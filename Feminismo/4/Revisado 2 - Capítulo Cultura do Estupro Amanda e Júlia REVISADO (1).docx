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E43B9" w14:textId="286F8D29" w:rsidR="00BE77A5" w:rsidRDefault="00141E54" w:rsidP="00141E5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MÉTODOS DE INVESTIGAÇÃO SOBRE CULTURA DO ESTUPRO: O QUE A ANÁLISE DO COMPORTAMENTO TEM A APRENDER COM AS CONTRIBUIÇÕES DE OUTRAS ÁREAS DO CONHECIMENTO</w:t>
      </w:r>
    </w:p>
    <w:p w14:paraId="24846862" w14:textId="77777777" w:rsidR="00E00C63" w:rsidRDefault="00E00C63" w:rsidP="00E00C63">
      <w:pPr>
        <w:spacing w:line="480" w:lineRule="auto"/>
        <w:ind w:firstLine="720"/>
        <w:jc w:val="center"/>
        <w:rPr>
          <w:rFonts w:ascii="Times New Roman" w:eastAsia="Times New Roman" w:hAnsi="Times New Roman" w:cs="Times New Roman"/>
          <w:sz w:val="24"/>
          <w:szCs w:val="24"/>
        </w:rPr>
      </w:pPr>
    </w:p>
    <w:p w14:paraId="657243D8" w14:textId="07752F07" w:rsidR="00E00C63" w:rsidRDefault="00E00C63"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Amanda Oliveira de Morais</w:t>
      </w:r>
      <w:r w:rsidR="00141E54">
        <w:rPr>
          <w:rStyle w:val="Refdenotaderodap"/>
          <w:rFonts w:ascii="Times New Roman" w:eastAsia="Times New Roman" w:hAnsi="Times New Roman" w:cs="Times New Roman"/>
          <w:sz w:val="24"/>
          <w:szCs w:val="24"/>
          <w:highlight w:val="white"/>
        </w:rPr>
        <w:footnoteReference w:id="1"/>
      </w:r>
    </w:p>
    <w:p w14:paraId="3599CD7A" w14:textId="492D84D0" w:rsidR="00C54F70" w:rsidRDefault="00C54F70"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(Universidade Estadual de Londrina)</w:t>
      </w:r>
    </w:p>
    <w:p w14:paraId="58AD7E84" w14:textId="724CF08F" w:rsidR="00E00C63" w:rsidRDefault="008316FF"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Júlia Castro de Carvalho Freitas</w:t>
      </w:r>
      <w:r w:rsidR="00141E54">
        <w:rPr>
          <w:rStyle w:val="Refdenotaderodap"/>
          <w:rFonts w:ascii="Times New Roman" w:eastAsia="Times New Roman" w:hAnsi="Times New Roman" w:cs="Times New Roman"/>
          <w:sz w:val="24"/>
          <w:szCs w:val="24"/>
          <w:highlight w:val="white"/>
        </w:rPr>
        <w:footnoteReference w:id="2"/>
      </w:r>
    </w:p>
    <w:p w14:paraId="0CB5855B" w14:textId="150CBE5F" w:rsidR="00C54F70" w:rsidRDefault="00C54F70"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(Universidade Federal de São Carlos)</w:t>
      </w:r>
    </w:p>
    <w:p w14:paraId="24EFFB9C" w14:textId="259452E2" w:rsidR="00C54F70" w:rsidRDefault="00C54F70" w:rsidP="00141E54">
      <w:pPr>
        <w:spacing w:line="480" w:lineRule="auto"/>
        <w:jc w:val="center"/>
        <w:rPr>
          <w:rFonts w:ascii="Times New Roman" w:eastAsia="Times New Roman" w:hAnsi="Times New Roman" w:cs="Times New Roman"/>
          <w:sz w:val="24"/>
          <w:szCs w:val="24"/>
          <w:highlight w:val="white"/>
        </w:rPr>
      </w:pPr>
    </w:p>
    <w:p w14:paraId="463C7F51" w14:textId="191C67BE" w:rsidR="00C54F70" w:rsidRDefault="00C54F70"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Coletivo Marias &amp; </w:t>
      </w:r>
      <w:proofErr w:type="spellStart"/>
      <w:r>
        <w:rPr>
          <w:rFonts w:ascii="Times New Roman" w:eastAsia="Times New Roman" w:hAnsi="Times New Roman" w:cs="Times New Roman"/>
          <w:sz w:val="24"/>
          <w:szCs w:val="24"/>
          <w:highlight w:val="white"/>
        </w:rPr>
        <w:t>Amélias</w:t>
      </w:r>
      <w:proofErr w:type="spellEnd"/>
      <w:r>
        <w:rPr>
          <w:rFonts w:ascii="Times New Roman" w:eastAsia="Times New Roman" w:hAnsi="Times New Roman" w:cs="Times New Roman"/>
          <w:sz w:val="24"/>
          <w:szCs w:val="24"/>
          <w:highlight w:val="white"/>
        </w:rPr>
        <w:t xml:space="preserve"> de Mulheres Analistas do Comportamento, </w:t>
      </w:r>
      <w:proofErr w:type="spellStart"/>
      <w:r>
        <w:rPr>
          <w:rFonts w:ascii="Times New Roman" w:eastAsia="Times New Roman" w:hAnsi="Times New Roman" w:cs="Times New Roman"/>
          <w:sz w:val="24"/>
          <w:szCs w:val="24"/>
          <w:highlight w:val="white"/>
        </w:rPr>
        <w:t>CLiCS</w:t>
      </w:r>
      <w:proofErr w:type="spellEnd"/>
      <w:r>
        <w:rPr>
          <w:rFonts w:ascii="Times New Roman" w:eastAsia="Times New Roman" w:hAnsi="Times New Roman" w:cs="Times New Roman"/>
          <w:sz w:val="24"/>
          <w:szCs w:val="24"/>
          <w:highlight w:val="white"/>
        </w:rPr>
        <w:t xml:space="preserve"> - Grupo de Pesquisa </w:t>
      </w:r>
      <w:r w:rsidR="00BD09C9">
        <w:rPr>
          <w:rFonts w:ascii="Times New Roman" w:eastAsia="Times New Roman" w:hAnsi="Times New Roman" w:cs="Times New Roman"/>
          <w:sz w:val="24"/>
          <w:szCs w:val="24"/>
          <w:highlight w:val="white"/>
        </w:rPr>
        <w:t>em</w:t>
      </w:r>
      <w:r>
        <w:rPr>
          <w:rFonts w:ascii="Times New Roman" w:eastAsia="Times New Roman" w:hAnsi="Times New Roman" w:cs="Times New Roman"/>
          <w:sz w:val="24"/>
          <w:szCs w:val="24"/>
          <w:highlight w:val="white"/>
        </w:rPr>
        <w:t xml:space="preserve"> Cultura Linguagem e Comportamento Simbólico</w:t>
      </w:r>
      <w:r w:rsidR="00BD09C9">
        <w:rPr>
          <w:rFonts w:ascii="Times New Roman" w:eastAsia="Times New Roman" w:hAnsi="Times New Roman" w:cs="Times New Roman"/>
          <w:sz w:val="24"/>
          <w:szCs w:val="24"/>
          <w:highlight w:val="white"/>
        </w:rPr>
        <w:t xml:space="preserve"> </w:t>
      </w:r>
    </w:p>
    <w:p w14:paraId="6F991F2A" w14:textId="77777777" w:rsidR="00BE77A5" w:rsidRPr="001069B2" w:rsidRDefault="00BE77A5" w:rsidP="001069B2">
      <w:pPr>
        <w:spacing w:line="480" w:lineRule="auto"/>
        <w:ind w:firstLine="720"/>
        <w:rPr>
          <w:rFonts w:ascii="Times New Roman" w:eastAsia="Times New Roman" w:hAnsi="Times New Roman" w:cs="Times New Roman"/>
          <w:color w:val="auto"/>
          <w:sz w:val="24"/>
          <w:szCs w:val="24"/>
        </w:rPr>
      </w:pPr>
    </w:p>
    <w:p w14:paraId="404A236F"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2A572BBF"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4EBC8135"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460F5A98"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3FADE961"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3ECA4A02"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3EFAA93A"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3BA29FDF"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5AA4D932"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3F57B7B0"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517857D3"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4F49DDDD" w14:textId="77777777" w:rsidR="00C54F70" w:rsidRDefault="00C54F70" w:rsidP="001069B2">
      <w:pPr>
        <w:spacing w:line="480" w:lineRule="auto"/>
        <w:ind w:firstLine="720"/>
        <w:rPr>
          <w:rFonts w:ascii="Times New Roman" w:eastAsia="Times New Roman" w:hAnsi="Times New Roman" w:cs="Times New Roman"/>
          <w:color w:val="auto"/>
          <w:sz w:val="24"/>
          <w:szCs w:val="24"/>
        </w:rPr>
      </w:pPr>
    </w:p>
    <w:p w14:paraId="604D78BB" w14:textId="39A1A8F5" w:rsidR="00BE77A5" w:rsidRPr="00C62C73"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lastRenderedPageBreak/>
        <w:t>A expressão cultura do estupro sur</w:t>
      </w:r>
      <w:r w:rsidR="0096082D">
        <w:rPr>
          <w:rFonts w:ascii="Times New Roman" w:eastAsia="Times New Roman" w:hAnsi="Times New Roman" w:cs="Times New Roman"/>
          <w:color w:val="auto"/>
          <w:sz w:val="24"/>
          <w:szCs w:val="24"/>
        </w:rPr>
        <w:t>giu</w:t>
      </w:r>
      <w:r w:rsidRPr="001069B2">
        <w:rPr>
          <w:rFonts w:ascii="Times New Roman" w:eastAsia="Times New Roman" w:hAnsi="Times New Roman" w:cs="Times New Roman"/>
          <w:color w:val="auto"/>
          <w:sz w:val="24"/>
          <w:szCs w:val="24"/>
        </w:rPr>
        <w:t xml:space="preserve"> durante a segunda onda do feminismo, na década de </w:t>
      </w:r>
      <w:r w:rsidR="000740D0">
        <w:rPr>
          <w:rFonts w:ascii="Times New Roman" w:eastAsia="Times New Roman" w:hAnsi="Times New Roman" w:cs="Times New Roman"/>
          <w:color w:val="auto"/>
          <w:sz w:val="24"/>
          <w:szCs w:val="24"/>
        </w:rPr>
        <w:t>19</w:t>
      </w:r>
      <w:r w:rsidRPr="001069B2">
        <w:rPr>
          <w:rFonts w:ascii="Times New Roman" w:eastAsia="Times New Roman" w:hAnsi="Times New Roman" w:cs="Times New Roman"/>
          <w:color w:val="auto"/>
          <w:sz w:val="24"/>
          <w:szCs w:val="24"/>
        </w:rPr>
        <w:t>70, e foi inicialmente cunhada para descrever a cultura americana (Smith, 2004). Em uma cultura do estupro, o estupro e outras violências sexuais contra mulheres são prevalentes e consideradas norma ou inevitáveis</w:t>
      </w:r>
      <w:r w:rsidR="00D301F8">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e não são desafiadas (</w:t>
      </w:r>
      <w:proofErr w:type="spellStart"/>
      <w:r w:rsidRPr="001069B2">
        <w:rPr>
          <w:rFonts w:ascii="Times New Roman" w:eastAsia="Times New Roman" w:hAnsi="Times New Roman" w:cs="Times New Roman"/>
          <w:color w:val="auto"/>
          <w:sz w:val="24"/>
          <w:szCs w:val="24"/>
        </w:rPr>
        <w:t>Buchwald</w:t>
      </w:r>
      <w:proofErr w:type="spellEnd"/>
      <w:r w:rsidRPr="001069B2">
        <w:rPr>
          <w:rFonts w:ascii="Times New Roman" w:eastAsia="Times New Roman" w:hAnsi="Times New Roman" w:cs="Times New Roman"/>
          <w:color w:val="auto"/>
          <w:sz w:val="24"/>
          <w:szCs w:val="24"/>
        </w:rPr>
        <w:t xml:space="preserve">, </w:t>
      </w:r>
      <w:proofErr w:type="spellStart"/>
      <w:r w:rsidRPr="001069B2">
        <w:rPr>
          <w:rFonts w:ascii="Times New Roman" w:eastAsia="Times New Roman" w:hAnsi="Times New Roman" w:cs="Times New Roman"/>
          <w:color w:val="auto"/>
          <w:sz w:val="24"/>
          <w:szCs w:val="24"/>
        </w:rPr>
        <w:t>Fletcher</w:t>
      </w:r>
      <w:proofErr w:type="spellEnd"/>
      <w:r w:rsidR="00D301F8">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&amp; Roth, 1993/2005). A partir do reconhecimento da alta prevalência de violência sexual</w:t>
      </w:r>
      <w:r w:rsidR="00C62C73">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iniciaram-se os questionamentos sobre as culturas que toleram o estupro e outros abusos. Quando o número de agressões sexuais é alto e a taxa de prisões, processos e condenações de agressores é baixa, frequentemente </w:t>
      </w:r>
      <w:r w:rsidRPr="00D22434">
        <w:rPr>
          <w:rFonts w:ascii="Times New Roman" w:eastAsia="Times New Roman" w:hAnsi="Times New Roman" w:cs="Times New Roman"/>
          <w:color w:val="auto"/>
          <w:sz w:val="24"/>
          <w:szCs w:val="24"/>
        </w:rPr>
        <w:t xml:space="preserve">indica-se que há práticas culturais </w:t>
      </w:r>
      <w:r w:rsidR="00141E54" w:rsidRPr="00D22434">
        <w:rPr>
          <w:rFonts w:ascii="Times New Roman" w:eastAsia="Times New Roman" w:hAnsi="Times New Roman" w:cs="Times New Roman"/>
          <w:color w:val="auto"/>
          <w:sz w:val="24"/>
          <w:szCs w:val="24"/>
        </w:rPr>
        <w:t>mantendo este tipo de violência</w:t>
      </w:r>
      <w:r w:rsidRPr="00D22434">
        <w:rPr>
          <w:rFonts w:ascii="Times New Roman" w:eastAsia="Times New Roman" w:hAnsi="Times New Roman" w:cs="Times New Roman"/>
          <w:color w:val="auto"/>
          <w:sz w:val="24"/>
          <w:szCs w:val="24"/>
        </w:rPr>
        <w:t>. As práticas culturais indicadas envolvem: pareamento entre sexo e violência; culpabilização da vítima</w:t>
      </w:r>
      <w:r w:rsidR="00011F74" w:rsidRPr="00D22434">
        <w:rPr>
          <w:rFonts w:ascii="Times New Roman" w:eastAsia="Times New Roman" w:hAnsi="Times New Roman" w:cs="Times New Roman"/>
          <w:color w:val="auto"/>
          <w:sz w:val="24"/>
          <w:szCs w:val="24"/>
        </w:rPr>
        <w:t xml:space="preserve"> após sofrer a agressão</w:t>
      </w:r>
      <w:r w:rsidRPr="00D22434">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 xml:space="preserve">responsabilização da mulher em evitar crimes sexuais; perpetuação de mitos sobre estupro pela comunidade verbal, especialmente pela mídia em propagandas, programas de televisão, filmes e músicas; explicações psicopatológicas ou </w:t>
      </w:r>
      <w:proofErr w:type="spellStart"/>
      <w:r w:rsidRPr="001069B2">
        <w:rPr>
          <w:rFonts w:ascii="Times New Roman" w:eastAsia="Times New Roman" w:hAnsi="Times New Roman" w:cs="Times New Roman"/>
          <w:color w:val="auto"/>
          <w:sz w:val="24"/>
          <w:szCs w:val="24"/>
        </w:rPr>
        <w:t>naturalizantes</w:t>
      </w:r>
      <w:proofErr w:type="spellEnd"/>
      <w:r w:rsidRPr="001069B2">
        <w:rPr>
          <w:rFonts w:ascii="Times New Roman" w:eastAsia="Times New Roman" w:hAnsi="Times New Roman" w:cs="Times New Roman"/>
          <w:color w:val="auto"/>
          <w:sz w:val="24"/>
          <w:szCs w:val="24"/>
        </w:rPr>
        <w:t xml:space="preserve"> sobre o comportamento do agressor</w:t>
      </w:r>
      <w:r w:rsidR="00391F42">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negligenciando fatores so</w:t>
      </w:r>
      <w:r w:rsidRPr="00C62C73">
        <w:rPr>
          <w:rFonts w:ascii="Times New Roman" w:eastAsia="Times New Roman" w:hAnsi="Times New Roman" w:cs="Times New Roman"/>
          <w:color w:val="auto"/>
          <w:sz w:val="24"/>
          <w:szCs w:val="24"/>
        </w:rPr>
        <w:t xml:space="preserve">cioculturais; papéis de gênero atribuídos </w:t>
      </w:r>
      <w:r w:rsidR="00011F74" w:rsidRPr="00C62C73">
        <w:rPr>
          <w:rFonts w:ascii="Times New Roman" w:eastAsia="Times New Roman" w:hAnsi="Times New Roman" w:cs="Times New Roman"/>
          <w:color w:val="auto"/>
          <w:sz w:val="24"/>
          <w:szCs w:val="24"/>
        </w:rPr>
        <w:t xml:space="preserve">a cada </w:t>
      </w:r>
      <w:r w:rsidRPr="00C62C73">
        <w:rPr>
          <w:rFonts w:ascii="Times New Roman" w:eastAsia="Times New Roman" w:hAnsi="Times New Roman" w:cs="Times New Roman"/>
          <w:color w:val="auto"/>
          <w:sz w:val="24"/>
          <w:szCs w:val="24"/>
        </w:rPr>
        <w:t xml:space="preserve">sexo e privilégios legais, sociais e econômicos aos homens (Freitas &amp; Morais, </w:t>
      </w:r>
      <w:r w:rsidR="00725EFF" w:rsidRPr="00C62C73">
        <w:rPr>
          <w:rFonts w:ascii="Times New Roman" w:eastAsia="Times New Roman" w:hAnsi="Times New Roman" w:cs="Times New Roman"/>
          <w:color w:val="auto"/>
          <w:sz w:val="24"/>
          <w:szCs w:val="24"/>
        </w:rPr>
        <w:t>no prelo</w:t>
      </w:r>
      <w:r w:rsidRPr="00C62C73">
        <w:rPr>
          <w:rFonts w:ascii="Times New Roman" w:eastAsia="Times New Roman" w:hAnsi="Times New Roman" w:cs="Times New Roman"/>
          <w:color w:val="auto"/>
          <w:sz w:val="24"/>
          <w:szCs w:val="24"/>
        </w:rPr>
        <w:t xml:space="preserve">). </w:t>
      </w:r>
      <w:r w:rsidR="00736AF0" w:rsidRPr="00C62C73">
        <w:rPr>
          <w:rFonts w:ascii="Times New Roman" w:eastAsia="Times New Roman" w:hAnsi="Times New Roman" w:cs="Times New Roman"/>
          <w:color w:val="auto"/>
          <w:sz w:val="24"/>
          <w:szCs w:val="24"/>
        </w:rPr>
        <w:t>Estas duas últimas</w:t>
      </w:r>
      <w:r w:rsidR="00BD74F9" w:rsidRPr="00C62C73">
        <w:rPr>
          <w:rFonts w:ascii="Times New Roman" w:eastAsia="Times New Roman" w:hAnsi="Times New Roman" w:cs="Times New Roman"/>
          <w:color w:val="auto"/>
          <w:sz w:val="24"/>
          <w:szCs w:val="24"/>
        </w:rPr>
        <w:t xml:space="preserve"> práticas</w:t>
      </w:r>
      <w:r w:rsidR="00736AF0" w:rsidRPr="00C62C73">
        <w:rPr>
          <w:rFonts w:ascii="Times New Roman" w:eastAsia="Times New Roman" w:hAnsi="Times New Roman" w:cs="Times New Roman"/>
          <w:color w:val="auto"/>
          <w:sz w:val="24"/>
          <w:szCs w:val="24"/>
        </w:rPr>
        <w:t xml:space="preserve"> não se relacionam apenas com a denominada cultura do estupro, referem-se a práticas contidas em um cenário mais amplo:</w:t>
      </w:r>
      <w:r w:rsidR="00BD74F9" w:rsidRPr="00C62C73">
        <w:rPr>
          <w:rFonts w:ascii="Times New Roman" w:eastAsia="Times New Roman" w:hAnsi="Times New Roman" w:cs="Times New Roman"/>
          <w:color w:val="auto"/>
          <w:sz w:val="24"/>
          <w:szCs w:val="24"/>
        </w:rPr>
        <w:t xml:space="preserve"> </w:t>
      </w:r>
      <w:r w:rsidR="00736AF0" w:rsidRPr="00C62C73">
        <w:rPr>
          <w:rFonts w:ascii="Times New Roman" w:eastAsia="Times New Roman" w:hAnsi="Times New Roman" w:cs="Times New Roman"/>
          <w:color w:val="auto"/>
          <w:sz w:val="24"/>
          <w:szCs w:val="24"/>
        </w:rPr>
        <w:t xml:space="preserve">o </w:t>
      </w:r>
      <w:r w:rsidR="00BD74F9" w:rsidRPr="00C62C73">
        <w:rPr>
          <w:rFonts w:ascii="Times New Roman" w:eastAsia="Times New Roman" w:hAnsi="Times New Roman" w:cs="Times New Roman"/>
          <w:color w:val="auto"/>
          <w:sz w:val="24"/>
          <w:szCs w:val="24"/>
        </w:rPr>
        <w:t>patriarca</w:t>
      </w:r>
      <w:r w:rsidR="00736AF0" w:rsidRPr="00C62C73">
        <w:rPr>
          <w:rFonts w:ascii="Times New Roman" w:eastAsia="Times New Roman" w:hAnsi="Times New Roman" w:cs="Times New Roman"/>
          <w:color w:val="auto"/>
          <w:sz w:val="24"/>
          <w:szCs w:val="24"/>
        </w:rPr>
        <w:t>do</w:t>
      </w:r>
      <w:r w:rsidR="00736AF0" w:rsidRPr="00C62C73">
        <w:rPr>
          <w:rStyle w:val="Refdenotaderodap"/>
          <w:rFonts w:ascii="Times New Roman" w:eastAsia="Times New Roman" w:hAnsi="Times New Roman" w:cs="Times New Roman"/>
          <w:color w:val="auto"/>
          <w:sz w:val="24"/>
          <w:szCs w:val="24"/>
        </w:rPr>
        <w:footnoteReference w:id="3"/>
      </w:r>
      <w:r w:rsidR="00736AF0" w:rsidRPr="00C62C73">
        <w:rPr>
          <w:rFonts w:ascii="Times New Roman" w:eastAsia="Times New Roman" w:hAnsi="Times New Roman" w:cs="Times New Roman"/>
          <w:color w:val="auto"/>
          <w:sz w:val="24"/>
          <w:szCs w:val="24"/>
        </w:rPr>
        <w:t>. Assim, algumas das práticas apontadas,</w:t>
      </w:r>
      <w:r w:rsidR="00BD74F9" w:rsidRPr="00C62C73">
        <w:rPr>
          <w:rFonts w:ascii="Times New Roman" w:eastAsia="Times New Roman" w:hAnsi="Times New Roman" w:cs="Times New Roman"/>
          <w:color w:val="auto"/>
          <w:sz w:val="24"/>
          <w:szCs w:val="24"/>
        </w:rPr>
        <w:t xml:space="preserve"> enseja</w:t>
      </w:r>
      <w:r w:rsidR="00736AF0" w:rsidRPr="00C62C73">
        <w:rPr>
          <w:rFonts w:ascii="Times New Roman" w:eastAsia="Times New Roman" w:hAnsi="Times New Roman" w:cs="Times New Roman"/>
          <w:color w:val="auto"/>
          <w:sz w:val="24"/>
          <w:szCs w:val="24"/>
        </w:rPr>
        <w:t>m</w:t>
      </w:r>
      <w:r w:rsidR="00BD74F9" w:rsidRPr="00C62C73">
        <w:rPr>
          <w:rFonts w:ascii="Times New Roman" w:eastAsia="Times New Roman" w:hAnsi="Times New Roman" w:cs="Times New Roman"/>
          <w:color w:val="auto"/>
          <w:sz w:val="24"/>
          <w:szCs w:val="24"/>
        </w:rPr>
        <w:t xml:space="preserve"> </w:t>
      </w:r>
      <w:r w:rsidR="00591000" w:rsidRPr="00C62C73">
        <w:rPr>
          <w:rFonts w:ascii="Times New Roman" w:eastAsia="Times New Roman" w:hAnsi="Times New Roman" w:cs="Times New Roman"/>
          <w:color w:val="auto"/>
          <w:sz w:val="24"/>
          <w:szCs w:val="24"/>
        </w:rPr>
        <w:t xml:space="preserve">além de violência sexual, </w:t>
      </w:r>
      <w:r w:rsidR="00BD74F9" w:rsidRPr="00C62C73">
        <w:rPr>
          <w:rFonts w:ascii="Times New Roman" w:eastAsia="Times New Roman" w:hAnsi="Times New Roman" w:cs="Times New Roman"/>
          <w:color w:val="auto"/>
          <w:sz w:val="24"/>
          <w:szCs w:val="24"/>
        </w:rPr>
        <w:t>diversas formas de opressão das mulheres</w:t>
      </w:r>
      <w:r w:rsidR="00591000" w:rsidRPr="00C62C73">
        <w:rPr>
          <w:rFonts w:ascii="Times New Roman" w:eastAsia="Times New Roman" w:hAnsi="Times New Roman" w:cs="Times New Roman"/>
          <w:color w:val="auto"/>
          <w:sz w:val="24"/>
          <w:szCs w:val="24"/>
        </w:rPr>
        <w:t>.</w:t>
      </w:r>
    </w:p>
    <w:p w14:paraId="171D7C1F" w14:textId="7052575E" w:rsidR="00BE77A5" w:rsidRPr="008B42ED" w:rsidRDefault="00591000" w:rsidP="001069B2">
      <w:pPr>
        <w:spacing w:line="480" w:lineRule="auto"/>
        <w:ind w:firstLine="720"/>
        <w:rPr>
          <w:rFonts w:ascii="Times New Roman" w:eastAsia="Times New Roman" w:hAnsi="Times New Roman" w:cs="Times New Roman"/>
          <w:color w:val="auto"/>
          <w:sz w:val="24"/>
          <w:szCs w:val="24"/>
        </w:rPr>
      </w:pPr>
      <w:r w:rsidRPr="00C62C73">
        <w:rPr>
          <w:rFonts w:ascii="Times New Roman" w:eastAsia="Times New Roman" w:hAnsi="Times New Roman" w:cs="Times New Roman"/>
          <w:color w:val="auto"/>
          <w:sz w:val="24"/>
          <w:szCs w:val="24"/>
        </w:rPr>
        <w:t>Em termos comportamentais, a cultura do estupro pode ser caracterizada por um conjunto de contingências que são encorajadoras e/ou permissivas com práticas sexuais violentas e por um conjunto de classes de comportamentos sexualmente abusivos, dos mais sutis</w:t>
      </w:r>
      <w:r w:rsidR="002A4F3A" w:rsidRPr="00C62C73">
        <w:rPr>
          <w:rFonts w:ascii="Times New Roman" w:eastAsia="Times New Roman" w:hAnsi="Times New Roman" w:cs="Times New Roman"/>
          <w:color w:val="auto"/>
          <w:sz w:val="24"/>
          <w:szCs w:val="24"/>
        </w:rPr>
        <w:t xml:space="preserve"> (como assédio verbal)</w:t>
      </w:r>
      <w:r w:rsidRPr="00C62C73">
        <w:rPr>
          <w:rFonts w:ascii="Times New Roman" w:eastAsia="Times New Roman" w:hAnsi="Times New Roman" w:cs="Times New Roman"/>
          <w:color w:val="auto"/>
          <w:sz w:val="24"/>
          <w:szCs w:val="24"/>
        </w:rPr>
        <w:t xml:space="preserve"> ao estupro, que ocorrem no contexto patriarcal (Freitas &amp; Morais, no prelo).</w:t>
      </w:r>
      <w:r w:rsidR="00C334D1">
        <w:rPr>
          <w:rFonts w:ascii="Times New Roman" w:eastAsia="Times New Roman" w:hAnsi="Times New Roman" w:cs="Times New Roman"/>
          <w:color w:val="auto"/>
          <w:sz w:val="24"/>
          <w:szCs w:val="24"/>
        </w:rPr>
        <w:t xml:space="preserve"> </w:t>
      </w:r>
      <w:r w:rsidR="008316FF" w:rsidRPr="00C62C73">
        <w:rPr>
          <w:rFonts w:ascii="Times New Roman" w:eastAsia="Times New Roman" w:hAnsi="Times New Roman" w:cs="Times New Roman"/>
          <w:color w:val="auto"/>
          <w:sz w:val="24"/>
          <w:szCs w:val="24"/>
        </w:rPr>
        <w:t>Portanto</w:t>
      </w:r>
      <w:r w:rsidR="008316FF" w:rsidRPr="001069B2">
        <w:rPr>
          <w:rFonts w:ascii="Times New Roman" w:eastAsia="Times New Roman" w:hAnsi="Times New Roman" w:cs="Times New Roman"/>
          <w:color w:val="auto"/>
          <w:sz w:val="24"/>
          <w:szCs w:val="24"/>
        </w:rPr>
        <w:t xml:space="preserve">, pesquisas e métodos que investiguem características de classes de </w:t>
      </w:r>
      <w:r w:rsidR="008316FF" w:rsidRPr="008B42ED">
        <w:rPr>
          <w:rFonts w:ascii="Times New Roman" w:eastAsia="Times New Roman" w:hAnsi="Times New Roman" w:cs="Times New Roman"/>
          <w:color w:val="auto"/>
          <w:sz w:val="24"/>
          <w:szCs w:val="24"/>
        </w:rPr>
        <w:lastRenderedPageBreak/>
        <w:t>comportamentos abusivos, bem como a presença de contingências que promovem e mantêm essas classes de comportamentos, podem ser consideradas pesquisas que estudam o que chamamos de cultura do estupro. Entretanto, existem estudos que investigam a violência sexual com enfoque nas variáveis ontogenéticas do comportamento do agressor para explicar a ocorrência desse fenômeno e possibilidades de intervenção. Tais pesquisas</w:t>
      </w:r>
      <w:r w:rsidR="009675FD" w:rsidRPr="008B42ED">
        <w:rPr>
          <w:rFonts w:ascii="Times New Roman" w:eastAsia="Times New Roman" w:hAnsi="Times New Roman" w:cs="Times New Roman"/>
          <w:color w:val="auto"/>
          <w:sz w:val="24"/>
          <w:szCs w:val="24"/>
        </w:rPr>
        <w:t>,</w:t>
      </w:r>
      <w:r w:rsidR="008316FF" w:rsidRPr="008B42ED">
        <w:rPr>
          <w:rFonts w:ascii="Times New Roman" w:eastAsia="Times New Roman" w:hAnsi="Times New Roman" w:cs="Times New Roman"/>
          <w:color w:val="auto"/>
          <w:sz w:val="24"/>
          <w:szCs w:val="24"/>
        </w:rPr>
        <w:t xml:space="preserve"> não necessariamente, estão implicadas com</w:t>
      </w:r>
      <w:r w:rsidR="009675FD" w:rsidRPr="008B42ED">
        <w:rPr>
          <w:rFonts w:ascii="Times New Roman" w:eastAsia="Times New Roman" w:hAnsi="Times New Roman" w:cs="Times New Roman"/>
          <w:color w:val="auto"/>
          <w:sz w:val="24"/>
          <w:szCs w:val="24"/>
        </w:rPr>
        <w:t xml:space="preserve"> o</w:t>
      </w:r>
      <w:r w:rsidR="008316FF" w:rsidRPr="008B42ED">
        <w:rPr>
          <w:rFonts w:ascii="Times New Roman" w:eastAsia="Times New Roman" w:hAnsi="Times New Roman" w:cs="Times New Roman"/>
          <w:color w:val="auto"/>
          <w:sz w:val="24"/>
          <w:szCs w:val="24"/>
        </w:rPr>
        <w:t xml:space="preserve"> conceito de cultura do estupro, </w:t>
      </w:r>
      <w:r w:rsidR="008A209A" w:rsidRPr="008B42ED">
        <w:rPr>
          <w:rFonts w:ascii="Times New Roman" w:eastAsia="Times New Roman" w:hAnsi="Times New Roman" w:cs="Times New Roman"/>
          <w:color w:val="auto"/>
          <w:sz w:val="24"/>
          <w:szCs w:val="24"/>
        </w:rPr>
        <w:t>ao mesmo tempo</w:t>
      </w:r>
      <w:r w:rsidR="008316FF" w:rsidRPr="008B42ED">
        <w:rPr>
          <w:rFonts w:ascii="Times New Roman" w:eastAsia="Times New Roman" w:hAnsi="Times New Roman" w:cs="Times New Roman"/>
          <w:color w:val="auto"/>
          <w:sz w:val="24"/>
          <w:szCs w:val="24"/>
        </w:rPr>
        <w:t xml:space="preserve">, não representam a exclusão das variáveis culturais e podem fornecer pistas sobre possíveis análises mais amplas. </w:t>
      </w:r>
    </w:p>
    <w:p w14:paraId="612F7119" w14:textId="32110D69" w:rsidR="00BE77A5" w:rsidRPr="008B42ED" w:rsidRDefault="008316FF" w:rsidP="001069B2">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Demonstrada a amplitude do campo de investigação fornecid</w:t>
      </w:r>
      <w:r w:rsidR="00DD5F6C" w:rsidRPr="008B42ED">
        <w:rPr>
          <w:rFonts w:ascii="Times New Roman" w:eastAsia="Times New Roman" w:hAnsi="Times New Roman" w:cs="Times New Roman"/>
          <w:color w:val="auto"/>
          <w:sz w:val="24"/>
          <w:szCs w:val="24"/>
        </w:rPr>
        <w:t>o</w:t>
      </w:r>
      <w:r w:rsidRPr="008B42ED">
        <w:rPr>
          <w:rFonts w:ascii="Times New Roman" w:eastAsia="Times New Roman" w:hAnsi="Times New Roman" w:cs="Times New Roman"/>
          <w:color w:val="auto"/>
          <w:sz w:val="24"/>
          <w:szCs w:val="24"/>
        </w:rPr>
        <w:t xml:space="preserve"> pelo conceito de cultura do estupro, o presente capítulo tem o objetivo de apresentar e discutir diferentes métodos de estudo sobre o tema. Para tanto, (a) apresentaremos pesquisas realizadas por feministas do campo das ciências sociais e psicologia, (b) apresentaremos pesquisas realizadas por analistas do comportamento que investigam comportamentos que estariam presentes na cultura do estupro; e (c) discutiremos de que forma analistas do comportamento podem aprender com o estado da arte e produzir uma ciência comportamental comprometida com a perspectiva feminista </w:t>
      </w:r>
      <w:r w:rsidR="008A209A" w:rsidRPr="008B42ED">
        <w:rPr>
          <w:rFonts w:ascii="Times New Roman" w:eastAsia="Times New Roman" w:hAnsi="Times New Roman" w:cs="Times New Roman"/>
          <w:color w:val="auto"/>
          <w:sz w:val="24"/>
          <w:szCs w:val="24"/>
        </w:rPr>
        <w:t xml:space="preserve">radical </w:t>
      </w:r>
      <w:r w:rsidRPr="008B42ED">
        <w:rPr>
          <w:rFonts w:ascii="Times New Roman" w:eastAsia="Times New Roman" w:hAnsi="Times New Roman" w:cs="Times New Roman"/>
          <w:color w:val="auto"/>
          <w:sz w:val="24"/>
          <w:szCs w:val="24"/>
        </w:rPr>
        <w:t>sobre a violência sexual.</w:t>
      </w:r>
    </w:p>
    <w:p w14:paraId="1BF0FF9C" w14:textId="77777777" w:rsidR="001E7315" w:rsidRPr="008B42ED" w:rsidRDefault="001E7315" w:rsidP="008A209A">
      <w:pPr>
        <w:spacing w:line="480" w:lineRule="auto"/>
        <w:rPr>
          <w:rFonts w:ascii="Times New Roman" w:eastAsia="Times New Roman" w:hAnsi="Times New Roman" w:cs="Times New Roman"/>
          <w:color w:val="auto"/>
          <w:sz w:val="24"/>
          <w:szCs w:val="24"/>
        </w:rPr>
      </w:pPr>
    </w:p>
    <w:p w14:paraId="7412C2FE" w14:textId="77777777" w:rsidR="00BE77A5" w:rsidRPr="008B42ED" w:rsidRDefault="008316FF" w:rsidP="008A209A">
      <w:pPr>
        <w:spacing w:line="480" w:lineRule="auto"/>
        <w:rPr>
          <w:rFonts w:ascii="Times New Roman" w:eastAsia="Times New Roman" w:hAnsi="Times New Roman" w:cs="Times New Roman"/>
          <w:b/>
          <w:color w:val="auto"/>
          <w:sz w:val="24"/>
          <w:szCs w:val="24"/>
        </w:rPr>
      </w:pPr>
      <w:r w:rsidRPr="008B42ED">
        <w:rPr>
          <w:rFonts w:ascii="Times New Roman" w:eastAsia="Times New Roman" w:hAnsi="Times New Roman" w:cs="Times New Roman"/>
          <w:b/>
          <w:color w:val="auto"/>
          <w:sz w:val="24"/>
          <w:szCs w:val="24"/>
        </w:rPr>
        <w:t>Pesquisas sobre cultura do estupro em diversas áreas</w:t>
      </w:r>
    </w:p>
    <w:p w14:paraId="0ECF6E3B" w14:textId="150EAE17" w:rsidR="00BE77A5" w:rsidRPr="008B42ED" w:rsidRDefault="008316FF" w:rsidP="001069B2">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 xml:space="preserve">A discussão sobre a alta frequência de violência sexual </w:t>
      </w:r>
      <w:r w:rsidR="0095396F" w:rsidRPr="008B42ED">
        <w:rPr>
          <w:rFonts w:ascii="Times New Roman" w:eastAsia="Times New Roman" w:hAnsi="Times New Roman" w:cs="Times New Roman"/>
          <w:color w:val="auto"/>
          <w:sz w:val="24"/>
          <w:szCs w:val="24"/>
        </w:rPr>
        <w:t xml:space="preserve">identificada em diversos países </w:t>
      </w:r>
      <w:r w:rsidRPr="008B42ED">
        <w:rPr>
          <w:rFonts w:ascii="Times New Roman" w:eastAsia="Times New Roman" w:hAnsi="Times New Roman" w:cs="Times New Roman"/>
          <w:color w:val="auto"/>
          <w:sz w:val="24"/>
          <w:szCs w:val="24"/>
        </w:rPr>
        <w:t>abriu as portas para</w:t>
      </w:r>
      <w:r w:rsidR="001E7315" w:rsidRPr="008B42ED">
        <w:rPr>
          <w:rFonts w:ascii="Times New Roman" w:eastAsia="Times New Roman" w:hAnsi="Times New Roman" w:cs="Times New Roman"/>
          <w:color w:val="auto"/>
          <w:sz w:val="24"/>
          <w:szCs w:val="24"/>
        </w:rPr>
        <w:t xml:space="preserve"> a</w:t>
      </w:r>
      <w:r w:rsidRPr="008B42ED">
        <w:rPr>
          <w:rFonts w:ascii="Times New Roman" w:eastAsia="Times New Roman" w:hAnsi="Times New Roman" w:cs="Times New Roman"/>
          <w:color w:val="auto"/>
          <w:sz w:val="24"/>
          <w:szCs w:val="24"/>
        </w:rPr>
        <w:t xml:space="preserve"> investigação das variáveis que afetam o comportamento de agredir sexualmente em diferentes culturas e contextos sociais. Feministas da segunda geração começaram a desmistificar o estupro, antes considerado raro e praticado por um desconhecido, utilizando como método entrevistas com mulheres vítimas de violência sexual. Os relatos de estupros foram apresentados em primeira pessoa pela primeira vez em livros como “</w:t>
      </w:r>
      <w:r w:rsidRPr="008B42ED">
        <w:rPr>
          <w:rFonts w:ascii="Times New Roman" w:eastAsia="Times New Roman" w:hAnsi="Times New Roman" w:cs="Times New Roman"/>
          <w:i/>
          <w:color w:val="auto"/>
          <w:sz w:val="24"/>
          <w:szCs w:val="24"/>
          <w:highlight w:val="white"/>
        </w:rPr>
        <w:t xml:space="preserve">Rape: The </w:t>
      </w:r>
      <w:proofErr w:type="spellStart"/>
      <w:r w:rsidR="001E7315" w:rsidRPr="008B42ED">
        <w:rPr>
          <w:rFonts w:ascii="Times New Roman" w:eastAsia="Times New Roman" w:hAnsi="Times New Roman" w:cs="Times New Roman"/>
          <w:i/>
          <w:color w:val="auto"/>
          <w:sz w:val="24"/>
          <w:szCs w:val="24"/>
          <w:highlight w:val="white"/>
        </w:rPr>
        <w:t>first</w:t>
      </w:r>
      <w:proofErr w:type="spellEnd"/>
      <w:r w:rsidR="001E7315" w:rsidRPr="008B42ED">
        <w:rPr>
          <w:rFonts w:ascii="Times New Roman" w:eastAsia="Times New Roman" w:hAnsi="Times New Roman" w:cs="Times New Roman"/>
          <w:i/>
          <w:color w:val="auto"/>
          <w:sz w:val="24"/>
          <w:szCs w:val="24"/>
          <w:highlight w:val="white"/>
        </w:rPr>
        <w:t xml:space="preserve"> </w:t>
      </w:r>
      <w:proofErr w:type="spellStart"/>
      <w:r w:rsidR="001E7315" w:rsidRPr="008B42ED">
        <w:rPr>
          <w:rFonts w:ascii="Times New Roman" w:eastAsia="Times New Roman" w:hAnsi="Times New Roman" w:cs="Times New Roman"/>
          <w:i/>
          <w:color w:val="auto"/>
          <w:sz w:val="24"/>
          <w:szCs w:val="24"/>
          <w:highlight w:val="white"/>
        </w:rPr>
        <w:t>sourcebook</w:t>
      </w:r>
      <w:proofErr w:type="spellEnd"/>
      <w:r w:rsidR="001E7315" w:rsidRPr="008B42ED">
        <w:rPr>
          <w:rFonts w:ascii="Times New Roman" w:eastAsia="Times New Roman" w:hAnsi="Times New Roman" w:cs="Times New Roman"/>
          <w:i/>
          <w:color w:val="auto"/>
          <w:sz w:val="24"/>
          <w:szCs w:val="24"/>
          <w:highlight w:val="white"/>
        </w:rPr>
        <w:t xml:space="preserve"> for </w:t>
      </w:r>
      <w:proofErr w:type="spellStart"/>
      <w:r w:rsidR="001E7315" w:rsidRPr="008B42ED">
        <w:rPr>
          <w:rFonts w:ascii="Times New Roman" w:eastAsia="Times New Roman" w:hAnsi="Times New Roman" w:cs="Times New Roman"/>
          <w:i/>
          <w:color w:val="auto"/>
          <w:sz w:val="24"/>
          <w:szCs w:val="24"/>
          <w:highlight w:val="white"/>
        </w:rPr>
        <w:t>women</w:t>
      </w:r>
      <w:proofErr w:type="spellEnd"/>
      <w:r w:rsidRPr="008B42ED">
        <w:rPr>
          <w:rFonts w:ascii="Times New Roman" w:eastAsia="Times New Roman" w:hAnsi="Times New Roman" w:cs="Times New Roman"/>
          <w:color w:val="auto"/>
          <w:sz w:val="24"/>
          <w:szCs w:val="24"/>
          <w:highlight w:val="white"/>
        </w:rPr>
        <w:t xml:space="preserve">”, produzido pela </w:t>
      </w:r>
      <w:r w:rsidRPr="008B42ED">
        <w:rPr>
          <w:rFonts w:ascii="Times New Roman" w:eastAsia="Times New Roman" w:hAnsi="Times New Roman" w:cs="Times New Roman"/>
          <w:i/>
          <w:color w:val="auto"/>
          <w:sz w:val="24"/>
          <w:szCs w:val="24"/>
          <w:highlight w:val="white"/>
        </w:rPr>
        <w:t xml:space="preserve">New York Radical </w:t>
      </w:r>
      <w:proofErr w:type="spellStart"/>
      <w:r w:rsidRPr="008B42ED">
        <w:rPr>
          <w:rFonts w:ascii="Times New Roman" w:eastAsia="Times New Roman" w:hAnsi="Times New Roman" w:cs="Times New Roman"/>
          <w:i/>
          <w:color w:val="auto"/>
          <w:sz w:val="24"/>
          <w:szCs w:val="24"/>
          <w:highlight w:val="white"/>
        </w:rPr>
        <w:t>Feminists</w:t>
      </w:r>
      <w:proofErr w:type="spellEnd"/>
      <w:r w:rsidRPr="008B42ED">
        <w:rPr>
          <w:rFonts w:ascii="Times New Roman" w:eastAsia="Times New Roman" w:hAnsi="Times New Roman" w:cs="Times New Roman"/>
          <w:color w:val="auto"/>
          <w:sz w:val="24"/>
          <w:szCs w:val="24"/>
          <w:highlight w:val="white"/>
        </w:rPr>
        <w:t xml:space="preserve"> e </w:t>
      </w:r>
      <w:r w:rsidRPr="008B42ED">
        <w:rPr>
          <w:rFonts w:ascii="Times New Roman" w:eastAsia="Times New Roman" w:hAnsi="Times New Roman" w:cs="Times New Roman"/>
          <w:color w:val="auto"/>
          <w:sz w:val="24"/>
          <w:szCs w:val="24"/>
          <w:highlight w:val="white"/>
        </w:rPr>
        <w:lastRenderedPageBreak/>
        <w:t xml:space="preserve">editado por </w:t>
      </w:r>
      <w:proofErr w:type="spellStart"/>
      <w:r w:rsidRPr="008B42ED">
        <w:rPr>
          <w:rFonts w:ascii="Times New Roman" w:eastAsia="Times New Roman" w:hAnsi="Times New Roman" w:cs="Times New Roman"/>
          <w:color w:val="auto"/>
          <w:sz w:val="24"/>
          <w:szCs w:val="24"/>
          <w:highlight w:val="white"/>
        </w:rPr>
        <w:t>Noreen</w:t>
      </w:r>
      <w:proofErr w:type="spellEnd"/>
      <w:r w:rsidRPr="008B42ED">
        <w:rPr>
          <w:rFonts w:ascii="Times New Roman" w:eastAsia="Times New Roman" w:hAnsi="Times New Roman" w:cs="Times New Roman"/>
          <w:color w:val="auto"/>
          <w:sz w:val="24"/>
          <w:szCs w:val="24"/>
          <w:highlight w:val="white"/>
        </w:rPr>
        <w:t xml:space="preserve"> </w:t>
      </w:r>
      <w:proofErr w:type="spellStart"/>
      <w:r w:rsidRPr="008B42ED">
        <w:rPr>
          <w:rFonts w:ascii="Times New Roman" w:eastAsia="Times New Roman" w:hAnsi="Times New Roman" w:cs="Times New Roman"/>
          <w:color w:val="auto"/>
          <w:sz w:val="24"/>
          <w:szCs w:val="24"/>
          <w:highlight w:val="white"/>
        </w:rPr>
        <w:t>Connel</w:t>
      </w:r>
      <w:proofErr w:type="spellEnd"/>
      <w:r w:rsidRPr="008B42ED">
        <w:rPr>
          <w:rFonts w:ascii="Times New Roman" w:eastAsia="Times New Roman" w:hAnsi="Times New Roman" w:cs="Times New Roman"/>
          <w:color w:val="auto"/>
          <w:sz w:val="24"/>
          <w:szCs w:val="24"/>
          <w:highlight w:val="white"/>
        </w:rPr>
        <w:t xml:space="preserve"> e Cassandra Wilson (1974) e “</w:t>
      </w:r>
      <w:proofErr w:type="spellStart"/>
      <w:r w:rsidRPr="008B42ED">
        <w:rPr>
          <w:rFonts w:ascii="Times New Roman" w:eastAsia="Times New Roman" w:hAnsi="Times New Roman" w:cs="Times New Roman"/>
          <w:i/>
          <w:color w:val="auto"/>
          <w:sz w:val="24"/>
          <w:szCs w:val="24"/>
          <w:highlight w:val="white"/>
        </w:rPr>
        <w:t>Against</w:t>
      </w:r>
      <w:proofErr w:type="spellEnd"/>
      <w:r w:rsidRPr="008B42ED">
        <w:rPr>
          <w:rFonts w:ascii="Times New Roman" w:eastAsia="Times New Roman" w:hAnsi="Times New Roman" w:cs="Times New Roman"/>
          <w:i/>
          <w:color w:val="auto"/>
          <w:sz w:val="24"/>
          <w:szCs w:val="24"/>
          <w:highlight w:val="white"/>
        </w:rPr>
        <w:t xml:space="preserve"> </w:t>
      </w:r>
      <w:proofErr w:type="spellStart"/>
      <w:r w:rsidR="001E7315" w:rsidRPr="008B42ED">
        <w:rPr>
          <w:rFonts w:ascii="Times New Roman" w:eastAsia="Times New Roman" w:hAnsi="Times New Roman" w:cs="Times New Roman"/>
          <w:i/>
          <w:color w:val="auto"/>
          <w:sz w:val="24"/>
          <w:szCs w:val="24"/>
          <w:highlight w:val="white"/>
        </w:rPr>
        <w:t>our</w:t>
      </w:r>
      <w:proofErr w:type="spellEnd"/>
      <w:r w:rsidR="001E7315" w:rsidRPr="008B42ED">
        <w:rPr>
          <w:rFonts w:ascii="Times New Roman" w:eastAsia="Times New Roman" w:hAnsi="Times New Roman" w:cs="Times New Roman"/>
          <w:i/>
          <w:color w:val="auto"/>
          <w:sz w:val="24"/>
          <w:szCs w:val="24"/>
          <w:highlight w:val="white"/>
        </w:rPr>
        <w:t xml:space="preserve"> </w:t>
      </w:r>
      <w:proofErr w:type="spellStart"/>
      <w:r w:rsidR="001E7315" w:rsidRPr="008B42ED">
        <w:rPr>
          <w:rFonts w:ascii="Times New Roman" w:eastAsia="Times New Roman" w:hAnsi="Times New Roman" w:cs="Times New Roman"/>
          <w:i/>
          <w:color w:val="auto"/>
          <w:sz w:val="24"/>
          <w:szCs w:val="24"/>
          <w:highlight w:val="white"/>
        </w:rPr>
        <w:t>will</w:t>
      </w:r>
      <w:proofErr w:type="spellEnd"/>
      <w:r w:rsidRPr="008B42ED">
        <w:rPr>
          <w:rFonts w:ascii="Times New Roman" w:eastAsia="Times New Roman" w:hAnsi="Times New Roman" w:cs="Times New Roman"/>
          <w:i/>
          <w:color w:val="auto"/>
          <w:sz w:val="24"/>
          <w:szCs w:val="24"/>
          <w:highlight w:val="white"/>
        </w:rPr>
        <w:t xml:space="preserve">: </w:t>
      </w:r>
      <w:proofErr w:type="spellStart"/>
      <w:r w:rsidRPr="008B42ED">
        <w:rPr>
          <w:rFonts w:ascii="Times New Roman" w:eastAsia="Times New Roman" w:hAnsi="Times New Roman" w:cs="Times New Roman"/>
          <w:i/>
          <w:color w:val="auto"/>
          <w:sz w:val="24"/>
          <w:szCs w:val="24"/>
          <w:highlight w:val="white"/>
        </w:rPr>
        <w:t>Men</w:t>
      </w:r>
      <w:proofErr w:type="spellEnd"/>
      <w:r w:rsidRPr="008B42ED">
        <w:rPr>
          <w:rFonts w:ascii="Times New Roman" w:eastAsia="Times New Roman" w:hAnsi="Times New Roman" w:cs="Times New Roman"/>
          <w:i/>
          <w:color w:val="auto"/>
          <w:sz w:val="24"/>
          <w:szCs w:val="24"/>
          <w:highlight w:val="white"/>
        </w:rPr>
        <w:t xml:space="preserve">, </w:t>
      </w:r>
      <w:proofErr w:type="spellStart"/>
      <w:r w:rsidR="001E7315" w:rsidRPr="008B42ED">
        <w:rPr>
          <w:rFonts w:ascii="Times New Roman" w:eastAsia="Times New Roman" w:hAnsi="Times New Roman" w:cs="Times New Roman"/>
          <w:i/>
          <w:color w:val="auto"/>
          <w:sz w:val="24"/>
          <w:szCs w:val="24"/>
          <w:highlight w:val="white"/>
        </w:rPr>
        <w:t>women</w:t>
      </w:r>
      <w:proofErr w:type="spellEnd"/>
      <w:r w:rsidR="001E7315" w:rsidRPr="008B42ED">
        <w:rPr>
          <w:rFonts w:ascii="Times New Roman" w:eastAsia="Times New Roman" w:hAnsi="Times New Roman" w:cs="Times New Roman"/>
          <w:i/>
          <w:color w:val="auto"/>
          <w:sz w:val="24"/>
          <w:szCs w:val="24"/>
          <w:highlight w:val="white"/>
        </w:rPr>
        <w:t xml:space="preserve">, </w:t>
      </w:r>
      <w:proofErr w:type="spellStart"/>
      <w:r w:rsidR="001E7315" w:rsidRPr="008B42ED">
        <w:rPr>
          <w:rFonts w:ascii="Times New Roman" w:eastAsia="Times New Roman" w:hAnsi="Times New Roman" w:cs="Times New Roman"/>
          <w:i/>
          <w:color w:val="auto"/>
          <w:sz w:val="24"/>
          <w:szCs w:val="24"/>
          <w:highlight w:val="white"/>
        </w:rPr>
        <w:t>and</w:t>
      </w:r>
      <w:proofErr w:type="spellEnd"/>
      <w:r w:rsidR="001E7315" w:rsidRPr="008B42ED">
        <w:rPr>
          <w:rFonts w:ascii="Times New Roman" w:eastAsia="Times New Roman" w:hAnsi="Times New Roman" w:cs="Times New Roman"/>
          <w:i/>
          <w:color w:val="auto"/>
          <w:sz w:val="24"/>
          <w:szCs w:val="24"/>
          <w:highlight w:val="white"/>
        </w:rPr>
        <w:t xml:space="preserve"> rape</w:t>
      </w:r>
      <w:r w:rsidRPr="008B42ED">
        <w:rPr>
          <w:rFonts w:ascii="Times New Roman" w:eastAsia="Times New Roman" w:hAnsi="Times New Roman" w:cs="Times New Roman"/>
          <w:color w:val="auto"/>
          <w:sz w:val="24"/>
          <w:szCs w:val="24"/>
          <w:highlight w:val="white"/>
        </w:rPr>
        <w:t xml:space="preserve">” de Susan </w:t>
      </w:r>
      <w:proofErr w:type="spellStart"/>
      <w:r w:rsidRPr="008B42ED">
        <w:rPr>
          <w:rFonts w:ascii="Times New Roman" w:eastAsia="Times New Roman" w:hAnsi="Times New Roman" w:cs="Times New Roman"/>
          <w:color w:val="auto"/>
          <w:sz w:val="24"/>
          <w:szCs w:val="24"/>
          <w:highlight w:val="white"/>
        </w:rPr>
        <w:t>Brownmiller</w:t>
      </w:r>
      <w:proofErr w:type="spellEnd"/>
      <w:r w:rsidRPr="008B42ED">
        <w:rPr>
          <w:rFonts w:ascii="Times New Roman" w:eastAsia="Times New Roman" w:hAnsi="Times New Roman" w:cs="Times New Roman"/>
          <w:color w:val="auto"/>
          <w:sz w:val="24"/>
          <w:szCs w:val="24"/>
          <w:highlight w:val="white"/>
        </w:rPr>
        <w:t xml:space="preserve"> (1975). O uso da transcrição de relatos </w:t>
      </w:r>
      <w:r w:rsidRPr="008B42ED">
        <w:rPr>
          <w:rFonts w:ascii="Times New Roman" w:eastAsia="Times New Roman" w:hAnsi="Times New Roman" w:cs="Times New Roman"/>
          <w:color w:val="auto"/>
          <w:sz w:val="24"/>
          <w:szCs w:val="24"/>
        </w:rPr>
        <w:t>verbais vocais de pessoas que vivenciaram crimes, como estupros, permite investigar as características do crime relatado, como quais comportamentos foram emitidos, o local, identificar os autores, averiguar a gravidade da violência perpetrada e indicar os danos causados, quando utilizadas técnicas de entrevistas forense</w:t>
      </w:r>
      <w:r w:rsidR="00ED6FED" w:rsidRPr="008B42ED">
        <w:rPr>
          <w:rFonts w:ascii="Times New Roman" w:eastAsia="Times New Roman" w:hAnsi="Times New Roman" w:cs="Times New Roman"/>
          <w:color w:val="auto"/>
          <w:sz w:val="24"/>
          <w:szCs w:val="24"/>
        </w:rPr>
        <w:t>s</w:t>
      </w:r>
      <w:r w:rsidR="00330E99" w:rsidRPr="008B42ED">
        <w:rPr>
          <w:rFonts w:ascii="Times New Roman" w:eastAsia="Times New Roman" w:hAnsi="Times New Roman" w:cs="Times New Roman"/>
          <w:color w:val="auto"/>
          <w:sz w:val="24"/>
          <w:szCs w:val="24"/>
        </w:rPr>
        <w:t xml:space="preserve"> (Williams </w:t>
      </w:r>
      <w:proofErr w:type="gramStart"/>
      <w:r w:rsidR="00786145" w:rsidRPr="00786145">
        <w:rPr>
          <w:rFonts w:ascii="Times New Roman" w:eastAsia="Times New Roman" w:hAnsi="Times New Roman" w:cs="Times New Roman"/>
          <w:color w:val="auto"/>
          <w:sz w:val="24"/>
          <w:szCs w:val="24"/>
        </w:rPr>
        <w:t>et</w:t>
      </w:r>
      <w:proofErr w:type="gramEnd"/>
      <w:r w:rsidR="00786145" w:rsidRPr="00786145">
        <w:rPr>
          <w:rFonts w:ascii="Times New Roman" w:eastAsia="Times New Roman" w:hAnsi="Times New Roman" w:cs="Times New Roman"/>
          <w:color w:val="auto"/>
          <w:sz w:val="24"/>
          <w:szCs w:val="24"/>
        </w:rPr>
        <w:t xml:space="preserve"> al</w:t>
      </w:r>
      <w:r w:rsidR="00330E99" w:rsidRPr="008B42ED">
        <w:rPr>
          <w:rFonts w:ascii="Times New Roman" w:eastAsia="Times New Roman" w:hAnsi="Times New Roman" w:cs="Times New Roman"/>
          <w:color w:val="auto"/>
          <w:sz w:val="24"/>
          <w:szCs w:val="24"/>
        </w:rPr>
        <w:t>.</w:t>
      </w:r>
      <w:r w:rsidRPr="008B42ED">
        <w:rPr>
          <w:rFonts w:ascii="Times New Roman" w:eastAsia="Times New Roman" w:hAnsi="Times New Roman" w:cs="Times New Roman"/>
          <w:color w:val="auto"/>
          <w:sz w:val="24"/>
          <w:szCs w:val="24"/>
        </w:rPr>
        <w:t xml:space="preserve">, 2014). A utilização de entrevistas para o estudo desse fenômeno é ainda justificada conceitualmente por coletar dados de fontes geralmente negligenciadas em uma cultura que avalia o relato de vítimas com desconfiança (Williams, 2002). </w:t>
      </w:r>
    </w:p>
    <w:p w14:paraId="46C48CE6" w14:textId="09E60521" w:rsidR="00BE77A5" w:rsidRPr="008B42ED" w:rsidRDefault="008316FF" w:rsidP="001069B2">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 xml:space="preserve">O uso do relato verbal, todavia, remete a outras preocupações metodológicas quando aplicado para apurar as características de um fenômeno ou as variáveis que o afetam. A forma de realizar perguntas em uma entrevista pode afetar as declarações da entrevistada ou entrevistado. Por exemplo, questões fechadas, que limitam as respostas </w:t>
      </w:r>
      <w:proofErr w:type="gramStart"/>
      <w:r w:rsidRPr="008B42ED">
        <w:rPr>
          <w:rFonts w:ascii="Times New Roman" w:eastAsia="Times New Roman" w:hAnsi="Times New Roman" w:cs="Times New Roman"/>
          <w:color w:val="auto"/>
          <w:sz w:val="24"/>
          <w:szCs w:val="24"/>
        </w:rPr>
        <w:t>da(</w:t>
      </w:r>
      <w:proofErr w:type="gramEnd"/>
      <w:r w:rsidRPr="008B42ED">
        <w:rPr>
          <w:rFonts w:ascii="Times New Roman" w:eastAsia="Times New Roman" w:hAnsi="Times New Roman" w:cs="Times New Roman"/>
          <w:color w:val="auto"/>
          <w:sz w:val="24"/>
          <w:szCs w:val="24"/>
        </w:rPr>
        <w:t xml:space="preserve">o) participante em sim e não, apresentam índices maiores de </w:t>
      </w:r>
      <w:proofErr w:type="spellStart"/>
      <w:r w:rsidRPr="008B42ED">
        <w:rPr>
          <w:rFonts w:ascii="Times New Roman" w:eastAsia="Times New Roman" w:hAnsi="Times New Roman" w:cs="Times New Roman"/>
          <w:color w:val="auto"/>
          <w:sz w:val="24"/>
          <w:szCs w:val="24"/>
        </w:rPr>
        <w:t>sugestionabilidade</w:t>
      </w:r>
      <w:proofErr w:type="spellEnd"/>
      <w:r w:rsidRPr="008B42ED">
        <w:rPr>
          <w:rFonts w:ascii="Times New Roman" w:eastAsia="Times New Roman" w:hAnsi="Times New Roman" w:cs="Times New Roman"/>
          <w:color w:val="auto"/>
          <w:sz w:val="24"/>
          <w:szCs w:val="24"/>
        </w:rPr>
        <w:t>, sendo preferível o uso de questões abertas e escuta livre sobre o fato (Williams</w:t>
      </w:r>
      <w:r w:rsidR="008A209A" w:rsidRPr="008B42ED">
        <w:rPr>
          <w:rFonts w:ascii="Times New Roman" w:eastAsia="Times New Roman" w:hAnsi="Times New Roman" w:cs="Times New Roman"/>
          <w:color w:val="auto"/>
          <w:sz w:val="24"/>
          <w:szCs w:val="24"/>
        </w:rPr>
        <w:t xml:space="preserve"> </w:t>
      </w:r>
      <w:r w:rsidR="00786145" w:rsidRPr="00786145">
        <w:rPr>
          <w:rFonts w:ascii="Times New Roman" w:eastAsia="Times New Roman" w:hAnsi="Times New Roman" w:cs="Times New Roman"/>
          <w:color w:val="auto"/>
          <w:sz w:val="24"/>
          <w:szCs w:val="24"/>
        </w:rPr>
        <w:t>et al</w:t>
      </w:r>
      <w:r w:rsidR="008A209A" w:rsidRPr="008B42ED">
        <w:rPr>
          <w:rFonts w:ascii="Times New Roman" w:eastAsia="Times New Roman" w:hAnsi="Times New Roman" w:cs="Times New Roman"/>
          <w:color w:val="auto"/>
          <w:sz w:val="24"/>
          <w:szCs w:val="24"/>
        </w:rPr>
        <w:t>., 2014</w:t>
      </w:r>
      <w:r w:rsidRPr="008B42ED">
        <w:rPr>
          <w:rFonts w:ascii="Times New Roman" w:eastAsia="Times New Roman" w:hAnsi="Times New Roman" w:cs="Times New Roman"/>
          <w:color w:val="auto"/>
          <w:sz w:val="24"/>
          <w:szCs w:val="24"/>
        </w:rPr>
        <w:t>). Além disso, quando se trata de estudos que pretendem investigar a prevalência de comportamentos ou variáveis relacionadas a eles, as preocupações sobre validade estatística dos dados deve</w:t>
      </w:r>
      <w:r w:rsidR="0096082D" w:rsidRPr="008B42ED">
        <w:rPr>
          <w:rFonts w:ascii="Times New Roman" w:eastAsia="Times New Roman" w:hAnsi="Times New Roman" w:cs="Times New Roman"/>
          <w:color w:val="auto"/>
          <w:sz w:val="24"/>
          <w:szCs w:val="24"/>
        </w:rPr>
        <w:t>m</w:t>
      </w:r>
      <w:r w:rsidRPr="008B42ED">
        <w:rPr>
          <w:rFonts w:ascii="Times New Roman" w:eastAsia="Times New Roman" w:hAnsi="Times New Roman" w:cs="Times New Roman"/>
          <w:color w:val="auto"/>
          <w:sz w:val="24"/>
          <w:szCs w:val="24"/>
        </w:rPr>
        <w:t xml:space="preserve"> ser considerada</w:t>
      </w:r>
      <w:r w:rsidR="0096082D" w:rsidRPr="008B42ED">
        <w:rPr>
          <w:rFonts w:ascii="Times New Roman" w:eastAsia="Times New Roman" w:hAnsi="Times New Roman" w:cs="Times New Roman"/>
          <w:color w:val="auto"/>
          <w:sz w:val="24"/>
          <w:szCs w:val="24"/>
        </w:rPr>
        <w:t>s</w:t>
      </w:r>
      <w:r w:rsidRPr="008B42ED">
        <w:rPr>
          <w:rFonts w:ascii="Times New Roman" w:eastAsia="Times New Roman" w:hAnsi="Times New Roman" w:cs="Times New Roman"/>
          <w:color w:val="auto"/>
          <w:sz w:val="24"/>
          <w:szCs w:val="24"/>
        </w:rPr>
        <w:t>, como a representatividade da amostra e seleção das informações. Davis (1981/2016) argumenta, por exemplo, que no livro “</w:t>
      </w:r>
      <w:r w:rsidRPr="008B42ED">
        <w:rPr>
          <w:rFonts w:ascii="Times New Roman" w:eastAsia="Times New Roman" w:hAnsi="Times New Roman" w:cs="Times New Roman"/>
          <w:i/>
          <w:color w:val="auto"/>
          <w:sz w:val="24"/>
          <w:szCs w:val="24"/>
        </w:rPr>
        <w:t xml:space="preserve">The </w:t>
      </w:r>
      <w:proofErr w:type="spellStart"/>
      <w:r w:rsidRPr="008B42ED">
        <w:rPr>
          <w:rFonts w:ascii="Times New Roman" w:eastAsia="Times New Roman" w:hAnsi="Times New Roman" w:cs="Times New Roman"/>
          <w:i/>
          <w:color w:val="auto"/>
          <w:sz w:val="24"/>
          <w:szCs w:val="24"/>
        </w:rPr>
        <w:t>politics</w:t>
      </w:r>
      <w:proofErr w:type="spellEnd"/>
      <w:r w:rsidRPr="008B42ED">
        <w:rPr>
          <w:rFonts w:ascii="Times New Roman" w:eastAsia="Times New Roman" w:hAnsi="Times New Roman" w:cs="Times New Roman"/>
          <w:i/>
          <w:color w:val="auto"/>
          <w:sz w:val="24"/>
          <w:szCs w:val="24"/>
        </w:rPr>
        <w:t xml:space="preserve"> </w:t>
      </w:r>
      <w:proofErr w:type="spellStart"/>
      <w:r w:rsidRPr="008B42ED">
        <w:rPr>
          <w:rFonts w:ascii="Times New Roman" w:eastAsia="Times New Roman" w:hAnsi="Times New Roman" w:cs="Times New Roman"/>
          <w:i/>
          <w:color w:val="auto"/>
          <w:sz w:val="24"/>
          <w:szCs w:val="24"/>
        </w:rPr>
        <w:t>of</w:t>
      </w:r>
      <w:proofErr w:type="spellEnd"/>
      <w:r w:rsidRPr="008B42ED">
        <w:rPr>
          <w:rFonts w:ascii="Times New Roman" w:eastAsia="Times New Roman" w:hAnsi="Times New Roman" w:cs="Times New Roman"/>
          <w:i/>
          <w:color w:val="auto"/>
          <w:sz w:val="24"/>
          <w:szCs w:val="24"/>
        </w:rPr>
        <w:t xml:space="preserve"> rape</w:t>
      </w:r>
      <w:r w:rsidRPr="008B42ED">
        <w:rPr>
          <w:rFonts w:ascii="Times New Roman" w:eastAsia="Times New Roman" w:hAnsi="Times New Roman" w:cs="Times New Roman"/>
          <w:color w:val="auto"/>
          <w:sz w:val="24"/>
          <w:szCs w:val="24"/>
        </w:rPr>
        <w:t>”, de Diana Russell, dos 22 casos de estupro relatados por mulheres da área da baía de São Francisco, 12 (mais da metade) envolv</w:t>
      </w:r>
      <w:r w:rsidR="00ED6FED" w:rsidRPr="008B42ED">
        <w:rPr>
          <w:rFonts w:ascii="Times New Roman" w:eastAsia="Times New Roman" w:hAnsi="Times New Roman" w:cs="Times New Roman"/>
          <w:color w:val="auto"/>
          <w:sz w:val="24"/>
          <w:szCs w:val="24"/>
        </w:rPr>
        <w:t>ia</w:t>
      </w:r>
      <w:r w:rsidRPr="008B42ED">
        <w:rPr>
          <w:rFonts w:ascii="Times New Roman" w:eastAsia="Times New Roman" w:hAnsi="Times New Roman" w:cs="Times New Roman"/>
          <w:color w:val="auto"/>
          <w:sz w:val="24"/>
          <w:szCs w:val="24"/>
        </w:rPr>
        <w:t>m mulheres brancas que foram estupradas por homens negros, de origem mexicana ou indígenas. Porém,</w:t>
      </w:r>
      <w:r w:rsidR="00167FAF" w:rsidRPr="008B42ED">
        <w:rPr>
          <w:rFonts w:ascii="Times New Roman" w:eastAsia="Times New Roman" w:hAnsi="Times New Roman" w:cs="Times New Roman"/>
          <w:color w:val="auto"/>
          <w:sz w:val="24"/>
          <w:szCs w:val="24"/>
        </w:rPr>
        <w:t xml:space="preserve"> originalmente foram realizadas</w:t>
      </w:r>
      <w:r w:rsidRPr="008B42ED">
        <w:rPr>
          <w:rFonts w:ascii="Times New Roman" w:eastAsia="Times New Roman" w:hAnsi="Times New Roman" w:cs="Times New Roman"/>
          <w:color w:val="auto"/>
          <w:sz w:val="24"/>
          <w:szCs w:val="24"/>
        </w:rPr>
        <w:t>, 95 entrevistas, nas quais apenas 26% dos autores de agressão sexual eram de minorias étnicas. O processo de seleção de quais relatos seriam publicados implic</w:t>
      </w:r>
      <w:r w:rsidR="007874E3" w:rsidRPr="008B42ED">
        <w:rPr>
          <w:rFonts w:ascii="Times New Roman" w:eastAsia="Times New Roman" w:hAnsi="Times New Roman" w:cs="Times New Roman"/>
          <w:color w:val="auto"/>
          <w:sz w:val="24"/>
          <w:szCs w:val="24"/>
        </w:rPr>
        <w:t>ou</w:t>
      </w:r>
      <w:r w:rsidRPr="008B42ED">
        <w:rPr>
          <w:rFonts w:ascii="Times New Roman" w:eastAsia="Times New Roman" w:hAnsi="Times New Roman" w:cs="Times New Roman"/>
          <w:color w:val="auto"/>
          <w:sz w:val="24"/>
          <w:szCs w:val="24"/>
        </w:rPr>
        <w:t xml:space="preserve"> na indução de uma falsa conclusão relacionada </w:t>
      </w:r>
      <w:r w:rsidRPr="008B42ED">
        <w:rPr>
          <w:rFonts w:ascii="Times New Roman" w:eastAsia="Times New Roman" w:hAnsi="Times New Roman" w:cs="Times New Roman"/>
          <w:color w:val="auto"/>
          <w:sz w:val="24"/>
          <w:szCs w:val="24"/>
        </w:rPr>
        <w:lastRenderedPageBreak/>
        <w:t>a</w:t>
      </w:r>
      <w:r w:rsidR="007874E3" w:rsidRPr="008B42ED">
        <w:rPr>
          <w:rFonts w:ascii="Times New Roman" w:eastAsia="Times New Roman" w:hAnsi="Times New Roman" w:cs="Times New Roman"/>
          <w:color w:val="auto"/>
          <w:sz w:val="24"/>
          <w:szCs w:val="24"/>
        </w:rPr>
        <w:t>os</w:t>
      </w:r>
      <w:r w:rsidRPr="008B42ED">
        <w:rPr>
          <w:rFonts w:ascii="Times New Roman" w:eastAsia="Times New Roman" w:hAnsi="Times New Roman" w:cs="Times New Roman"/>
          <w:color w:val="auto"/>
          <w:sz w:val="24"/>
          <w:szCs w:val="24"/>
        </w:rPr>
        <w:t xml:space="preserve"> autores d</w:t>
      </w:r>
      <w:r w:rsidR="007874E3" w:rsidRPr="008B42ED">
        <w:rPr>
          <w:rFonts w:ascii="Times New Roman" w:eastAsia="Times New Roman" w:hAnsi="Times New Roman" w:cs="Times New Roman"/>
          <w:color w:val="auto"/>
          <w:sz w:val="24"/>
          <w:szCs w:val="24"/>
        </w:rPr>
        <w:t>esse tipo de</w:t>
      </w:r>
      <w:r w:rsidRPr="008B42ED">
        <w:rPr>
          <w:rFonts w:ascii="Times New Roman" w:eastAsia="Times New Roman" w:hAnsi="Times New Roman" w:cs="Times New Roman"/>
          <w:color w:val="auto"/>
          <w:sz w:val="24"/>
          <w:szCs w:val="24"/>
        </w:rPr>
        <w:t xml:space="preserve"> violência, além de produzir consequências políticas, como fortalecer o mito do estuprador negro. </w:t>
      </w:r>
    </w:p>
    <w:p w14:paraId="7D5E279F" w14:textId="3A34A582" w:rsidR="00BE77A5" w:rsidRPr="001069B2" w:rsidRDefault="008316FF" w:rsidP="003A1153">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Os estudos que empregam o uso de entrevistas podem basear-se em métodos qualitativos ou quantitativos. O método qualitativo geralmente é apoiado por procedimentos de análise de discurso, enquanto o método quantitativo adota procedimentos de estatística descritiva e inferencial</w:t>
      </w:r>
      <w:r w:rsidR="00762DB0" w:rsidRPr="008B42ED">
        <w:rPr>
          <w:rFonts w:ascii="Times New Roman" w:eastAsia="Times New Roman" w:hAnsi="Times New Roman" w:cs="Times New Roman"/>
          <w:color w:val="auto"/>
          <w:sz w:val="24"/>
          <w:szCs w:val="24"/>
        </w:rPr>
        <w:t xml:space="preserve"> (Baptista &amp; Campos, 2015)</w:t>
      </w:r>
      <w:r w:rsidRPr="008B42ED">
        <w:rPr>
          <w:rFonts w:ascii="Times New Roman" w:eastAsia="Times New Roman" w:hAnsi="Times New Roman" w:cs="Times New Roman"/>
          <w:color w:val="auto"/>
          <w:sz w:val="24"/>
          <w:szCs w:val="24"/>
        </w:rPr>
        <w:t>. Além disso, as pesquisas podem correlacionar fonte</w:t>
      </w:r>
      <w:r w:rsidR="0041450C" w:rsidRPr="008B42ED">
        <w:rPr>
          <w:rFonts w:ascii="Times New Roman" w:eastAsia="Times New Roman" w:hAnsi="Times New Roman" w:cs="Times New Roman"/>
          <w:color w:val="auto"/>
          <w:sz w:val="24"/>
          <w:szCs w:val="24"/>
        </w:rPr>
        <w:t>s</w:t>
      </w:r>
      <w:r w:rsidRPr="008B42ED">
        <w:rPr>
          <w:rFonts w:ascii="Times New Roman" w:eastAsia="Times New Roman" w:hAnsi="Times New Roman" w:cs="Times New Roman"/>
          <w:color w:val="auto"/>
          <w:sz w:val="24"/>
          <w:szCs w:val="24"/>
        </w:rPr>
        <w:t xml:space="preserve"> de dados de entrevistas com outras fontes, como documentos, leis e registros oficiais. Por exemplo, ao se questionarem se estadunidenses vivem mesmo em uma cultura do estupro, </w:t>
      </w:r>
      <w:proofErr w:type="spellStart"/>
      <w:r w:rsidRPr="008B42ED">
        <w:rPr>
          <w:rFonts w:ascii="Times New Roman" w:eastAsia="Times New Roman" w:hAnsi="Times New Roman" w:cs="Times New Roman"/>
          <w:color w:val="auto"/>
          <w:sz w:val="24"/>
          <w:szCs w:val="24"/>
        </w:rPr>
        <w:t>Buchwald</w:t>
      </w:r>
      <w:proofErr w:type="spellEnd"/>
      <w:r w:rsidRPr="008B42ED">
        <w:rPr>
          <w:rFonts w:ascii="Times New Roman" w:eastAsia="Times New Roman" w:hAnsi="Times New Roman" w:cs="Times New Roman"/>
          <w:color w:val="auto"/>
          <w:sz w:val="24"/>
          <w:szCs w:val="24"/>
        </w:rPr>
        <w:t xml:space="preserve">, </w:t>
      </w:r>
      <w:proofErr w:type="spellStart"/>
      <w:r w:rsidRPr="008B42ED">
        <w:rPr>
          <w:rFonts w:ascii="Times New Roman" w:eastAsia="Times New Roman" w:hAnsi="Times New Roman" w:cs="Times New Roman"/>
          <w:color w:val="auto"/>
          <w:sz w:val="24"/>
          <w:szCs w:val="24"/>
        </w:rPr>
        <w:t>Fletcher</w:t>
      </w:r>
      <w:proofErr w:type="spellEnd"/>
      <w:r w:rsidRPr="008B42ED">
        <w:rPr>
          <w:rFonts w:ascii="Times New Roman" w:eastAsia="Times New Roman" w:hAnsi="Times New Roman" w:cs="Times New Roman"/>
          <w:color w:val="auto"/>
          <w:sz w:val="24"/>
          <w:szCs w:val="24"/>
        </w:rPr>
        <w:t xml:space="preserve"> e Roth (2005) apresenta</w:t>
      </w:r>
      <w:r w:rsidR="0041450C" w:rsidRPr="008B42ED">
        <w:rPr>
          <w:rFonts w:ascii="Times New Roman" w:eastAsia="Times New Roman" w:hAnsi="Times New Roman" w:cs="Times New Roman"/>
          <w:color w:val="auto"/>
          <w:sz w:val="24"/>
          <w:szCs w:val="24"/>
        </w:rPr>
        <w:t>ra</w:t>
      </w:r>
      <w:r w:rsidRPr="008B42ED">
        <w:rPr>
          <w:rFonts w:ascii="Times New Roman" w:eastAsia="Times New Roman" w:hAnsi="Times New Roman" w:cs="Times New Roman"/>
          <w:color w:val="auto"/>
          <w:sz w:val="24"/>
          <w:szCs w:val="24"/>
        </w:rPr>
        <w:t xml:space="preserve">m dados de dois programas administrados pelo Departamento de Justiça </w:t>
      </w:r>
      <w:r w:rsidR="007D104B" w:rsidRPr="008B42ED">
        <w:rPr>
          <w:rFonts w:ascii="Times New Roman" w:eastAsia="Times New Roman" w:hAnsi="Times New Roman" w:cs="Times New Roman"/>
          <w:color w:val="auto"/>
          <w:sz w:val="24"/>
          <w:szCs w:val="24"/>
        </w:rPr>
        <w:t>dos Estados Unidos que empregam</w:t>
      </w:r>
      <w:r w:rsidR="002C5EBE" w:rsidRPr="008B42ED">
        <w:rPr>
          <w:rFonts w:ascii="Times New Roman" w:eastAsia="Times New Roman" w:hAnsi="Times New Roman" w:cs="Times New Roman"/>
          <w:color w:val="auto"/>
          <w:sz w:val="24"/>
          <w:szCs w:val="24"/>
        </w:rPr>
        <w:t xml:space="preserve"> dois </w:t>
      </w:r>
      <w:r w:rsidRPr="008B42ED">
        <w:rPr>
          <w:rFonts w:ascii="Times New Roman" w:eastAsia="Times New Roman" w:hAnsi="Times New Roman" w:cs="Times New Roman"/>
          <w:color w:val="auto"/>
          <w:sz w:val="24"/>
          <w:szCs w:val="24"/>
        </w:rPr>
        <w:t xml:space="preserve">métodos </w:t>
      </w:r>
      <w:r w:rsidR="002C5EBE" w:rsidRPr="008B42ED">
        <w:rPr>
          <w:rFonts w:ascii="Times New Roman" w:eastAsia="Times New Roman" w:hAnsi="Times New Roman" w:cs="Times New Roman"/>
          <w:color w:val="auto"/>
          <w:sz w:val="24"/>
          <w:szCs w:val="24"/>
        </w:rPr>
        <w:t xml:space="preserve">de coleta de dados </w:t>
      </w:r>
      <w:r w:rsidRPr="008B42ED">
        <w:rPr>
          <w:rFonts w:ascii="Times New Roman" w:eastAsia="Times New Roman" w:hAnsi="Times New Roman" w:cs="Times New Roman"/>
          <w:color w:val="auto"/>
          <w:sz w:val="24"/>
          <w:szCs w:val="24"/>
        </w:rPr>
        <w:t>diferentes</w:t>
      </w:r>
      <w:r w:rsidR="002C5EBE" w:rsidRPr="008B42ED">
        <w:rPr>
          <w:rFonts w:ascii="Times New Roman" w:eastAsia="Times New Roman" w:hAnsi="Times New Roman" w:cs="Times New Roman"/>
          <w:color w:val="auto"/>
          <w:sz w:val="24"/>
          <w:szCs w:val="24"/>
        </w:rPr>
        <w:t xml:space="preserve"> entre si</w:t>
      </w:r>
      <w:r w:rsidRPr="008B42ED">
        <w:rPr>
          <w:rFonts w:ascii="Times New Roman" w:eastAsia="Times New Roman" w:hAnsi="Times New Roman" w:cs="Times New Roman"/>
          <w:color w:val="auto"/>
          <w:sz w:val="24"/>
          <w:szCs w:val="24"/>
        </w:rPr>
        <w:t>, porém</w:t>
      </w:r>
      <w:r w:rsidR="002C5EBE" w:rsidRPr="008B42ED">
        <w:rPr>
          <w:rFonts w:ascii="Times New Roman" w:eastAsia="Times New Roman" w:hAnsi="Times New Roman" w:cs="Times New Roman"/>
          <w:color w:val="auto"/>
          <w:sz w:val="24"/>
          <w:szCs w:val="24"/>
        </w:rPr>
        <w:t>, para a análise dos dados coletados,</w:t>
      </w:r>
      <w:r w:rsidRPr="008B42ED">
        <w:rPr>
          <w:rFonts w:ascii="Times New Roman" w:eastAsia="Times New Roman" w:hAnsi="Times New Roman" w:cs="Times New Roman"/>
          <w:color w:val="auto"/>
          <w:sz w:val="24"/>
          <w:szCs w:val="24"/>
        </w:rPr>
        <w:t xml:space="preserve"> ambos utilizam procedimentos estatísticos em maior ou menor grau. São eles o </w:t>
      </w:r>
      <w:proofErr w:type="spellStart"/>
      <w:r w:rsidRPr="008B42ED">
        <w:rPr>
          <w:rFonts w:ascii="Times New Roman" w:eastAsia="Times New Roman" w:hAnsi="Times New Roman" w:cs="Times New Roman"/>
          <w:i/>
          <w:color w:val="auto"/>
          <w:sz w:val="24"/>
          <w:szCs w:val="24"/>
        </w:rPr>
        <w:t>Uniform</w:t>
      </w:r>
      <w:proofErr w:type="spellEnd"/>
      <w:r w:rsidRPr="008B42ED">
        <w:rPr>
          <w:rFonts w:ascii="Times New Roman" w:eastAsia="Times New Roman" w:hAnsi="Times New Roman" w:cs="Times New Roman"/>
          <w:i/>
          <w:color w:val="auto"/>
          <w:sz w:val="24"/>
          <w:szCs w:val="24"/>
        </w:rPr>
        <w:t xml:space="preserve"> Crime </w:t>
      </w:r>
      <w:proofErr w:type="spellStart"/>
      <w:r w:rsidRPr="008B42ED">
        <w:rPr>
          <w:rFonts w:ascii="Times New Roman" w:eastAsia="Times New Roman" w:hAnsi="Times New Roman" w:cs="Times New Roman"/>
          <w:i/>
          <w:color w:val="auto"/>
          <w:sz w:val="24"/>
          <w:szCs w:val="24"/>
        </w:rPr>
        <w:t>Report</w:t>
      </w:r>
      <w:proofErr w:type="spellEnd"/>
      <w:r w:rsidRPr="008B42ED">
        <w:rPr>
          <w:rFonts w:ascii="Times New Roman" w:eastAsia="Times New Roman" w:hAnsi="Times New Roman" w:cs="Times New Roman"/>
          <w:color w:val="auto"/>
          <w:sz w:val="24"/>
          <w:szCs w:val="24"/>
        </w:rPr>
        <w:t xml:space="preserve"> (URC) e o </w:t>
      </w:r>
      <w:proofErr w:type="spellStart"/>
      <w:r w:rsidRPr="008B42ED">
        <w:rPr>
          <w:rFonts w:ascii="Times New Roman" w:eastAsia="Times New Roman" w:hAnsi="Times New Roman" w:cs="Times New Roman"/>
          <w:i/>
          <w:color w:val="auto"/>
          <w:sz w:val="24"/>
          <w:szCs w:val="24"/>
        </w:rPr>
        <w:t>National</w:t>
      </w:r>
      <w:proofErr w:type="spellEnd"/>
      <w:r w:rsidRPr="008B42ED">
        <w:rPr>
          <w:rFonts w:ascii="Times New Roman" w:eastAsia="Times New Roman" w:hAnsi="Times New Roman" w:cs="Times New Roman"/>
          <w:i/>
          <w:color w:val="auto"/>
          <w:sz w:val="24"/>
          <w:szCs w:val="24"/>
        </w:rPr>
        <w:t xml:space="preserve"> Crime </w:t>
      </w:r>
      <w:proofErr w:type="spellStart"/>
      <w:r w:rsidRPr="008B42ED">
        <w:rPr>
          <w:rFonts w:ascii="Times New Roman" w:eastAsia="Times New Roman" w:hAnsi="Times New Roman" w:cs="Times New Roman"/>
          <w:i/>
          <w:color w:val="auto"/>
          <w:sz w:val="24"/>
          <w:szCs w:val="24"/>
        </w:rPr>
        <w:t>Victimization</w:t>
      </w:r>
      <w:proofErr w:type="spellEnd"/>
      <w:r w:rsidRPr="008B42ED">
        <w:rPr>
          <w:rFonts w:ascii="Times New Roman" w:eastAsia="Times New Roman" w:hAnsi="Times New Roman" w:cs="Times New Roman"/>
          <w:i/>
          <w:color w:val="auto"/>
          <w:sz w:val="24"/>
          <w:szCs w:val="24"/>
        </w:rPr>
        <w:t xml:space="preserve"> </w:t>
      </w:r>
      <w:proofErr w:type="spellStart"/>
      <w:r w:rsidRPr="008B42ED">
        <w:rPr>
          <w:rFonts w:ascii="Times New Roman" w:eastAsia="Times New Roman" w:hAnsi="Times New Roman" w:cs="Times New Roman"/>
          <w:i/>
          <w:color w:val="auto"/>
          <w:sz w:val="24"/>
          <w:szCs w:val="24"/>
        </w:rPr>
        <w:t>Survey</w:t>
      </w:r>
      <w:proofErr w:type="spellEnd"/>
      <w:r w:rsidR="007D104B" w:rsidRPr="008B42ED">
        <w:rPr>
          <w:rFonts w:ascii="Times New Roman" w:eastAsia="Times New Roman" w:hAnsi="Times New Roman" w:cs="Times New Roman"/>
          <w:color w:val="auto"/>
          <w:sz w:val="24"/>
          <w:szCs w:val="24"/>
        </w:rPr>
        <w:t xml:space="preserve"> (NCVS). O primeiro programa </w:t>
      </w:r>
      <w:r w:rsidRPr="008B42ED">
        <w:rPr>
          <w:rFonts w:ascii="Times New Roman" w:eastAsia="Times New Roman" w:hAnsi="Times New Roman" w:cs="Times New Roman"/>
          <w:color w:val="auto"/>
          <w:sz w:val="24"/>
          <w:szCs w:val="24"/>
        </w:rPr>
        <w:t xml:space="preserve">coleta </w:t>
      </w:r>
      <w:r w:rsidRPr="001069B2">
        <w:rPr>
          <w:rFonts w:ascii="Times New Roman" w:eastAsia="Times New Roman" w:hAnsi="Times New Roman" w:cs="Times New Roman"/>
          <w:color w:val="auto"/>
          <w:sz w:val="24"/>
          <w:szCs w:val="24"/>
        </w:rPr>
        <w:t>dados de denúncias realizadas, cobrindo 96% da população, enquanto o segundo realiza pesquisas estatísticas com amostras representativas (por ano são entrevistadas 42</w:t>
      </w:r>
      <w:r w:rsidR="007D104B">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000 famílias, aproximadamente 76</w:t>
      </w:r>
      <w:r w:rsidR="007D104B">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000 pessoas) com o objetivo de estudar a vitimização da população como um todo. Comparando os dados desses programas</w:t>
      </w:r>
      <w:r w:rsidR="0096082D">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as autoras concluem que apenas 34% dos estupros e 26% das agressões sexuais são reportadas </w:t>
      </w:r>
      <w:r w:rsidR="007D104B">
        <w:rPr>
          <w:rFonts w:ascii="Times New Roman" w:eastAsia="Times New Roman" w:hAnsi="Times New Roman" w:cs="Times New Roman"/>
          <w:color w:val="auto"/>
          <w:sz w:val="24"/>
          <w:szCs w:val="24"/>
        </w:rPr>
        <w:t>à</w:t>
      </w:r>
      <w:r w:rsidRPr="001069B2">
        <w:rPr>
          <w:rFonts w:ascii="Times New Roman" w:eastAsia="Times New Roman" w:hAnsi="Times New Roman" w:cs="Times New Roman"/>
          <w:color w:val="auto"/>
          <w:sz w:val="24"/>
          <w:szCs w:val="24"/>
        </w:rPr>
        <w:t xml:space="preserve"> polícia. As razões citadas por mulheres na pesquisa do NCVS para não reporta</w:t>
      </w:r>
      <w:r w:rsidR="007D104B">
        <w:rPr>
          <w:rFonts w:ascii="Times New Roman" w:eastAsia="Times New Roman" w:hAnsi="Times New Roman" w:cs="Times New Roman"/>
          <w:color w:val="auto"/>
          <w:sz w:val="24"/>
          <w:szCs w:val="24"/>
        </w:rPr>
        <w:t>rem</w:t>
      </w:r>
      <w:r w:rsidRPr="001069B2">
        <w:rPr>
          <w:rFonts w:ascii="Times New Roman" w:eastAsia="Times New Roman" w:hAnsi="Times New Roman" w:cs="Times New Roman"/>
          <w:color w:val="auto"/>
          <w:sz w:val="24"/>
          <w:szCs w:val="24"/>
        </w:rPr>
        <w:t xml:space="preserve"> tais crimes incluem: manter a agressão como um assunto pessoal, medo de represálias e proteção do agressor. Quanto maior a relação de proximidade entre as mulheres que foram vítimas e os agressores, maior a probabilidade </w:t>
      </w:r>
      <w:r w:rsidR="0041450C" w:rsidRPr="001069B2">
        <w:rPr>
          <w:rFonts w:ascii="Times New Roman" w:eastAsia="Times New Roman" w:hAnsi="Times New Roman" w:cs="Times New Roman"/>
          <w:color w:val="auto"/>
          <w:sz w:val="24"/>
          <w:szCs w:val="24"/>
        </w:rPr>
        <w:t>de as</w:t>
      </w:r>
      <w:r w:rsidRPr="001069B2">
        <w:rPr>
          <w:rFonts w:ascii="Times New Roman" w:eastAsia="Times New Roman" w:hAnsi="Times New Roman" w:cs="Times New Roman"/>
          <w:color w:val="auto"/>
          <w:sz w:val="24"/>
          <w:szCs w:val="24"/>
        </w:rPr>
        <w:t xml:space="preserve"> violações não serem reportadas </w:t>
      </w:r>
      <w:r w:rsidR="007D104B">
        <w:rPr>
          <w:rFonts w:ascii="Times New Roman" w:eastAsia="Times New Roman" w:hAnsi="Times New Roman" w:cs="Times New Roman"/>
          <w:color w:val="auto"/>
          <w:sz w:val="24"/>
          <w:szCs w:val="24"/>
        </w:rPr>
        <w:t>à</w:t>
      </w:r>
      <w:r w:rsidRPr="001069B2">
        <w:rPr>
          <w:rFonts w:ascii="Times New Roman" w:eastAsia="Times New Roman" w:hAnsi="Times New Roman" w:cs="Times New Roman"/>
          <w:color w:val="auto"/>
          <w:sz w:val="24"/>
          <w:szCs w:val="24"/>
        </w:rPr>
        <w:t xml:space="preserve"> polícia. </w:t>
      </w:r>
    </w:p>
    <w:p w14:paraId="2022F753" w14:textId="4FC7B526" w:rsidR="00BE77A5" w:rsidRPr="001069B2"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t xml:space="preserve">Diversos relatórios produzidos por órgãos </w:t>
      </w:r>
      <w:r w:rsidRPr="008B42ED">
        <w:rPr>
          <w:rFonts w:ascii="Times New Roman" w:eastAsia="Times New Roman" w:hAnsi="Times New Roman" w:cs="Times New Roman"/>
          <w:color w:val="auto"/>
          <w:sz w:val="24"/>
          <w:szCs w:val="24"/>
        </w:rPr>
        <w:t xml:space="preserve">governamentais, ONGs e empresas são baseados em pesquisas que utilizam </w:t>
      </w:r>
      <w:r w:rsidR="00EA12FB" w:rsidRPr="008B42ED">
        <w:rPr>
          <w:rFonts w:ascii="Times New Roman" w:eastAsia="Times New Roman" w:hAnsi="Times New Roman" w:cs="Times New Roman"/>
          <w:color w:val="auto"/>
          <w:sz w:val="24"/>
          <w:szCs w:val="24"/>
        </w:rPr>
        <w:t xml:space="preserve">o </w:t>
      </w:r>
      <w:r w:rsidRPr="008B42ED">
        <w:rPr>
          <w:rFonts w:ascii="Times New Roman" w:eastAsia="Times New Roman" w:hAnsi="Times New Roman" w:cs="Times New Roman"/>
          <w:color w:val="auto"/>
          <w:sz w:val="24"/>
          <w:szCs w:val="24"/>
        </w:rPr>
        <w:t xml:space="preserve">método </w:t>
      </w:r>
      <w:proofErr w:type="spellStart"/>
      <w:r w:rsidRPr="008B42ED">
        <w:rPr>
          <w:rFonts w:ascii="Times New Roman" w:eastAsia="Times New Roman" w:hAnsi="Times New Roman" w:cs="Times New Roman"/>
          <w:i/>
          <w:color w:val="auto"/>
          <w:sz w:val="24"/>
          <w:szCs w:val="24"/>
        </w:rPr>
        <w:t>Survey</w:t>
      </w:r>
      <w:proofErr w:type="spellEnd"/>
      <w:r w:rsidR="009C0F5F" w:rsidRPr="008B42ED">
        <w:rPr>
          <w:rFonts w:ascii="Times New Roman" w:eastAsia="Times New Roman" w:hAnsi="Times New Roman" w:cs="Times New Roman"/>
          <w:i/>
          <w:color w:val="auto"/>
          <w:sz w:val="24"/>
          <w:szCs w:val="24"/>
        </w:rPr>
        <w:t xml:space="preserve"> </w:t>
      </w:r>
      <w:r w:rsidR="009C0F5F" w:rsidRPr="008B42ED">
        <w:rPr>
          <w:rFonts w:ascii="Times New Roman" w:eastAsia="Times New Roman" w:hAnsi="Times New Roman" w:cs="Times New Roman"/>
          <w:color w:val="auto"/>
          <w:sz w:val="24"/>
          <w:szCs w:val="24"/>
        </w:rPr>
        <w:t>(questionários)</w:t>
      </w:r>
      <w:r w:rsidRPr="008B42ED">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 xml:space="preserve">Um exemplo é o </w:t>
      </w:r>
      <w:proofErr w:type="spellStart"/>
      <w:r w:rsidRPr="009C0F5F">
        <w:rPr>
          <w:rFonts w:ascii="Times New Roman" w:eastAsia="Times New Roman" w:hAnsi="Times New Roman" w:cs="Times New Roman"/>
          <w:i/>
          <w:color w:val="auto"/>
          <w:sz w:val="24"/>
          <w:szCs w:val="24"/>
        </w:rPr>
        <w:t>National</w:t>
      </w:r>
      <w:proofErr w:type="spellEnd"/>
      <w:r w:rsidRPr="009C0F5F">
        <w:rPr>
          <w:rFonts w:ascii="Times New Roman" w:eastAsia="Times New Roman" w:hAnsi="Times New Roman" w:cs="Times New Roman"/>
          <w:i/>
          <w:color w:val="auto"/>
          <w:sz w:val="24"/>
          <w:szCs w:val="24"/>
        </w:rPr>
        <w:t xml:space="preserve"> </w:t>
      </w:r>
      <w:proofErr w:type="spellStart"/>
      <w:r w:rsidRPr="009C0F5F">
        <w:rPr>
          <w:rFonts w:ascii="Times New Roman" w:eastAsia="Times New Roman" w:hAnsi="Times New Roman" w:cs="Times New Roman"/>
          <w:i/>
          <w:color w:val="auto"/>
          <w:sz w:val="24"/>
          <w:szCs w:val="24"/>
        </w:rPr>
        <w:t>Violence</w:t>
      </w:r>
      <w:proofErr w:type="spellEnd"/>
      <w:r w:rsidRPr="009C0F5F">
        <w:rPr>
          <w:rFonts w:ascii="Times New Roman" w:eastAsia="Times New Roman" w:hAnsi="Times New Roman" w:cs="Times New Roman"/>
          <w:i/>
          <w:color w:val="auto"/>
          <w:sz w:val="24"/>
          <w:szCs w:val="24"/>
        </w:rPr>
        <w:t xml:space="preserve"> </w:t>
      </w:r>
      <w:proofErr w:type="spellStart"/>
      <w:r w:rsidRPr="009C0F5F">
        <w:rPr>
          <w:rFonts w:ascii="Times New Roman" w:eastAsia="Times New Roman" w:hAnsi="Times New Roman" w:cs="Times New Roman"/>
          <w:i/>
          <w:color w:val="auto"/>
          <w:sz w:val="24"/>
          <w:szCs w:val="24"/>
        </w:rPr>
        <w:t>Against</w:t>
      </w:r>
      <w:proofErr w:type="spellEnd"/>
      <w:r w:rsidRPr="009C0F5F">
        <w:rPr>
          <w:rFonts w:ascii="Times New Roman" w:eastAsia="Times New Roman" w:hAnsi="Times New Roman" w:cs="Times New Roman"/>
          <w:i/>
          <w:color w:val="auto"/>
          <w:sz w:val="24"/>
          <w:szCs w:val="24"/>
        </w:rPr>
        <w:t xml:space="preserve"> </w:t>
      </w:r>
      <w:proofErr w:type="spellStart"/>
      <w:r w:rsidRPr="009C0F5F">
        <w:rPr>
          <w:rFonts w:ascii="Times New Roman" w:eastAsia="Times New Roman" w:hAnsi="Times New Roman" w:cs="Times New Roman"/>
          <w:i/>
          <w:color w:val="auto"/>
          <w:sz w:val="24"/>
          <w:szCs w:val="24"/>
        </w:rPr>
        <w:t>Women</w:t>
      </w:r>
      <w:proofErr w:type="spellEnd"/>
      <w:r w:rsidRPr="009C0F5F">
        <w:rPr>
          <w:rFonts w:ascii="Times New Roman" w:eastAsia="Times New Roman" w:hAnsi="Times New Roman" w:cs="Times New Roman"/>
          <w:i/>
          <w:color w:val="auto"/>
          <w:sz w:val="24"/>
          <w:szCs w:val="24"/>
        </w:rPr>
        <w:t xml:space="preserve"> </w:t>
      </w:r>
      <w:proofErr w:type="spellStart"/>
      <w:r w:rsidRPr="009C0F5F">
        <w:rPr>
          <w:rFonts w:ascii="Times New Roman" w:eastAsia="Times New Roman" w:hAnsi="Times New Roman" w:cs="Times New Roman"/>
          <w:i/>
          <w:color w:val="auto"/>
          <w:sz w:val="24"/>
          <w:szCs w:val="24"/>
        </w:rPr>
        <w:t>Survey</w:t>
      </w:r>
      <w:proofErr w:type="spellEnd"/>
      <w:r w:rsidRPr="001069B2">
        <w:rPr>
          <w:rFonts w:ascii="Times New Roman" w:eastAsia="Times New Roman" w:hAnsi="Times New Roman" w:cs="Times New Roman"/>
          <w:color w:val="auto"/>
          <w:sz w:val="24"/>
          <w:szCs w:val="24"/>
        </w:rPr>
        <w:t xml:space="preserve"> (NVAWS), realizado de 1995 a 1996 com o </w:t>
      </w:r>
      <w:r w:rsidRPr="001069B2">
        <w:rPr>
          <w:rFonts w:ascii="Times New Roman" w:eastAsia="Times New Roman" w:hAnsi="Times New Roman" w:cs="Times New Roman"/>
          <w:color w:val="auto"/>
          <w:sz w:val="24"/>
          <w:szCs w:val="24"/>
        </w:rPr>
        <w:lastRenderedPageBreak/>
        <w:t>objetivo de levantar informações sobre a prevalência de vítimas de estupro por gênero, idade e raça/etnia; características das vítimas de estupro, dos autores de estupro e sobre a ocorrência do estupro; a relação entre a vitimização de crianças</w:t>
      </w:r>
      <w:r w:rsidR="00EA12FB">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adolescentes</w:t>
      </w:r>
      <w:r w:rsidR="009C0F5F">
        <w:rPr>
          <w:rFonts w:ascii="Times New Roman" w:eastAsia="Times New Roman" w:hAnsi="Times New Roman" w:cs="Times New Roman"/>
          <w:color w:val="auto"/>
          <w:sz w:val="24"/>
          <w:szCs w:val="24"/>
        </w:rPr>
        <w:t xml:space="preserve"> em comparação com a de</w:t>
      </w:r>
      <w:r w:rsidRPr="001069B2">
        <w:rPr>
          <w:rFonts w:ascii="Times New Roman" w:eastAsia="Times New Roman" w:hAnsi="Times New Roman" w:cs="Times New Roman"/>
          <w:color w:val="auto"/>
          <w:sz w:val="24"/>
          <w:szCs w:val="24"/>
        </w:rPr>
        <w:t xml:space="preserve"> adulto</w:t>
      </w:r>
      <w:r w:rsidR="00EA12FB">
        <w:rPr>
          <w:rFonts w:ascii="Times New Roman" w:eastAsia="Times New Roman" w:hAnsi="Times New Roman" w:cs="Times New Roman"/>
          <w:color w:val="auto"/>
          <w:sz w:val="24"/>
          <w:szCs w:val="24"/>
        </w:rPr>
        <w:t>s</w:t>
      </w:r>
      <w:r w:rsidRPr="001069B2">
        <w:rPr>
          <w:rFonts w:ascii="Times New Roman" w:eastAsia="Times New Roman" w:hAnsi="Times New Roman" w:cs="Times New Roman"/>
          <w:color w:val="auto"/>
          <w:sz w:val="24"/>
          <w:szCs w:val="24"/>
        </w:rPr>
        <w:t>; consequências físicas, sociais e psicológicas da vitimização do estupro; e satisfação com o sistema de justiça (</w:t>
      </w:r>
      <w:proofErr w:type="spellStart"/>
      <w:r w:rsidRPr="001069B2">
        <w:rPr>
          <w:rFonts w:ascii="Times New Roman" w:eastAsia="Times New Roman" w:hAnsi="Times New Roman" w:cs="Times New Roman"/>
          <w:color w:val="auto"/>
          <w:sz w:val="24"/>
          <w:szCs w:val="24"/>
          <w:highlight w:val="white"/>
        </w:rPr>
        <w:t>Tjaden</w:t>
      </w:r>
      <w:proofErr w:type="spellEnd"/>
      <w:r w:rsidRPr="001069B2">
        <w:rPr>
          <w:rFonts w:ascii="Times New Roman" w:eastAsia="Times New Roman" w:hAnsi="Times New Roman" w:cs="Times New Roman"/>
          <w:color w:val="auto"/>
          <w:sz w:val="24"/>
          <w:szCs w:val="24"/>
          <w:highlight w:val="white"/>
        </w:rPr>
        <w:t xml:space="preserve"> &amp; Thoennes,2006)</w:t>
      </w:r>
      <w:r w:rsidRPr="001069B2">
        <w:rPr>
          <w:rFonts w:ascii="Times New Roman" w:eastAsia="Times New Roman" w:hAnsi="Times New Roman" w:cs="Times New Roman"/>
          <w:color w:val="auto"/>
          <w:sz w:val="24"/>
          <w:szCs w:val="24"/>
        </w:rPr>
        <w:t xml:space="preserve">. </w:t>
      </w:r>
      <w:r w:rsidRPr="008B42ED">
        <w:rPr>
          <w:rFonts w:ascii="Times New Roman" w:eastAsia="Times New Roman" w:hAnsi="Times New Roman" w:cs="Times New Roman"/>
          <w:color w:val="auto"/>
          <w:sz w:val="24"/>
          <w:szCs w:val="24"/>
        </w:rPr>
        <w:t>No Brasil, um programa que emprega o uso de questionários é o Sistema de Indicadores de Percepção Social (SIPS) administrado pelo Instituto de Pesquisa Econômi</w:t>
      </w:r>
      <w:r w:rsidR="007D104B" w:rsidRPr="008B42ED">
        <w:rPr>
          <w:rFonts w:ascii="Times New Roman" w:eastAsia="Times New Roman" w:hAnsi="Times New Roman" w:cs="Times New Roman"/>
          <w:color w:val="auto"/>
          <w:sz w:val="24"/>
          <w:szCs w:val="24"/>
        </w:rPr>
        <w:t xml:space="preserve">ca Aplicada (IPEA). O SIPS realiza </w:t>
      </w:r>
      <w:r w:rsidRPr="008B42ED">
        <w:rPr>
          <w:rFonts w:ascii="Times New Roman" w:eastAsia="Times New Roman" w:hAnsi="Times New Roman" w:cs="Times New Roman"/>
          <w:color w:val="auto"/>
          <w:sz w:val="24"/>
          <w:szCs w:val="24"/>
        </w:rPr>
        <w:t>estudo</w:t>
      </w:r>
      <w:r w:rsidR="007D104B" w:rsidRPr="008B42ED">
        <w:rPr>
          <w:rFonts w:ascii="Times New Roman" w:eastAsia="Times New Roman" w:hAnsi="Times New Roman" w:cs="Times New Roman"/>
          <w:color w:val="auto"/>
          <w:sz w:val="24"/>
          <w:szCs w:val="24"/>
        </w:rPr>
        <w:t>s</w:t>
      </w:r>
      <w:r w:rsidRPr="008B42ED">
        <w:rPr>
          <w:rFonts w:ascii="Times New Roman" w:eastAsia="Times New Roman" w:hAnsi="Times New Roman" w:cs="Times New Roman"/>
          <w:color w:val="auto"/>
          <w:sz w:val="24"/>
          <w:szCs w:val="24"/>
        </w:rPr>
        <w:t xml:space="preserve"> </w:t>
      </w:r>
      <w:r w:rsidRPr="008B42ED">
        <w:rPr>
          <w:rFonts w:ascii="Times New Roman" w:eastAsia="Times New Roman" w:hAnsi="Times New Roman" w:cs="Times New Roman"/>
          <w:color w:val="auto"/>
          <w:sz w:val="24"/>
          <w:szCs w:val="24"/>
          <w:highlight w:val="white"/>
        </w:rPr>
        <w:t>domiciliar</w:t>
      </w:r>
      <w:r w:rsidR="007D104B" w:rsidRPr="008B42ED">
        <w:rPr>
          <w:rFonts w:ascii="Times New Roman" w:eastAsia="Times New Roman" w:hAnsi="Times New Roman" w:cs="Times New Roman"/>
          <w:color w:val="auto"/>
          <w:sz w:val="24"/>
          <w:szCs w:val="24"/>
          <w:highlight w:val="white"/>
        </w:rPr>
        <w:t xml:space="preserve">es </w:t>
      </w:r>
      <w:r w:rsidR="007D104B">
        <w:rPr>
          <w:rFonts w:ascii="Times New Roman" w:eastAsia="Times New Roman" w:hAnsi="Times New Roman" w:cs="Times New Roman"/>
          <w:color w:val="auto"/>
          <w:sz w:val="24"/>
          <w:szCs w:val="24"/>
          <w:highlight w:val="white"/>
        </w:rPr>
        <w:t xml:space="preserve">e presenciais </w:t>
      </w:r>
      <w:r w:rsidRPr="001069B2">
        <w:rPr>
          <w:rFonts w:ascii="Times New Roman" w:eastAsia="Times New Roman" w:hAnsi="Times New Roman" w:cs="Times New Roman"/>
          <w:color w:val="auto"/>
          <w:sz w:val="24"/>
          <w:szCs w:val="24"/>
          <w:highlight w:val="white"/>
        </w:rPr>
        <w:t>em 3</w:t>
      </w:r>
      <w:r w:rsidR="007D104B">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775 domicílios, em 212 municípios, abrangendo todas as unidades da federação, utilizando o método de amostragem probabilística</w:t>
      </w:r>
      <w:r w:rsidR="007D104B">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 xml:space="preserve"> garantindo uma margem de erro de 5% a um nível de significância de 95% para o país como um todo e para as cinco grandes regiões.</w:t>
      </w:r>
      <w:r w:rsidRPr="001069B2">
        <w:rPr>
          <w:rFonts w:ascii="Times New Roman" w:eastAsia="Times New Roman" w:hAnsi="Times New Roman" w:cs="Times New Roman"/>
          <w:color w:val="auto"/>
          <w:sz w:val="24"/>
          <w:szCs w:val="24"/>
        </w:rPr>
        <w:t xml:space="preserve"> No Brasil, entrevistas em pesquisas especializadas no tema de violência sexual no âmbito nacional ainda não foram realizadas, porém, em 2013, um questionário sobre vitimização dessa violência foi integrada ao SIPS. Estimou-se que 527.000 tentativas de estupro ou estupros acontecem no país, por ano (IPEA, 2014). Essa estimativa deve ser observada com cautela, pois, como foi destacado, é possível que o método realizado pelo SIPS não seja o mais adequado para se estimar a prevalência do estupro, sendo alertado - em nota técnica pelo IPEA (2014) - que este número deve servir apenas como uma estimativa para o limite inferior de prevalência do fenômeno no país. Comparando esse dado com os registros do Anuário Brasileiro de Segurança Pública (FBSP, 2013), em 2012 apenas 9</w:t>
      </w:r>
      <w:r w:rsidR="009C0F5F">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6% (50.617 casos)</w:t>
      </w:r>
      <w:r w:rsidR="009C0F5F">
        <w:rPr>
          <w:rFonts w:ascii="Times New Roman" w:eastAsia="Times New Roman" w:hAnsi="Times New Roman" w:cs="Times New Roman"/>
          <w:color w:val="auto"/>
          <w:sz w:val="24"/>
          <w:szCs w:val="24"/>
        </w:rPr>
        <w:t xml:space="preserve"> das violações foram reportada</w:t>
      </w:r>
      <w:r w:rsidR="00BE0FC1">
        <w:rPr>
          <w:rFonts w:ascii="Times New Roman" w:eastAsia="Times New Roman" w:hAnsi="Times New Roman" w:cs="Times New Roman"/>
          <w:color w:val="auto"/>
          <w:sz w:val="24"/>
          <w:szCs w:val="24"/>
        </w:rPr>
        <w:t>s</w:t>
      </w:r>
      <w:r w:rsidR="009C0F5F">
        <w:rPr>
          <w:rFonts w:ascii="Times New Roman" w:eastAsia="Times New Roman" w:hAnsi="Times New Roman" w:cs="Times New Roman"/>
          <w:color w:val="auto"/>
          <w:sz w:val="24"/>
          <w:szCs w:val="24"/>
        </w:rPr>
        <w:t xml:space="preserve"> à</w:t>
      </w:r>
      <w:r w:rsidRPr="001069B2">
        <w:rPr>
          <w:rFonts w:ascii="Times New Roman" w:eastAsia="Times New Roman" w:hAnsi="Times New Roman" w:cs="Times New Roman"/>
          <w:color w:val="auto"/>
          <w:sz w:val="24"/>
          <w:szCs w:val="24"/>
        </w:rPr>
        <w:t xml:space="preserve"> polícia, aproximadamente. O registro de agressões sexuais, </w:t>
      </w:r>
      <w:r w:rsidR="00167FAF">
        <w:rPr>
          <w:rFonts w:ascii="Times New Roman" w:eastAsia="Times New Roman" w:hAnsi="Times New Roman" w:cs="Times New Roman"/>
          <w:color w:val="auto"/>
          <w:sz w:val="24"/>
          <w:szCs w:val="24"/>
        </w:rPr>
        <w:t xml:space="preserve">os </w:t>
      </w:r>
      <w:r w:rsidRPr="001069B2">
        <w:rPr>
          <w:rFonts w:ascii="Times New Roman" w:eastAsia="Times New Roman" w:hAnsi="Times New Roman" w:cs="Times New Roman"/>
          <w:color w:val="auto"/>
          <w:sz w:val="24"/>
          <w:szCs w:val="24"/>
        </w:rPr>
        <w:t xml:space="preserve">estudos que estimam a prevalência da violência sexual e </w:t>
      </w:r>
      <w:r w:rsidR="00167FAF">
        <w:rPr>
          <w:rFonts w:ascii="Times New Roman" w:eastAsia="Times New Roman" w:hAnsi="Times New Roman" w:cs="Times New Roman"/>
          <w:color w:val="auto"/>
          <w:sz w:val="24"/>
          <w:szCs w:val="24"/>
        </w:rPr>
        <w:t xml:space="preserve">as </w:t>
      </w:r>
      <w:r w:rsidRPr="001069B2">
        <w:rPr>
          <w:rFonts w:ascii="Times New Roman" w:eastAsia="Times New Roman" w:hAnsi="Times New Roman" w:cs="Times New Roman"/>
          <w:color w:val="auto"/>
          <w:sz w:val="24"/>
          <w:szCs w:val="24"/>
        </w:rPr>
        <w:t xml:space="preserve">correlações entre esses dois métodos de produção de dados sobre o fenômeno, evidenciam o baixo índice de denúncias. Sendo a denúncia um indicativo social de reprovação de determinado comportamento, a pequena frequência de queixas formais destaca que devem existir variáveis </w:t>
      </w:r>
      <w:r w:rsidRPr="001069B2">
        <w:rPr>
          <w:rFonts w:ascii="Times New Roman" w:eastAsia="Times New Roman" w:hAnsi="Times New Roman" w:cs="Times New Roman"/>
          <w:color w:val="auto"/>
          <w:sz w:val="24"/>
          <w:szCs w:val="24"/>
        </w:rPr>
        <w:lastRenderedPageBreak/>
        <w:t>que afetam o comportamento da vítima de denunciar ou não, bem como aponta que os comportamentos dos agressores raramente são punidos formalmente.</w:t>
      </w:r>
    </w:p>
    <w:p w14:paraId="7876E8AA" w14:textId="56DD3164" w:rsidR="00BE77A5" w:rsidRPr="008B42ED"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t>Para uma melhor tipologia dos crimes sexuais, desde 2011 o Sistema de Informações de Agravo de Notificação do Ministério da Saúde (</w:t>
      </w:r>
      <w:proofErr w:type="spellStart"/>
      <w:r w:rsidRPr="001069B2">
        <w:rPr>
          <w:rFonts w:ascii="Times New Roman" w:eastAsia="Times New Roman" w:hAnsi="Times New Roman" w:cs="Times New Roman"/>
          <w:color w:val="auto"/>
          <w:sz w:val="24"/>
          <w:szCs w:val="24"/>
        </w:rPr>
        <w:t>Sinan</w:t>
      </w:r>
      <w:proofErr w:type="spellEnd"/>
      <w:r w:rsidRPr="001069B2">
        <w:rPr>
          <w:rFonts w:ascii="Times New Roman" w:eastAsia="Times New Roman" w:hAnsi="Times New Roman" w:cs="Times New Roman"/>
          <w:color w:val="auto"/>
          <w:sz w:val="24"/>
          <w:szCs w:val="24"/>
        </w:rPr>
        <w:t>) t</w:t>
      </w:r>
      <w:r w:rsidR="009C0F5F">
        <w:rPr>
          <w:rFonts w:ascii="Times New Roman" w:eastAsia="Times New Roman" w:hAnsi="Times New Roman" w:cs="Times New Roman"/>
          <w:color w:val="auto"/>
          <w:sz w:val="24"/>
          <w:szCs w:val="24"/>
        </w:rPr>
        <w:t>e</w:t>
      </w:r>
      <w:r w:rsidRPr="001069B2">
        <w:rPr>
          <w:rFonts w:ascii="Times New Roman" w:eastAsia="Times New Roman" w:hAnsi="Times New Roman" w:cs="Times New Roman"/>
          <w:color w:val="auto"/>
          <w:sz w:val="24"/>
          <w:szCs w:val="24"/>
        </w:rPr>
        <w:t>m apontado as principais características de vítimas e autores da violência no Bra</w:t>
      </w:r>
      <w:r w:rsidR="009C0F5F">
        <w:rPr>
          <w:rFonts w:ascii="Times New Roman" w:eastAsia="Times New Roman" w:hAnsi="Times New Roman" w:cs="Times New Roman"/>
          <w:color w:val="auto"/>
          <w:sz w:val="24"/>
          <w:szCs w:val="24"/>
        </w:rPr>
        <w:t xml:space="preserve">sil. A base de dados do </w:t>
      </w:r>
      <w:proofErr w:type="spellStart"/>
      <w:r w:rsidR="009C0F5F">
        <w:rPr>
          <w:rFonts w:ascii="Times New Roman" w:eastAsia="Times New Roman" w:hAnsi="Times New Roman" w:cs="Times New Roman"/>
          <w:color w:val="auto"/>
          <w:sz w:val="24"/>
          <w:szCs w:val="24"/>
        </w:rPr>
        <w:t>Sinan</w:t>
      </w:r>
      <w:proofErr w:type="spellEnd"/>
      <w:r w:rsidR="009C0F5F">
        <w:rPr>
          <w:rFonts w:ascii="Times New Roman" w:eastAsia="Times New Roman" w:hAnsi="Times New Roman" w:cs="Times New Roman"/>
          <w:color w:val="auto"/>
          <w:sz w:val="24"/>
          <w:szCs w:val="24"/>
        </w:rPr>
        <w:t xml:space="preserve"> é </w:t>
      </w:r>
      <w:r w:rsidRPr="001069B2">
        <w:rPr>
          <w:rFonts w:ascii="Times New Roman" w:eastAsia="Times New Roman" w:hAnsi="Times New Roman" w:cs="Times New Roman"/>
          <w:color w:val="auto"/>
          <w:sz w:val="24"/>
          <w:szCs w:val="24"/>
          <w:highlight w:val="white"/>
        </w:rPr>
        <w:t xml:space="preserve">alimentada por notificações e investigações de profissionais da área da saúde, nos setores público e privado, sobre casos de doenças e agravos que constam da </w:t>
      </w:r>
      <w:r w:rsidRPr="008B42ED">
        <w:rPr>
          <w:rFonts w:ascii="Times New Roman" w:eastAsia="Times New Roman" w:hAnsi="Times New Roman" w:cs="Times New Roman"/>
          <w:color w:val="auto"/>
          <w:sz w:val="24"/>
          <w:szCs w:val="24"/>
          <w:highlight w:val="white"/>
        </w:rPr>
        <w:t>lista nacional de doenças de notificação compulsória</w:t>
      </w:r>
      <w:r w:rsidR="00167FAF" w:rsidRPr="008B42ED">
        <w:rPr>
          <w:rFonts w:ascii="Times New Roman" w:eastAsia="Times New Roman" w:hAnsi="Times New Roman" w:cs="Times New Roman"/>
          <w:color w:val="auto"/>
          <w:sz w:val="24"/>
          <w:szCs w:val="24"/>
          <w:highlight w:val="white"/>
        </w:rPr>
        <w:t>, o que inclui violência sexual</w:t>
      </w:r>
      <w:r w:rsidRPr="008B42ED">
        <w:rPr>
          <w:rFonts w:ascii="Times New Roman" w:eastAsia="Times New Roman" w:hAnsi="Times New Roman" w:cs="Times New Roman"/>
          <w:color w:val="auto"/>
          <w:sz w:val="24"/>
          <w:szCs w:val="24"/>
          <w:highlight w:val="white"/>
        </w:rPr>
        <w:t xml:space="preserve">. </w:t>
      </w:r>
      <w:r w:rsidRPr="008B42ED">
        <w:rPr>
          <w:rFonts w:ascii="Times New Roman" w:eastAsia="Times New Roman" w:hAnsi="Times New Roman" w:cs="Times New Roman"/>
          <w:color w:val="auto"/>
          <w:sz w:val="24"/>
          <w:szCs w:val="24"/>
        </w:rPr>
        <w:t>Dos 12.087</w:t>
      </w:r>
      <w:r w:rsidR="009C0F5F" w:rsidRPr="008B42ED">
        <w:rPr>
          <w:rFonts w:ascii="Times New Roman" w:eastAsia="Times New Roman" w:hAnsi="Times New Roman" w:cs="Times New Roman"/>
          <w:color w:val="auto"/>
          <w:sz w:val="24"/>
          <w:szCs w:val="24"/>
        </w:rPr>
        <w:t xml:space="preserve"> casos</w:t>
      </w:r>
      <w:r w:rsidRPr="008B42ED">
        <w:rPr>
          <w:rFonts w:ascii="Times New Roman" w:eastAsia="Times New Roman" w:hAnsi="Times New Roman" w:cs="Times New Roman"/>
          <w:color w:val="auto"/>
          <w:sz w:val="24"/>
          <w:szCs w:val="24"/>
        </w:rPr>
        <w:t xml:space="preserve"> registrados </w:t>
      </w:r>
      <w:r w:rsidRPr="001069B2">
        <w:rPr>
          <w:rFonts w:ascii="Times New Roman" w:eastAsia="Times New Roman" w:hAnsi="Times New Roman" w:cs="Times New Roman"/>
          <w:color w:val="auto"/>
          <w:sz w:val="24"/>
          <w:szCs w:val="24"/>
        </w:rPr>
        <w:t xml:space="preserve">pelo </w:t>
      </w:r>
      <w:proofErr w:type="spellStart"/>
      <w:r w:rsidRPr="001069B2">
        <w:rPr>
          <w:rFonts w:ascii="Times New Roman" w:eastAsia="Times New Roman" w:hAnsi="Times New Roman" w:cs="Times New Roman"/>
          <w:color w:val="auto"/>
          <w:sz w:val="24"/>
          <w:szCs w:val="24"/>
        </w:rPr>
        <w:t>Sinan</w:t>
      </w:r>
      <w:proofErr w:type="spellEnd"/>
      <w:r w:rsidRPr="001069B2">
        <w:rPr>
          <w:rFonts w:ascii="Times New Roman" w:eastAsia="Times New Roman" w:hAnsi="Times New Roman" w:cs="Times New Roman"/>
          <w:color w:val="auto"/>
          <w:sz w:val="24"/>
          <w:szCs w:val="24"/>
        </w:rPr>
        <w:t xml:space="preserve"> em 2011, as vítimas eram principalmente do sexo feminino em todas as faixas etárias</w:t>
      </w:r>
      <w:r w:rsidR="00B3320D">
        <w:rPr>
          <w:rFonts w:ascii="Times New Roman" w:eastAsia="Times New Roman" w:hAnsi="Times New Roman" w:cs="Times New Roman"/>
          <w:color w:val="auto"/>
          <w:sz w:val="24"/>
          <w:szCs w:val="24"/>
        </w:rPr>
        <w:t xml:space="preserve"> (88,5%)</w:t>
      </w:r>
      <w:r w:rsidRPr="001069B2">
        <w:rPr>
          <w:rFonts w:ascii="Times New Roman" w:eastAsia="Times New Roman" w:hAnsi="Times New Roman" w:cs="Times New Roman"/>
          <w:color w:val="auto"/>
          <w:sz w:val="24"/>
          <w:szCs w:val="24"/>
        </w:rPr>
        <w:t xml:space="preserve"> e os autores das agressões eram majoritariamente do sexo masculino - acima de 90% em todas as faixas etárias (</w:t>
      </w:r>
      <w:r w:rsidRPr="001069B2">
        <w:rPr>
          <w:rFonts w:ascii="Times New Roman" w:eastAsia="Times New Roman" w:hAnsi="Times New Roman" w:cs="Times New Roman"/>
          <w:color w:val="auto"/>
          <w:sz w:val="24"/>
          <w:szCs w:val="24"/>
          <w:highlight w:val="white"/>
        </w:rPr>
        <w:t>C</w:t>
      </w:r>
      <w:r w:rsidR="009C0F5F">
        <w:rPr>
          <w:rFonts w:ascii="Times New Roman" w:eastAsia="Times New Roman" w:hAnsi="Times New Roman" w:cs="Times New Roman"/>
          <w:color w:val="auto"/>
          <w:sz w:val="24"/>
          <w:szCs w:val="24"/>
          <w:highlight w:val="white"/>
        </w:rPr>
        <w:t xml:space="preserve">erqueira, Coelho, </w:t>
      </w:r>
      <w:r w:rsidRPr="001069B2">
        <w:rPr>
          <w:rFonts w:ascii="Times New Roman" w:eastAsia="Times New Roman" w:hAnsi="Times New Roman" w:cs="Times New Roman"/>
          <w:color w:val="auto"/>
          <w:sz w:val="24"/>
          <w:szCs w:val="24"/>
          <w:highlight w:val="white"/>
        </w:rPr>
        <w:t>&amp; F</w:t>
      </w:r>
      <w:r w:rsidR="009C0F5F">
        <w:rPr>
          <w:rFonts w:ascii="Times New Roman" w:eastAsia="Times New Roman" w:hAnsi="Times New Roman" w:cs="Times New Roman"/>
          <w:color w:val="auto"/>
          <w:sz w:val="24"/>
          <w:szCs w:val="24"/>
          <w:highlight w:val="white"/>
        </w:rPr>
        <w:t>erreira</w:t>
      </w:r>
      <w:r w:rsidRPr="001069B2">
        <w:rPr>
          <w:rFonts w:ascii="Times New Roman" w:eastAsia="Times New Roman" w:hAnsi="Times New Roman" w:cs="Times New Roman"/>
          <w:color w:val="auto"/>
          <w:sz w:val="24"/>
          <w:szCs w:val="24"/>
          <w:highlight w:val="white"/>
        </w:rPr>
        <w:t>, 2017)</w:t>
      </w:r>
      <w:r w:rsidRPr="001069B2">
        <w:rPr>
          <w:rFonts w:ascii="Times New Roman" w:eastAsia="Times New Roman" w:hAnsi="Times New Roman" w:cs="Times New Roman"/>
          <w:color w:val="auto"/>
          <w:sz w:val="24"/>
          <w:szCs w:val="24"/>
        </w:rPr>
        <w:t xml:space="preserve">. Utilizar métodos que identifiquem as principais características dos autores de agressões, bem como quais pessoas geralmente são atacadas, auxilia na descrição do fenômeno e promove a investigação das variáveis que afetam a incidência das agressões. Os dados de pesquisas tipológicas sobre o estupro e abuso sexual, como aqui </w:t>
      </w:r>
      <w:r w:rsidRPr="008B42ED">
        <w:rPr>
          <w:rFonts w:ascii="Times New Roman" w:eastAsia="Times New Roman" w:hAnsi="Times New Roman" w:cs="Times New Roman"/>
          <w:color w:val="auto"/>
          <w:sz w:val="24"/>
          <w:szCs w:val="24"/>
        </w:rPr>
        <w:t xml:space="preserve">exemplificada com os dados do </w:t>
      </w:r>
      <w:proofErr w:type="spellStart"/>
      <w:r w:rsidRPr="008B42ED">
        <w:rPr>
          <w:rFonts w:ascii="Times New Roman" w:eastAsia="Times New Roman" w:hAnsi="Times New Roman" w:cs="Times New Roman"/>
          <w:color w:val="auto"/>
          <w:sz w:val="24"/>
          <w:szCs w:val="24"/>
        </w:rPr>
        <w:t>Sinan</w:t>
      </w:r>
      <w:proofErr w:type="spellEnd"/>
      <w:r w:rsidRPr="008B42ED">
        <w:rPr>
          <w:rFonts w:ascii="Times New Roman" w:eastAsia="Times New Roman" w:hAnsi="Times New Roman" w:cs="Times New Roman"/>
          <w:color w:val="auto"/>
          <w:sz w:val="24"/>
          <w:szCs w:val="24"/>
        </w:rPr>
        <w:t>, têm demonstrado que a violência sexual se caracter</w:t>
      </w:r>
      <w:r w:rsidR="009C0F5F" w:rsidRPr="008B42ED">
        <w:rPr>
          <w:rFonts w:ascii="Times New Roman" w:eastAsia="Times New Roman" w:hAnsi="Times New Roman" w:cs="Times New Roman"/>
          <w:color w:val="auto"/>
          <w:sz w:val="24"/>
          <w:szCs w:val="24"/>
        </w:rPr>
        <w:t>iza como uma violência perpetrada por homens</w:t>
      </w:r>
      <w:r w:rsidRPr="008B42ED">
        <w:rPr>
          <w:rFonts w:ascii="Times New Roman" w:eastAsia="Times New Roman" w:hAnsi="Times New Roman" w:cs="Times New Roman"/>
          <w:color w:val="auto"/>
          <w:sz w:val="24"/>
          <w:szCs w:val="24"/>
        </w:rPr>
        <w:t>.</w:t>
      </w:r>
    </w:p>
    <w:p w14:paraId="7E5A00D4" w14:textId="05A1364C" w:rsidR="00E2210B" w:rsidRPr="00FF3659" w:rsidRDefault="008316FF" w:rsidP="00FF3659">
      <w:pPr>
        <w:spacing w:line="480" w:lineRule="auto"/>
        <w:ind w:firstLine="720"/>
        <w:rPr>
          <w:rFonts w:ascii="Times New Roman" w:eastAsia="Times New Roman" w:hAnsi="Times New Roman" w:cs="Times New Roman"/>
          <w:b/>
          <w:color w:val="auto"/>
          <w:sz w:val="24"/>
          <w:szCs w:val="24"/>
        </w:rPr>
      </w:pPr>
      <w:r w:rsidRPr="008B42ED">
        <w:rPr>
          <w:rFonts w:ascii="Times New Roman" w:eastAsia="Times New Roman" w:hAnsi="Times New Roman" w:cs="Times New Roman"/>
          <w:color w:val="auto"/>
          <w:sz w:val="24"/>
          <w:szCs w:val="24"/>
        </w:rPr>
        <w:t>As diferenças de conceituação sobre violências sexuais, a forma como são registrados os dados, e os fatores sociais que afetam o comportamento de denunciar ou relatar a violência sexual afetam as pesquisas estatísticas, mesmo nos casos de registros oficiais. Por exemplo, em diversas legislações, o uso da força física é pr</w:t>
      </w:r>
      <w:r w:rsidR="004D12B7" w:rsidRPr="008B42ED">
        <w:rPr>
          <w:rFonts w:ascii="Times New Roman" w:eastAsia="Times New Roman" w:hAnsi="Times New Roman" w:cs="Times New Roman"/>
          <w:color w:val="auto"/>
          <w:sz w:val="24"/>
          <w:szCs w:val="24"/>
        </w:rPr>
        <w:t>errogativa para que haja violência sexual,</w:t>
      </w:r>
      <w:r w:rsidRPr="008B42ED">
        <w:rPr>
          <w:rFonts w:ascii="Times New Roman" w:eastAsia="Times New Roman" w:hAnsi="Times New Roman" w:cs="Times New Roman"/>
          <w:color w:val="auto"/>
          <w:sz w:val="24"/>
          <w:szCs w:val="24"/>
        </w:rPr>
        <w:t xml:space="preserve"> </w:t>
      </w:r>
      <w:r w:rsidR="004D12B7" w:rsidRPr="008B42ED">
        <w:rPr>
          <w:rFonts w:ascii="Times New Roman" w:eastAsia="Times New Roman" w:hAnsi="Times New Roman" w:cs="Times New Roman"/>
          <w:color w:val="auto"/>
          <w:sz w:val="24"/>
          <w:szCs w:val="24"/>
        </w:rPr>
        <w:t>e</w:t>
      </w:r>
      <w:r w:rsidRPr="008B42ED">
        <w:rPr>
          <w:rFonts w:ascii="Times New Roman" w:eastAsia="Times New Roman" w:hAnsi="Times New Roman" w:cs="Times New Roman"/>
          <w:color w:val="auto"/>
          <w:sz w:val="24"/>
          <w:szCs w:val="24"/>
        </w:rPr>
        <w:t>nquanto</w:t>
      </w:r>
      <w:r w:rsidR="004D12B7" w:rsidRPr="008B42ED">
        <w:rPr>
          <w:rFonts w:ascii="Times New Roman" w:eastAsia="Times New Roman" w:hAnsi="Times New Roman" w:cs="Times New Roman"/>
          <w:color w:val="auto"/>
          <w:sz w:val="24"/>
          <w:szCs w:val="24"/>
        </w:rPr>
        <w:t xml:space="preserve"> em outras, como na Lei Maria da Penha,</w:t>
      </w:r>
      <w:r w:rsidRPr="008B42ED">
        <w:rPr>
          <w:rFonts w:ascii="Times New Roman" w:eastAsia="Times New Roman" w:hAnsi="Times New Roman" w:cs="Times New Roman"/>
          <w:color w:val="auto"/>
          <w:sz w:val="24"/>
          <w:szCs w:val="24"/>
        </w:rPr>
        <w:t xml:space="preserve"> o uso de coação e manipulação </w:t>
      </w:r>
      <w:r w:rsidR="004D12B7" w:rsidRPr="008B42ED">
        <w:rPr>
          <w:rFonts w:ascii="Times New Roman" w:eastAsia="Times New Roman" w:hAnsi="Times New Roman" w:cs="Times New Roman"/>
          <w:color w:val="auto"/>
          <w:sz w:val="24"/>
          <w:szCs w:val="24"/>
        </w:rPr>
        <w:t>ampliam o que pode ser considerado este tipo de violência</w:t>
      </w:r>
      <w:r w:rsidRPr="008B42ED">
        <w:rPr>
          <w:rFonts w:ascii="Times New Roman" w:eastAsia="Times New Roman" w:hAnsi="Times New Roman" w:cs="Times New Roman"/>
          <w:color w:val="auto"/>
          <w:sz w:val="24"/>
          <w:szCs w:val="24"/>
        </w:rPr>
        <w:t xml:space="preserve">. Portanto, ao comparar a prevalência desses crimes em diferentes países é preciso levar em consideração </w:t>
      </w:r>
      <w:r w:rsidRPr="001069B2">
        <w:rPr>
          <w:rFonts w:ascii="Times New Roman" w:eastAsia="Times New Roman" w:hAnsi="Times New Roman" w:cs="Times New Roman"/>
          <w:color w:val="auto"/>
          <w:sz w:val="24"/>
          <w:szCs w:val="24"/>
        </w:rPr>
        <w:t>qual critério de inclusão de agressões foi utilizad</w:t>
      </w:r>
      <w:r w:rsidR="00C87B49">
        <w:rPr>
          <w:rFonts w:ascii="Times New Roman" w:eastAsia="Times New Roman" w:hAnsi="Times New Roman" w:cs="Times New Roman"/>
          <w:color w:val="auto"/>
          <w:sz w:val="24"/>
          <w:szCs w:val="24"/>
        </w:rPr>
        <w:t>o</w:t>
      </w:r>
      <w:r w:rsidRPr="001069B2">
        <w:rPr>
          <w:rFonts w:ascii="Times New Roman" w:eastAsia="Times New Roman" w:hAnsi="Times New Roman" w:cs="Times New Roman"/>
          <w:color w:val="auto"/>
          <w:sz w:val="24"/>
          <w:szCs w:val="24"/>
        </w:rPr>
        <w:t xml:space="preserve"> nas pesquisas. Outro fator relevante é a forma de registro de ocorrências. Quando uma vítima denuncia uma situação de violência s</w:t>
      </w:r>
      <w:r w:rsidR="004D12B7">
        <w:rPr>
          <w:rFonts w:ascii="Times New Roman" w:eastAsia="Times New Roman" w:hAnsi="Times New Roman" w:cs="Times New Roman"/>
          <w:color w:val="auto"/>
          <w:sz w:val="24"/>
          <w:szCs w:val="24"/>
        </w:rPr>
        <w:t xml:space="preserve">exual, pode-se </w:t>
      </w:r>
      <w:r w:rsidR="004D12B7">
        <w:rPr>
          <w:rFonts w:ascii="Times New Roman" w:eastAsia="Times New Roman" w:hAnsi="Times New Roman" w:cs="Times New Roman"/>
          <w:color w:val="auto"/>
          <w:sz w:val="24"/>
          <w:szCs w:val="24"/>
        </w:rPr>
        <w:lastRenderedPageBreak/>
        <w:t>contabilizar todo</w:t>
      </w:r>
      <w:r w:rsidRPr="001069B2">
        <w:rPr>
          <w:rFonts w:ascii="Times New Roman" w:eastAsia="Times New Roman" w:hAnsi="Times New Roman" w:cs="Times New Roman"/>
          <w:color w:val="auto"/>
          <w:sz w:val="24"/>
          <w:szCs w:val="24"/>
        </w:rPr>
        <w:t xml:space="preserve">s </w:t>
      </w:r>
      <w:r w:rsidR="004D12B7">
        <w:rPr>
          <w:rFonts w:ascii="Times New Roman" w:eastAsia="Times New Roman" w:hAnsi="Times New Roman" w:cs="Times New Roman"/>
          <w:color w:val="auto"/>
          <w:sz w:val="24"/>
          <w:szCs w:val="24"/>
        </w:rPr>
        <w:t>os episódios de</w:t>
      </w:r>
      <w:r w:rsidRPr="001069B2">
        <w:rPr>
          <w:rFonts w:ascii="Times New Roman" w:eastAsia="Times New Roman" w:hAnsi="Times New Roman" w:cs="Times New Roman"/>
          <w:color w:val="auto"/>
          <w:sz w:val="24"/>
          <w:szCs w:val="24"/>
        </w:rPr>
        <w:t xml:space="preserve"> agressões sexuais </w:t>
      </w:r>
      <w:r w:rsidRPr="008B42ED">
        <w:rPr>
          <w:rFonts w:ascii="Times New Roman" w:eastAsia="Times New Roman" w:hAnsi="Times New Roman" w:cs="Times New Roman"/>
          <w:color w:val="auto"/>
          <w:sz w:val="24"/>
          <w:szCs w:val="24"/>
        </w:rPr>
        <w:t>ou apenas um caso a partir da emissão de um único boletim de ocorrência. Exemplificando, a estimativa de vítimas de violência sexual pode</w:t>
      </w:r>
      <w:r w:rsidR="0011513E">
        <w:rPr>
          <w:rFonts w:ascii="Times New Roman" w:eastAsia="Times New Roman" w:hAnsi="Times New Roman" w:cs="Times New Roman"/>
          <w:color w:val="auto"/>
          <w:sz w:val="24"/>
          <w:szCs w:val="24"/>
        </w:rPr>
        <w:t>ria</w:t>
      </w:r>
      <w:r w:rsidRPr="008B42ED">
        <w:rPr>
          <w:rFonts w:ascii="Times New Roman" w:eastAsia="Times New Roman" w:hAnsi="Times New Roman" w:cs="Times New Roman"/>
          <w:color w:val="auto"/>
          <w:sz w:val="24"/>
          <w:szCs w:val="24"/>
        </w:rPr>
        <w:t xml:space="preserve"> ser diferente da apontada nos estudos descritos anteriormente se a forma</w:t>
      </w:r>
      <w:r w:rsidR="004D12B7" w:rsidRPr="008B42ED">
        <w:rPr>
          <w:rFonts w:ascii="Times New Roman" w:eastAsia="Times New Roman" w:hAnsi="Times New Roman" w:cs="Times New Roman"/>
          <w:color w:val="auto"/>
          <w:sz w:val="24"/>
          <w:szCs w:val="24"/>
        </w:rPr>
        <w:t xml:space="preserve"> como as </w:t>
      </w:r>
      <w:r w:rsidRPr="008B42ED">
        <w:rPr>
          <w:rFonts w:ascii="Times New Roman" w:eastAsia="Times New Roman" w:hAnsi="Times New Roman" w:cs="Times New Roman"/>
          <w:color w:val="auto"/>
          <w:sz w:val="24"/>
          <w:szCs w:val="24"/>
        </w:rPr>
        <w:t>pergunta</w:t>
      </w:r>
      <w:r w:rsidR="00354515" w:rsidRPr="008B42ED">
        <w:rPr>
          <w:rFonts w:ascii="Times New Roman" w:eastAsia="Times New Roman" w:hAnsi="Times New Roman" w:cs="Times New Roman"/>
          <w:color w:val="auto"/>
          <w:sz w:val="24"/>
          <w:szCs w:val="24"/>
        </w:rPr>
        <w:t>s</w:t>
      </w:r>
      <w:r w:rsidR="004D12B7" w:rsidRPr="008B42ED">
        <w:rPr>
          <w:rFonts w:ascii="Times New Roman" w:eastAsia="Times New Roman" w:hAnsi="Times New Roman" w:cs="Times New Roman"/>
          <w:color w:val="auto"/>
          <w:sz w:val="24"/>
          <w:szCs w:val="24"/>
        </w:rPr>
        <w:t xml:space="preserve"> são feitas</w:t>
      </w:r>
      <w:r w:rsidRPr="008B42ED">
        <w:rPr>
          <w:rFonts w:ascii="Times New Roman" w:eastAsia="Times New Roman" w:hAnsi="Times New Roman" w:cs="Times New Roman"/>
          <w:color w:val="auto"/>
          <w:sz w:val="24"/>
          <w:szCs w:val="24"/>
        </w:rPr>
        <w:t xml:space="preserve"> e </w:t>
      </w:r>
      <w:r w:rsidR="004D12B7" w:rsidRPr="008B42ED">
        <w:rPr>
          <w:rFonts w:ascii="Times New Roman" w:eastAsia="Times New Roman" w:hAnsi="Times New Roman" w:cs="Times New Roman"/>
          <w:color w:val="auto"/>
          <w:sz w:val="24"/>
          <w:szCs w:val="24"/>
        </w:rPr>
        <w:t xml:space="preserve">a especificação </w:t>
      </w:r>
      <w:r w:rsidR="0011513E">
        <w:rPr>
          <w:rFonts w:ascii="Times New Roman" w:eastAsia="Times New Roman" w:hAnsi="Times New Roman" w:cs="Times New Roman"/>
          <w:color w:val="auto"/>
          <w:sz w:val="24"/>
          <w:szCs w:val="24"/>
        </w:rPr>
        <w:t>das ocorrências fossem</w:t>
      </w:r>
      <w:r w:rsidRPr="008B42ED">
        <w:rPr>
          <w:rFonts w:ascii="Times New Roman" w:eastAsia="Times New Roman" w:hAnsi="Times New Roman" w:cs="Times New Roman"/>
          <w:color w:val="auto"/>
          <w:sz w:val="24"/>
          <w:szCs w:val="24"/>
        </w:rPr>
        <w:t xml:space="preserve"> consideradas. Um dos </w:t>
      </w:r>
      <w:r w:rsidR="00C87B49" w:rsidRPr="008B42ED">
        <w:rPr>
          <w:rFonts w:ascii="Times New Roman" w:eastAsia="Times New Roman" w:hAnsi="Times New Roman" w:cs="Times New Roman"/>
          <w:color w:val="auto"/>
          <w:sz w:val="24"/>
          <w:szCs w:val="24"/>
        </w:rPr>
        <w:t>itens</w:t>
      </w:r>
      <w:r w:rsidRPr="008B42ED">
        <w:rPr>
          <w:rFonts w:ascii="Times New Roman" w:eastAsia="Times New Roman" w:hAnsi="Times New Roman" w:cs="Times New Roman"/>
          <w:color w:val="auto"/>
          <w:sz w:val="24"/>
          <w:szCs w:val="24"/>
        </w:rPr>
        <w:t xml:space="preserve"> de uma pesquisa realizada com 2.300 mulheres de 14 a 24 anos, das classes econômicas </w:t>
      </w:r>
      <w:r w:rsidRPr="001069B2">
        <w:rPr>
          <w:rFonts w:ascii="Times New Roman" w:eastAsia="Times New Roman" w:hAnsi="Times New Roman" w:cs="Times New Roman"/>
          <w:color w:val="auto"/>
          <w:sz w:val="24"/>
          <w:szCs w:val="24"/>
        </w:rPr>
        <w:t xml:space="preserve">C, D e </w:t>
      </w:r>
      <w:proofErr w:type="spellStart"/>
      <w:r w:rsidRPr="001069B2">
        <w:rPr>
          <w:rFonts w:ascii="Times New Roman" w:eastAsia="Times New Roman" w:hAnsi="Times New Roman" w:cs="Times New Roman"/>
          <w:color w:val="auto"/>
          <w:sz w:val="24"/>
          <w:szCs w:val="24"/>
        </w:rPr>
        <w:t>E</w:t>
      </w:r>
      <w:proofErr w:type="spellEnd"/>
      <w:r w:rsidRPr="001069B2">
        <w:rPr>
          <w:rFonts w:ascii="Times New Roman" w:eastAsia="Times New Roman" w:hAnsi="Times New Roman" w:cs="Times New Roman"/>
          <w:color w:val="auto"/>
          <w:sz w:val="24"/>
          <w:szCs w:val="24"/>
        </w:rPr>
        <w:t xml:space="preserve"> demonstrou que 47% das entrevistadas afirmaram já terem sido forçadas a ter relações sexuais com o parceiro (</w:t>
      </w:r>
      <w:proofErr w:type="spellStart"/>
      <w:r w:rsidRPr="001069B2">
        <w:rPr>
          <w:rFonts w:ascii="Times New Roman" w:eastAsia="Times New Roman" w:hAnsi="Times New Roman" w:cs="Times New Roman"/>
          <w:color w:val="auto"/>
          <w:sz w:val="24"/>
          <w:szCs w:val="24"/>
        </w:rPr>
        <w:t>Énois</w:t>
      </w:r>
      <w:proofErr w:type="spellEnd"/>
      <w:r w:rsidRPr="001069B2">
        <w:rPr>
          <w:rFonts w:ascii="Times New Roman" w:eastAsia="Times New Roman" w:hAnsi="Times New Roman" w:cs="Times New Roman"/>
          <w:color w:val="auto"/>
          <w:sz w:val="24"/>
          <w:szCs w:val="24"/>
        </w:rPr>
        <w:t xml:space="preserve"> Inteligência Jovem, Instituto Vladimir Herzog &amp; Instituto Patrícia Galvão, 2015). Se fosse possível detalhar aproximadamente quantas vezes cada uma dessas mulheres já foi forçada a ter relações com o parceiro, teríamos uma prevalência mais apurada da ocorrência de violência sexual nas relações íntimas de jovens brasileiras dessas classes econômicas. </w:t>
      </w:r>
      <w:r w:rsidR="00E2210B" w:rsidRPr="001069B2">
        <w:rPr>
          <w:rFonts w:ascii="Times New Roman" w:eastAsia="Times New Roman" w:hAnsi="Times New Roman" w:cs="Times New Roman"/>
          <w:color w:val="auto"/>
          <w:sz w:val="24"/>
          <w:szCs w:val="24"/>
        </w:rPr>
        <w:t>Os procedimentos descritos até aqui são amplamente utilizados em pesquisas nas áreas d</w:t>
      </w:r>
      <w:r w:rsidR="00E2210B">
        <w:rPr>
          <w:rFonts w:ascii="Times New Roman" w:eastAsia="Times New Roman" w:hAnsi="Times New Roman" w:cs="Times New Roman"/>
          <w:color w:val="auto"/>
          <w:sz w:val="24"/>
          <w:szCs w:val="24"/>
        </w:rPr>
        <w:t>as</w:t>
      </w:r>
      <w:r w:rsidR="00E2210B" w:rsidRPr="001069B2">
        <w:rPr>
          <w:rFonts w:ascii="Times New Roman" w:eastAsia="Times New Roman" w:hAnsi="Times New Roman" w:cs="Times New Roman"/>
          <w:color w:val="auto"/>
          <w:sz w:val="24"/>
          <w:szCs w:val="24"/>
        </w:rPr>
        <w:t xml:space="preserve"> ciências sociais e ainda para o reconhecimento de problemas sociais e úteis para </w:t>
      </w:r>
      <w:r w:rsidR="00E2210B">
        <w:rPr>
          <w:rFonts w:ascii="Times New Roman" w:eastAsia="Times New Roman" w:hAnsi="Times New Roman" w:cs="Times New Roman"/>
          <w:color w:val="auto"/>
          <w:sz w:val="24"/>
          <w:szCs w:val="24"/>
        </w:rPr>
        <w:t xml:space="preserve">a </w:t>
      </w:r>
      <w:r w:rsidR="00E2210B" w:rsidRPr="001069B2">
        <w:rPr>
          <w:rFonts w:ascii="Times New Roman" w:eastAsia="Times New Roman" w:hAnsi="Times New Roman" w:cs="Times New Roman"/>
          <w:color w:val="auto"/>
          <w:sz w:val="24"/>
          <w:szCs w:val="24"/>
        </w:rPr>
        <w:t xml:space="preserve">formulação de ações do Estado. </w:t>
      </w:r>
    </w:p>
    <w:p w14:paraId="652289A2" w14:textId="1EE95722" w:rsidR="0047688F" w:rsidRPr="001069B2" w:rsidRDefault="0047688F" w:rsidP="0047688F">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t xml:space="preserve">Um estudo transcultural realizado em 1981, por </w:t>
      </w:r>
      <w:proofErr w:type="spellStart"/>
      <w:r w:rsidRPr="001069B2">
        <w:rPr>
          <w:rFonts w:ascii="Times New Roman" w:eastAsia="Times New Roman" w:hAnsi="Times New Roman" w:cs="Times New Roman"/>
          <w:color w:val="auto"/>
          <w:sz w:val="24"/>
          <w:szCs w:val="24"/>
        </w:rPr>
        <w:t>Sanday</w:t>
      </w:r>
      <w:proofErr w:type="spellEnd"/>
      <w:r w:rsidRPr="001069B2">
        <w:rPr>
          <w:rFonts w:ascii="Times New Roman" w:eastAsia="Times New Roman" w:hAnsi="Times New Roman" w:cs="Times New Roman"/>
          <w:color w:val="auto"/>
          <w:sz w:val="24"/>
          <w:szCs w:val="24"/>
        </w:rPr>
        <w:t>, exemplifica outra forma de estudar o estupro, para além dos dados epidemiológicos e da tipologia do crime: olhando para o contexto sociocultural</w:t>
      </w:r>
      <w:r>
        <w:rPr>
          <w:rFonts w:ascii="Times New Roman" w:eastAsia="Times New Roman" w:hAnsi="Times New Roman" w:cs="Times New Roman"/>
          <w:color w:val="auto"/>
          <w:sz w:val="24"/>
          <w:szCs w:val="24"/>
        </w:rPr>
        <w:t xml:space="preserve"> do estupro. Uma</w:t>
      </w:r>
      <w:r w:rsidRPr="001069B2">
        <w:rPr>
          <w:rFonts w:ascii="Times New Roman" w:eastAsia="Times New Roman" w:hAnsi="Times New Roman" w:cs="Times New Roman"/>
          <w:color w:val="auto"/>
          <w:sz w:val="24"/>
          <w:szCs w:val="24"/>
        </w:rPr>
        <w:t xml:space="preserve"> amostra transcultural padrão publicada por </w:t>
      </w:r>
      <w:proofErr w:type="spellStart"/>
      <w:r w:rsidRPr="001069B2">
        <w:rPr>
          <w:rFonts w:ascii="Times New Roman" w:eastAsia="Times New Roman" w:hAnsi="Times New Roman" w:cs="Times New Roman"/>
          <w:color w:val="auto"/>
          <w:sz w:val="24"/>
          <w:szCs w:val="24"/>
        </w:rPr>
        <w:t>Murdock</w:t>
      </w:r>
      <w:proofErr w:type="spellEnd"/>
      <w:r w:rsidRPr="001069B2">
        <w:rPr>
          <w:rFonts w:ascii="Times New Roman" w:eastAsia="Times New Roman" w:hAnsi="Times New Roman" w:cs="Times New Roman"/>
          <w:color w:val="auto"/>
          <w:sz w:val="24"/>
          <w:szCs w:val="24"/>
        </w:rPr>
        <w:t xml:space="preserve"> e White em 1969,</w:t>
      </w:r>
      <w:r>
        <w:rPr>
          <w:rFonts w:ascii="Times New Roman" w:eastAsia="Times New Roman" w:hAnsi="Times New Roman" w:cs="Times New Roman"/>
          <w:color w:val="auto"/>
          <w:sz w:val="24"/>
          <w:szCs w:val="24"/>
        </w:rPr>
        <w:t xml:space="preserve"> consistia em descrever diversas </w:t>
      </w:r>
      <w:r w:rsidR="00354515">
        <w:rPr>
          <w:rFonts w:ascii="Times New Roman" w:eastAsia="Times New Roman" w:hAnsi="Times New Roman" w:cs="Times New Roman"/>
          <w:color w:val="auto"/>
          <w:sz w:val="24"/>
          <w:szCs w:val="24"/>
        </w:rPr>
        <w:t>características</w:t>
      </w:r>
      <w:r>
        <w:rPr>
          <w:rFonts w:ascii="Times New Roman" w:eastAsia="Times New Roman" w:hAnsi="Times New Roman" w:cs="Times New Roman"/>
          <w:color w:val="auto"/>
          <w:sz w:val="24"/>
          <w:szCs w:val="24"/>
        </w:rPr>
        <w:t xml:space="preserve"> de</w:t>
      </w:r>
      <w:r w:rsidRPr="001069B2">
        <w:rPr>
          <w:rFonts w:ascii="Times New Roman" w:eastAsia="Times New Roman" w:hAnsi="Times New Roman" w:cs="Times New Roman"/>
          <w:color w:val="auto"/>
          <w:sz w:val="24"/>
          <w:szCs w:val="24"/>
        </w:rPr>
        <w:t xml:space="preserve"> 186 sociedades em um período de tempo que varia de 1750 a.C. até o final dos anos 1960. As sociedades incluídas na amostra padrão são distribuídas de forma relativamente igual entre as seis principais regiões do mundo. </w:t>
      </w:r>
      <w:proofErr w:type="spellStart"/>
      <w:r w:rsidRPr="001069B2">
        <w:rPr>
          <w:rFonts w:ascii="Times New Roman" w:eastAsia="Times New Roman" w:hAnsi="Times New Roman" w:cs="Times New Roman"/>
          <w:color w:val="auto"/>
          <w:sz w:val="24"/>
          <w:szCs w:val="24"/>
        </w:rPr>
        <w:t>Sanday</w:t>
      </w:r>
      <w:proofErr w:type="spellEnd"/>
      <w:r>
        <w:rPr>
          <w:rFonts w:ascii="Times New Roman" w:eastAsia="Times New Roman" w:hAnsi="Times New Roman" w:cs="Times New Roman"/>
          <w:color w:val="auto"/>
          <w:sz w:val="24"/>
          <w:szCs w:val="24"/>
        </w:rPr>
        <w:t xml:space="preserve"> (1981)</w:t>
      </w:r>
      <w:r w:rsidRPr="001069B2">
        <w:rPr>
          <w:rFonts w:ascii="Times New Roman" w:eastAsia="Times New Roman" w:hAnsi="Times New Roman" w:cs="Times New Roman"/>
          <w:color w:val="auto"/>
          <w:sz w:val="24"/>
          <w:szCs w:val="24"/>
        </w:rPr>
        <w:t xml:space="preserve"> selecionou 156 sociedades da amostra que continham dados sobre estupro, segundo suas definições. O objetivo do estudo foi fornecer um perfil descritivo de sociedades "propensas ao estupro" e "sem estupro", e apresentar uma análise das atitudes, motivações e fatores socioculturais relacionados à incidência de estupro. Para isso, 21 variáveis foram codificadas com base em códigos publicados na revista </w:t>
      </w:r>
      <w:proofErr w:type="spellStart"/>
      <w:r w:rsidRPr="00167FAF">
        <w:rPr>
          <w:rFonts w:ascii="Times New Roman" w:eastAsia="Times New Roman" w:hAnsi="Times New Roman" w:cs="Times New Roman"/>
          <w:i/>
          <w:color w:val="auto"/>
          <w:sz w:val="24"/>
          <w:szCs w:val="24"/>
        </w:rPr>
        <w:t>Ethnology</w:t>
      </w:r>
      <w:proofErr w:type="spellEnd"/>
      <w:r w:rsidRPr="001069B2">
        <w:rPr>
          <w:rFonts w:ascii="Times New Roman" w:eastAsia="Times New Roman" w:hAnsi="Times New Roman" w:cs="Times New Roman"/>
          <w:color w:val="auto"/>
          <w:sz w:val="24"/>
          <w:szCs w:val="24"/>
        </w:rPr>
        <w:t>; materiais de biblioteca</w:t>
      </w:r>
      <w:r>
        <w:rPr>
          <w:rFonts w:ascii="Times New Roman" w:eastAsia="Times New Roman" w:hAnsi="Times New Roman" w:cs="Times New Roman"/>
          <w:color w:val="auto"/>
          <w:sz w:val="24"/>
          <w:szCs w:val="24"/>
        </w:rPr>
        <w:t>s</w:t>
      </w:r>
      <w:r w:rsidRPr="001069B2">
        <w:rPr>
          <w:rFonts w:ascii="Times New Roman" w:eastAsia="Times New Roman" w:hAnsi="Times New Roman" w:cs="Times New Roman"/>
          <w:color w:val="auto"/>
          <w:sz w:val="24"/>
          <w:szCs w:val="24"/>
        </w:rPr>
        <w:t xml:space="preserve">; e os arquivos da área de relações humanas. </w:t>
      </w:r>
      <w:r w:rsidRPr="00B442DA">
        <w:rPr>
          <w:rFonts w:ascii="Times New Roman" w:eastAsia="Times New Roman" w:hAnsi="Times New Roman" w:cs="Times New Roman"/>
          <w:color w:val="auto"/>
          <w:sz w:val="24"/>
          <w:szCs w:val="24"/>
        </w:rPr>
        <w:t xml:space="preserve">A autora </w:t>
      </w:r>
      <w:r w:rsidRPr="00B442DA">
        <w:rPr>
          <w:rFonts w:ascii="Times New Roman" w:eastAsia="Times New Roman" w:hAnsi="Times New Roman" w:cs="Times New Roman"/>
          <w:color w:val="auto"/>
          <w:sz w:val="24"/>
          <w:szCs w:val="24"/>
        </w:rPr>
        <w:lastRenderedPageBreak/>
        <w:t xml:space="preserve">discute a variação da incidência de estupro de </w:t>
      </w:r>
      <w:r w:rsidRPr="008B42ED">
        <w:rPr>
          <w:rFonts w:ascii="Times New Roman" w:eastAsia="Times New Roman" w:hAnsi="Times New Roman" w:cs="Times New Roman"/>
          <w:color w:val="auto"/>
          <w:sz w:val="24"/>
          <w:szCs w:val="24"/>
        </w:rPr>
        <w:t xml:space="preserve">acordo com a cultura, verificando que a altas taxas de estupro ocorrem em configurações culturais distintas das quais há baixas taxas. Os dados sugerem que o estupro faz parte de uma configuração cultural que inclui violência interpessoal, dominância masculina (poder e a autoridade femininos são menores nas sociedades propensas ao estupro e mulheres quase não participam da tomada de decisão pública enquanto os homens expressam desprezo pelas mulheres que o fazem), e separação sexual (presença de estruturas ou locais onde as pessoas se reúnem em </w:t>
      </w:r>
      <w:r w:rsidRPr="001069B2">
        <w:rPr>
          <w:rFonts w:ascii="Times New Roman" w:eastAsia="Times New Roman" w:hAnsi="Times New Roman" w:cs="Times New Roman"/>
          <w:color w:val="auto"/>
          <w:sz w:val="24"/>
          <w:szCs w:val="24"/>
        </w:rPr>
        <w:t>grupos do mesmo sexo)</w:t>
      </w:r>
      <w:r>
        <w:rPr>
          <w:rFonts w:ascii="Times New Roman" w:eastAsia="Times New Roman" w:hAnsi="Times New Roman" w:cs="Times New Roman"/>
          <w:color w:val="auto"/>
          <w:sz w:val="24"/>
          <w:szCs w:val="24"/>
        </w:rPr>
        <w:t>.</w:t>
      </w:r>
    </w:p>
    <w:p w14:paraId="531257EA" w14:textId="5A83F9FB" w:rsidR="00BE77A5" w:rsidRPr="001069B2" w:rsidRDefault="008316FF" w:rsidP="00E2210B">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rPr>
        <w:t>Outra forma de investigação i</w:t>
      </w:r>
      <w:r w:rsidR="00B442DA">
        <w:rPr>
          <w:rFonts w:ascii="Times New Roman" w:eastAsia="Times New Roman" w:hAnsi="Times New Roman" w:cs="Times New Roman"/>
          <w:color w:val="auto"/>
          <w:sz w:val="24"/>
          <w:szCs w:val="24"/>
        </w:rPr>
        <w:t>mportante refere-se a verificar</w:t>
      </w:r>
      <w:r w:rsidRPr="001069B2">
        <w:rPr>
          <w:rFonts w:ascii="Times New Roman" w:eastAsia="Times New Roman" w:hAnsi="Times New Roman" w:cs="Times New Roman"/>
          <w:color w:val="auto"/>
          <w:sz w:val="24"/>
          <w:szCs w:val="24"/>
        </w:rPr>
        <w:t xml:space="preserve"> se modelos presentes na cultura afetam o comportamento de agredir sexualmente a partir de estudos que avaliam a correlação entre pornografia e violência de gênero. </w:t>
      </w:r>
      <w:hyperlink r:id="rId8">
        <w:r w:rsidRPr="001069B2">
          <w:rPr>
            <w:rFonts w:ascii="Times New Roman" w:eastAsia="Times New Roman" w:hAnsi="Times New Roman" w:cs="Times New Roman"/>
            <w:color w:val="auto"/>
            <w:sz w:val="24"/>
            <w:szCs w:val="24"/>
            <w:highlight w:val="white"/>
          </w:rPr>
          <w:t>Bridges</w:t>
        </w:r>
      </w:hyperlink>
      <w:r w:rsidRPr="001069B2">
        <w:rPr>
          <w:rFonts w:ascii="Times New Roman" w:eastAsia="Times New Roman" w:hAnsi="Times New Roman" w:cs="Times New Roman"/>
          <w:color w:val="auto"/>
          <w:sz w:val="24"/>
          <w:szCs w:val="24"/>
          <w:highlight w:val="white"/>
        </w:rPr>
        <w:t xml:space="preserve">, </w:t>
      </w:r>
      <w:hyperlink r:id="rId9">
        <w:proofErr w:type="spellStart"/>
        <w:r w:rsidRPr="001069B2">
          <w:rPr>
            <w:rFonts w:ascii="Times New Roman" w:eastAsia="Times New Roman" w:hAnsi="Times New Roman" w:cs="Times New Roman"/>
            <w:color w:val="auto"/>
            <w:sz w:val="24"/>
            <w:szCs w:val="24"/>
            <w:highlight w:val="white"/>
          </w:rPr>
          <w:t>Wosnitzer</w:t>
        </w:r>
        <w:proofErr w:type="spellEnd"/>
      </w:hyperlink>
      <w:r w:rsidRPr="001069B2">
        <w:rPr>
          <w:rFonts w:ascii="Times New Roman" w:eastAsia="Times New Roman" w:hAnsi="Times New Roman" w:cs="Times New Roman"/>
          <w:color w:val="auto"/>
          <w:sz w:val="24"/>
          <w:szCs w:val="24"/>
          <w:highlight w:val="white"/>
        </w:rPr>
        <w:t xml:space="preserve">, </w:t>
      </w:r>
      <w:hyperlink r:id="rId10">
        <w:proofErr w:type="spellStart"/>
        <w:r w:rsidRPr="001069B2">
          <w:rPr>
            <w:rFonts w:ascii="Times New Roman" w:eastAsia="Times New Roman" w:hAnsi="Times New Roman" w:cs="Times New Roman"/>
            <w:color w:val="auto"/>
            <w:sz w:val="24"/>
            <w:szCs w:val="24"/>
            <w:highlight w:val="white"/>
          </w:rPr>
          <w:t>Scharrer</w:t>
        </w:r>
        <w:proofErr w:type="spellEnd"/>
      </w:hyperlink>
      <w:r w:rsidRPr="001069B2">
        <w:rPr>
          <w:rFonts w:ascii="Times New Roman" w:eastAsia="Times New Roman" w:hAnsi="Times New Roman" w:cs="Times New Roman"/>
          <w:color w:val="auto"/>
          <w:sz w:val="24"/>
          <w:szCs w:val="24"/>
          <w:highlight w:val="white"/>
        </w:rPr>
        <w:t xml:space="preserve">, </w:t>
      </w:r>
      <w:hyperlink r:id="rId11">
        <w:r w:rsidRPr="001069B2">
          <w:rPr>
            <w:rFonts w:ascii="Times New Roman" w:eastAsia="Times New Roman" w:hAnsi="Times New Roman" w:cs="Times New Roman"/>
            <w:color w:val="auto"/>
            <w:sz w:val="24"/>
            <w:szCs w:val="24"/>
            <w:highlight w:val="white"/>
          </w:rPr>
          <w:t xml:space="preserve">Sun </w:t>
        </w:r>
      </w:hyperlink>
      <w:r w:rsidR="000868AC">
        <w:rPr>
          <w:rFonts w:ascii="Times New Roman" w:eastAsia="Times New Roman" w:hAnsi="Times New Roman" w:cs="Times New Roman"/>
          <w:color w:val="auto"/>
          <w:sz w:val="24"/>
          <w:szCs w:val="24"/>
          <w:highlight w:val="white"/>
        </w:rPr>
        <w:t>e</w:t>
      </w:r>
      <w:r w:rsidRPr="001069B2">
        <w:rPr>
          <w:rFonts w:ascii="Times New Roman" w:eastAsia="Times New Roman" w:hAnsi="Times New Roman" w:cs="Times New Roman"/>
          <w:color w:val="auto"/>
          <w:sz w:val="24"/>
          <w:szCs w:val="24"/>
          <w:highlight w:val="white"/>
        </w:rPr>
        <w:t xml:space="preserve"> </w:t>
      </w:r>
      <w:hyperlink r:id="rId12">
        <w:r w:rsidRPr="001069B2">
          <w:rPr>
            <w:rFonts w:ascii="Times New Roman" w:eastAsia="Times New Roman" w:hAnsi="Times New Roman" w:cs="Times New Roman"/>
            <w:color w:val="auto"/>
            <w:sz w:val="24"/>
            <w:szCs w:val="24"/>
            <w:highlight w:val="white"/>
          </w:rPr>
          <w:t xml:space="preserve">Liberman </w:t>
        </w:r>
      </w:hyperlink>
      <w:r w:rsidRPr="001069B2">
        <w:rPr>
          <w:rFonts w:ascii="Times New Roman" w:eastAsia="Times New Roman" w:hAnsi="Times New Roman" w:cs="Times New Roman"/>
          <w:color w:val="auto"/>
          <w:sz w:val="24"/>
          <w:szCs w:val="24"/>
          <w:highlight w:val="white"/>
        </w:rPr>
        <w:t>(2010) avaliaram e classificaram cenas de vídeos pornográficos populares, para indicar a exibição (ou não) d</w:t>
      </w:r>
      <w:r w:rsidR="00E2210B">
        <w:rPr>
          <w:rFonts w:ascii="Times New Roman" w:eastAsia="Times New Roman" w:hAnsi="Times New Roman" w:cs="Times New Roman"/>
          <w:color w:val="auto"/>
          <w:sz w:val="24"/>
          <w:szCs w:val="24"/>
          <w:highlight w:val="white"/>
        </w:rPr>
        <w:t>e violência. Foram avaliadas</w:t>
      </w:r>
      <w:r w:rsidRPr="001069B2">
        <w:rPr>
          <w:rFonts w:ascii="Times New Roman" w:eastAsia="Times New Roman" w:hAnsi="Times New Roman" w:cs="Times New Roman"/>
          <w:color w:val="auto"/>
          <w:sz w:val="24"/>
          <w:szCs w:val="24"/>
          <w:highlight w:val="white"/>
        </w:rPr>
        <w:t xml:space="preserve"> cenas selecionadas a partir de listas dos vídeos mais alugados, publicada mensalmente pela</w:t>
      </w:r>
      <w:r w:rsidR="000868AC">
        <w:rPr>
          <w:rFonts w:ascii="Times New Roman" w:eastAsia="Times New Roman" w:hAnsi="Times New Roman" w:cs="Times New Roman"/>
          <w:color w:val="auto"/>
          <w:sz w:val="24"/>
          <w:szCs w:val="24"/>
          <w:highlight w:val="white"/>
        </w:rPr>
        <w:t xml:space="preserve"> </w:t>
      </w:r>
      <w:proofErr w:type="spellStart"/>
      <w:r w:rsidR="000868AC" w:rsidRPr="000868AC">
        <w:rPr>
          <w:rFonts w:ascii="Times New Roman" w:eastAsia="Times New Roman" w:hAnsi="Times New Roman" w:cs="Times New Roman"/>
          <w:i/>
          <w:color w:val="auto"/>
          <w:sz w:val="24"/>
          <w:szCs w:val="24"/>
          <w:highlight w:val="white"/>
        </w:rPr>
        <w:t>Adult</w:t>
      </w:r>
      <w:proofErr w:type="spellEnd"/>
      <w:r w:rsidR="000868AC" w:rsidRPr="000868AC">
        <w:rPr>
          <w:rFonts w:ascii="Times New Roman" w:eastAsia="Times New Roman" w:hAnsi="Times New Roman" w:cs="Times New Roman"/>
          <w:i/>
          <w:color w:val="auto"/>
          <w:sz w:val="24"/>
          <w:szCs w:val="24"/>
          <w:highlight w:val="white"/>
        </w:rPr>
        <w:t xml:space="preserve"> </w:t>
      </w:r>
      <w:proofErr w:type="spellStart"/>
      <w:r w:rsidR="000868AC" w:rsidRPr="000868AC">
        <w:rPr>
          <w:rFonts w:ascii="Times New Roman" w:eastAsia="Times New Roman" w:hAnsi="Times New Roman" w:cs="Times New Roman"/>
          <w:i/>
          <w:color w:val="auto"/>
          <w:sz w:val="24"/>
          <w:szCs w:val="24"/>
          <w:highlight w:val="white"/>
        </w:rPr>
        <w:t>Video</w:t>
      </w:r>
      <w:proofErr w:type="spellEnd"/>
      <w:r w:rsidR="000868AC" w:rsidRPr="000868AC">
        <w:rPr>
          <w:rFonts w:ascii="Times New Roman" w:eastAsia="Times New Roman" w:hAnsi="Times New Roman" w:cs="Times New Roman"/>
          <w:i/>
          <w:color w:val="auto"/>
          <w:sz w:val="24"/>
          <w:szCs w:val="24"/>
          <w:highlight w:val="white"/>
        </w:rPr>
        <w:t xml:space="preserve"> News</w:t>
      </w:r>
      <w:r w:rsidRPr="001069B2">
        <w:rPr>
          <w:rFonts w:ascii="Times New Roman" w:eastAsia="Times New Roman" w:hAnsi="Times New Roman" w:cs="Times New Roman"/>
          <w:color w:val="auto"/>
          <w:sz w:val="24"/>
          <w:szCs w:val="24"/>
          <w:highlight w:val="white"/>
        </w:rPr>
        <w:t xml:space="preserve"> </w:t>
      </w:r>
      <w:r w:rsidR="000868AC">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AVN</w:t>
      </w:r>
      <w:r w:rsidR="000868AC">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 xml:space="preserve">. Foram selecionados os 30 vídeos que </w:t>
      </w:r>
      <w:r w:rsidR="00F13CD8">
        <w:rPr>
          <w:rFonts w:ascii="Times New Roman" w:eastAsia="Times New Roman" w:hAnsi="Times New Roman" w:cs="Times New Roman"/>
          <w:color w:val="auto"/>
          <w:sz w:val="24"/>
          <w:szCs w:val="24"/>
          <w:highlight w:val="white"/>
        </w:rPr>
        <w:t>foram</w:t>
      </w:r>
      <w:r w:rsidRPr="001069B2">
        <w:rPr>
          <w:rFonts w:ascii="Times New Roman" w:eastAsia="Times New Roman" w:hAnsi="Times New Roman" w:cs="Times New Roman"/>
          <w:color w:val="auto"/>
          <w:sz w:val="24"/>
          <w:szCs w:val="24"/>
          <w:highlight w:val="white"/>
        </w:rPr>
        <w:t xml:space="preserve"> classificados como melhores, em cada lista, de dezembro de 2004 a junho de 2005. Após a exclusão de duplicações, a amostra co</w:t>
      </w:r>
      <w:r w:rsidR="009E0788">
        <w:rPr>
          <w:rFonts w:ascii="Times New Roman" w:eastAsia="Times New Roman" w:hAnsi="Times New Roman" w:cs="Times New Roman"/>
          <w:color w:val="auto"/>
          <w:sz w:val="24"/>
          <w:szCs w:val="24"/>
          <w:highlight w:val="white"/>
        </w:rPr>
        <w:t>nsistiu em 275 títulos, sendo 304</w:t>
      </w:r>
      <w:r w:rsidRPr="001069B2">
        <w:rPr>
          <w:rFonts w:ascii="Times New Roman" w:eastAsia="Times New Roman" w:hAnsi="Times New Roman" w:cs="Times New Roman"/>
          <w:color w:val="auto"/>
          <w:sz w:val="24"/>
          <w:szCs w:val="24"/>
          <w:highlight w:val="white"/>
        </w:rPr>
        <w:t xml:space="preserve"> cenas extraídas de 50 vídeos selecionados aleatoriamente. Para a análise das cenas foram </w:t>
      </w:r>
      <w:r w:rsidRPr="008B42ED">
        <w:rPr>
          <w:rFonts w:ascii="Times New Roman" w:eastAsia="Times New Roman" w:hAnsi="Times New Roman" w:cs="Times New Roman"/>
          <w:color w:val="auto"/>
          <w:sz w:val="24"/>
          <w:szCs w:val="24"/>
          <w:highlight w:val="white"/>
        </w:rPr>
        <w:t>operacionalizadas as variáveis ​​referentes à cena (personagens, atos sexuais, posição de ejaculação, presença de agressão</w:t>
      </w:r>
      <w:r w:rsidR="0038525E" w:rsidRPr="008B42ED">
        <w:rPr>
          <w:rFonts w:ascii="Times New Roman" w:eastAsia="Times New Roman" w:hAnsi="Times New Roman" w:cs="Times New Roman"/>
          <w:color w:val="auto"/>
          <w:sz w:val="24"/>
          <w:szCs w:val="24"/>
          <w:highlight w:val="white"/>
        </w:rPr>
        <w:t xml:space="preserve"> física e verbal</w:t>
      </w:r>
      <w:r w:rsidRPr="008B42ED">
        <w:rPr>
          <w:rFonts w:ascii="Times New Roman" w:eastAsia="Times New Roman" w:hAnsi="Times New Roman" w:cs="Times New Roman"/>
          <w:color w:val="auto"/>
          <w:sz w:val="24"/>
          <w:szCs w:val="24"/>
          <w:highlight w:val="white"/>
        </w:rPr>
        <w:t xml:space="preserve"> e presença de comportamentos positivos</w:t>
      </w:r>
      <w:r w:rsidR="0038525E" w:rsidRPr="008B42ED">
        <w:rPr>
          <w:rFonts w:ascii="Times New Roman" w:eastAsia="Times New Roman" w:hAnsi="Times New Roman" w:cs="Times New Roman"/>
          <w:color w:val="auto"/>
          <w:sz w:val="24"/>
          <w:szCs w:val="24"/>
          <w:highlight w:val="white"/>
        </w:rPr>
        <w:t>, como abraçar, beijar e elogiar). Q</w:t>
      </w:r>
      <w:r w:rsidRPr="008B42ED">
        <w:rPr>
          <w:rFonts w:ascii="Times New Roman" w:eastAsia="Times New Roman" w:hAnsi="Times New Roman" w:cs="Times New Roman"/>
          <w:color w:val="auto"/>
          <w:sz w:val="24"/>
          <w:szCs w:val="24"/>
          <w:highlight w:val="white"/>
        </w:rPr>
        <w:t xml:space="preserve">uando </w:t>
      </w:r>
      <w:r w:rsidRPr="001069B2">
        <w:rPr>
          <w:rFonts w:ascii="Times New Roman" w:eastAsia="Times New Roman" w:hAnsi="Times New Roman" w:cs="Times New Roman"/>
          <w:color w:val="auto"/>
          <w:sz w:val="24"/>
          <w:szCs w:val="24"/>
          <w:highlight w:val="white"/>
        </w:rPr>
        <w:t xml:space="preserve">houve agressão, os atos foram descritos em: tipo de ato agressivo, perpetradores e alvos de agressão, </w:t>
      </w:r>
      <w:r w:rsidR="00F13CD8">
        <w:rPr>
          <w:rFonts w:ascii="Times New Roman" w:eastAsia="Times New Roman" w:hAnsi="Times New Roman" w:cs="Times New Roman"/>
          <w:color w:val="auto"/>
          <w:sz w:val="24"/>
          <w:szCs w:val="24"/>
          <w:highlight w:val="white"/>
        </w:rPr>
        <w:t xml:space="preserve">e </w:t>
      </w:r>
      <w:r w:rsidRPr="001069B2">
        <w:rPr>
          <w:rFonts w:ascii="Times New Roman" w:eastAsia="Times New Roman" w:hAnsi="Times New Roman" w:cs="Times New Roman"/>
          <w:color w:val="auto"/>
          <w:sz w:val="24"/>
          <w:szCs w:val="24"/>
          <w:highlight w:val="white"/>
        </w:rPr>
        <w:t>resp</w:t>
      </w:r>
      <w:r w:rsidR="00741537">
        <w:rPr>
          <w:rFonts w:ascii="Times New Roman" w:eastAsia="Times New Roman" w:hAnsi="Times New Roman" w:cs="Times New Roman"/>
          <w:color w:val="auto"/>
          <w:sz w:val="24"/>
          <w:szCs w:val="24"/>
          <w:highlight w:val="white"/>
        </w:rPr>
        <w:t>osta do alvo à</w:t>
      </w:r>
      <w:r w:rsidR="009E0788">
        <w:rPr>
          <w:rFonts w:ascii="Times New Roman" w:eastAsia="Times New Roman" w:hAnsi="Times New Roman" w:cs="Times New Roman"/>
          <w:color w:val="auto"/>
          <w:sz w:val="24"/>
          <w:szCs w:val="24"/>
          <w:highlight w:val="white"/>
        </w:rPr>
        <w:t xml:space="preserve"> agressão. Das</w:t>
      </w:r>
      <w:r w:rsidRPr="001069B2">
        <w:rPr>
          <w:rFonts w:ascii="Times New Roman" w:eastAsia="Times New Roman" w:hAnsi="Times New Roman" w:cs="Times New Roman"/>
          <w:color w:val="auto"/>
          <w:sz w:val="24"/>
          <w:szCs w:val="24"/>
          <w:highlight w:val="white"/>
        </w:rPr>
        <w:t xml:space="preserve"> cenas analisadas, 88,2% continham agressão física, principalmente palmadas, amordaçamento e bofetadas, enquanto 48,7% das cenas continham agressão verbal, principalmente xingamentos. Os autores da agressão eram geralmente do sexo masculino</w:t>
      </w:r>
      <w:r w:rsidR="009E0788">
        <w:rPr>
          <w:rFonts w:ascii="Times New Roman" w:eastAsia="Times New Roman" w:hAnsi="Times New Roman" w:cs="Times New Roman"/>
          <w:color w:val="auto"/>
          <w:sz w:val="24"/>
          <w:szCs w:val="24"/>
          <w:highlight w:val="white"/>
        </w:rPr>
        <w:t xml:space="preserve"> (70,3%)</w:t>
      </w:r>
      <w:r w:rsidRPr="001069B2">
        <w:rPr>
          <w:rFonts w:ascii="Times New Roman" w:eastAsia="Times New Roman" w:hAnsi="Times New Roman" w:cs="Times New Roman"/>
          <w:color w:val="auto"/>
          <w:sz w:val="24"/>
          <w:szCs w:val="24"/>
          <w:highlight w:val="white"/>
        </w:rPr>
        <w:t>, enquanto os alvos da agressão eram, frequentemente, do sexo feminino</w:t>
      </w:r>
      <w:r w:rsidR="009E0788">
        <w:rPr>
          <w:rFonts w:ascii="Times New Roman" w:eastAsia="Times New Roman" w:hAnsi="Times New Roman" w:cs="Times New Roman"/>
          <w:color w:val="auto"/>
          <w:sz w:val="24"/>
          <w:szCs w:val="24"/>
          <w:highlight w:val="white"/>
        </w:rPr>
        <w:t xml:space="preserve"> (94,4%)</w:t>
      </w:r>
      <w:r w:rsidRPr="001069B2">
        <w:rPr>
          <w:rFonts w:ascii="Times New Roman" w:eastAsia="Times New Roman" w:hAnsi="Times New Roman" w:cs="Times New Roman"/>
          <w:color w:val="auto"/>
          <w:sz w:val="24"/>
          <w:szCs w:val="24"/>
          <w:highlight w:val="white"/>
        </w:rPr>
        <w:t xml:space="preserve">. As </w:t>
      </w:r>
      <w:r w:rsidRPr="001069B2">
        <w:rPr>
          <w:rFonts w:ascii="Times New Roman" w:eastAsia="Times New Roman" w:hAnsi="Times New Roman" w:cs="Times New Roman"/>
          <w:color w:val="auto"/>
          <w:sz w:val="24"/>
          <w:szCs w:val="24"/>
          <w:highlight w:val="white"/>
        </w:rPr>
        <w:lastRenderedPageBreak/>
        <w:t>respostas mais frequentes à agressão</w:t>
      </w:r>
      <w:r w:rsidRPr="008B42ED">
        <w:rPr>
          <w:rFonts w:ascii="Times New Roman" w:eastAsia="Times New Roman" w:hAnsi="Times New Roman" w:cs="Times New Roman"/>
          <w:color w:val="auto"/>
          <w:sz w:val="24"/>
          <w:szCs w:val="24"/>
          <w:highlight w:val="white"/>
        </w:rPr>
        <w:t xml:space="preserve">, emitidas pelos alvos, foram demonstração de prazer ou </w:t>
      </w:r>
      <w:r w:rsidR="00B442DA" w:rsidRPr="008B42ED">
        <w:rPr>
          <w:rFonts w:ascii="Times New Roman" w:eastAsia="Times New Roman" w:hAnsi="Times New Roman" w:cs="Times New Roman"/>
          <w:color w:val="auto"/>
          <w:sz w:val="24"/>
          <w:szCs w:val="24"/>
          <w:highlight w:val="white"/>
        </w:rPr>
        <w:t>resp</w:t>
      </w:r>
      <w:r w:rsidR="000868AC" w:rsidRPr="008B42ED">
        <w:rPr>
          <w:rFonts w:ascii="Times New Roman" w:eastAsia="Times New Roman" w:hAnsi="Times New Roman" w:cs="Times New Roman"/>
          <w:color w:val="auto"/>
          <w:sz w:val="24"/>
          <w:szCs w:val="24"/>
          <w:highlight w:val="white"/>
        </w:rPr>
        <w:t xml:space="preserve">ostas </w:t>
      </w:r>
      <w:r w:rsidRPr="008B42ED">
        <w:rPr>
          <w:rFonts w:ascii="Times New Roman" w:eastAsia="Times New Roman" w:hAnsi="Times New Roman" w:cs="Times New Roman"/>
          <w:color w:val="auto"/>
          <w:sz w:val="24"/>
          <w:szCs w:val="24"/>
          <w:highlight w:val="white"/>
        </w:rPr>
        <w:t>classificada</w:t>
      </w:r>
      <w:r w:rsidR="000868AC" w:rsidRPr="008B42ED">
        <w:rPr>
          <w:rFonts w:ascii="Times New Roman" w:eastAsia="Times New Roman" w:hAnsi="Times New Roman" w:cs="Times New Roman"/>
          <w:color w:val="auto"/>
          <w:sz w:val="24"/>
          <w:szCs w:val="24"/>
        </w:rPr>
        <w:t>s</w:t>
      </w:r>
      <w:r w:rsidRPr="008B42ED">
        <w:rPr>
          <w:rFonts w:ascii="Times New Roman" w:eastAsia="Times New Roman" w:hAnsi="Times New Roman" w:cs="Times New Roman"/>
          <w:color w:val="auto"/>
          <w:sz w:val="24"/>
          <w:szCs w:val="24"/>
          <w:highlight w:val="white"/>
        </w:rPr>
        <w:t xml:space="preserve"> como neutra.</w:t>
      </w:r>
      <w:r w:rsidR="00741537">
        <w:rPr>
          <w:rFonts w:ascii="Times New Roman" w:eastAsia="Times New Roman" w:hAnsi="Times New Roman" w:cs="Times New Roman"/>
          <w:color w:val="auto"/>
          <w:sz w:val="24"/>
          <w:szCs w:val="24"/>
          <w:highlight w:val="white"/>
        </w:rPr>
        <w:t xml:space="preserve"> Tal resultado</w:t>
      </w:r>
      <w:r w:rsidR="00E2210B" w:rsidRPr="008B42ED">
        <w:rPr>
          <w:rFonts w:ascii="Times New Roman" w:eastAsia="Times New Roman" w:hAnsi="Times New Roman" w:cs="Times New Roman"/>
          <w:color w:val="auto"/>
          <w:sz w:val="24"/>
          <w:szCs w:val="24"/>
          <w:highlight w:val="white"/>
        </w:rPr>
        <w:t xml:space="preserve"> implica na demonstração de que a pornografia inclui violência contra atrizes. O impacto desses modelos no comportamento de quem assiste foi investigado pelo estudo relatado a seguir.</w:t>
      </w:r>
    </w:p>
    <w:p w14:paraId="01C39297" w14:textId="5F569BA9" w:rsidR="00BE77A5" w:rsidRPr="008B42ED" w:rsidRDefault="008316FF" w:rsidP="001069B2">
      <w:pPr>
        <w:spacing w:line="480" w:lineRule="auto"/>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highlight w:val="white"/>
        </w:rPr>
        <w:tab/>
        <w:t xml:space="preserve">A relação entre visualização regular de pornografia </w:t>
      </w:r>
      <w:r w:rsidRPr="00E2210B">
        <w:rPr>
          <w:rFonts w:ascii="Times New Roman" w:eastAsia="Times New Roman" w:hAnsi="Times New Roman" w:cs="Times New Roman"/>
          <w:i/>
          <w:color w:val="auto"/>
          <w:sz w:val="24"/>
          <w:szCs w:val="24"/>
          <w:highlight w:val="white"/>
        </w:rPr>
        <w:t>online</w:t>
      </w:r>
      <w:r w:rsidRPr="001069B2">
        <w:rPr>
          <w:rFonts w:ascii="Times New Roman" w:eastAsia="Times New Roman" w:hAnsi="Times New Roman" w:cs="Times New Roman"/>
          <w:color w:val="auto"/>
          <w:sz w:val="24"/>
          <w:szCs w:val="24"/>
          <w:highlight w:val="white"/>
        </w:rPr>
        <w:t>, coerção e abuso sexual</w:t>
      </w:r>
      <w:r w:rsidR="0038525E">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 xml:space="preserve"> e o envio e recebimento de imagens sexuais (conhecidas como </w:t>
      </w:r>
      <w:r w:rsidRPr="009E0788">
        <w:rPr>
          <w:rFonts w:ascii="Times New Roman" w:eastAsia="Times New Roman" w:hAnsi="Times New Roman" w:cs="Times New Roman"/>
          <w:i/>
          <w:color w:val="auto"/>
          <w:sz w:val="24"/>
          <w:szCs w:val="24"/>
          <w:highlight w:val="white"/>
        </w:rPr>
        <w:t>sexting</w:t>
      </w:r>
      <w:r w:rsidRPr="001069B2">
        <w:rPr>
          <w:rFonts w:ascii="Times New Roman" w:eastAsia="Times New Roman" w:hAnsi="Times New Roman" w:cs="Times New Roman"/>
          <w:color w:val="auto"/>
          <w:sz w:val="24"/>
          <w:szCs w:val="24"/>
          <w:highlight w:val="white"/>
        </w:rPr>
        <w:t xml:space="preserve">) foi avaliada por </w:t>
      </w:r>
      <w:r w:rsidRPr="001069B2">
        <w:rPr>
          <w:rFonts w:ascii="Times New Roman" w:eastAsia="Times New Roman" w:hAnsi="Times New Roman" w:cs="Times New Roman"/>
          <w:color w:val="auto"/>
          <w:sz w:val="24"/>
          <w:szCs w:val="24"/>
        </w:rPr>
        <w:t xml:space="preserve">Stanley </w:t>
      </w:r>
      <w:proofErr w:type="gramStart"/>
      <w:r w:rsidR="00786145" w:rsidRPr="00786145">
        <w:rPr>
          <w:rFonts w:ascii="Times New Roman" w:eastAsia="Times New Roman" w:hAnsi="Times New Roman" w:cs="Times New Roman"/>
          <w:color w:val="auto"/>
          <w:sz w:val="24"/>
          <w:szCs w:val="24"/>
        </w:rPr>
        <w:t>et</w:t>
      </w:r>
      <w:proofErr w:type="gramEnd"/>
      <w:r w:rsidR="00786145" w:rsidRPr="00786145">
        <w:rPr>
          <w:rFonts w:ascii="Times New Roman" w:eastAsia="Times New Roman" w:hAnsi="Times New Roman" w:cs="Times New Roman"/>
          <w:color w:val="auto"/>
          <w:sz w:val="24"/>
          <w:szCs w:val="24"/>
        </w:rPr>
        <w:t xml:space="preserve"> al</w:t>
      </w:r>
      <w:r w:rsidRPr="001069B2">
        <w:rPr>
          <w:rFonts w:ascii="Times New Roman" w:eastAsia="Times New Roman" w:hAnsi="Times New Roman" w:cs="Times New Roman"/>
          <w:color w:val="auto"/>
          <w:sz w:val="24"/>
          <w:szCs w:val="24"/>
        </w:rPr>
        <w:t xml:space="preserve"> (2016). A pesquisa foi realizada em 45 escolas de cinco países europeus, com o uso de questionários que eram respondidos individualmente. As categorias de análise (abuso e coerção sexual, </w:t>
      </w:r>
      <w:r w:rsidRPr="009E0788">
        <w:rPr>
          <w:rFonts w:ascii="Times New Roman" w:eastAsia="Times New Roman" w:hAnsi="Times New Roman" w:cs="Times New Roman"/>
          <w:i/>
          <w:color w:val="auto"/>
          <w:sz w:val="24"/>
          <w:szCs w:val="24"/>
        </w:rPr>
        <w:t>sexting</w:t>
      </w:r>
      <w:r w:rsidRPr="001069B2">
        <w:rPr>
          <w:rFonts w:ascii="Times New Roman" w:eastAsia="Times New Roman" w:hAnsi="Times New Roman" w:cs="Times New Roman"/>
          <w:color w:val="auto"/>
          <w:sz w:val="24"/>
          <w:szCs w:val="24"/>
        </w:rPr>
        <w:t xml:space="preserve">, igualdade de gênero e visualização de pornografia) foram abordadas em grupos de questões detalhadas do estudo (Stanley et. al, 2016). A pesquisa foi complementada por entrevistas qualitativas. Para a análise dos dados foi utilizado o programa </w:t>
      </w:r>
      <w:proofErr w:type="spellStart"/>
      <w:r w:rsidRPr="009E0788">
        <w:rPr>
          <w:rFonts w:ascii="Times New Roman" w:eastAsia="Times New Roman" w:hAnsi="Times New Roman" w:cs="Times New Roman"/>
          <w:i/>
          <w:color w:val="auto"/>
          <w:sz w:val="24"/>
          <w:szCs w:val="24"/>
          <w:highlight w:val="white"/>
        </w:rPr>
        <w:t>Statistical</w:t>
      </w:r>
      <w:proofErr w:type="spellEnd"/>
      <w:r w:rsidRPr="009E0788">
        <w:rPr>
          <w:rFonts w:ascii="Times New Roman" w:eastAsia="Times New Roman" w:hAnsi="Times New Roman" w:cs="Times New Roman"/>
          <w:i/>
          <w:color w:val="auto"/>
          <w:sz w:val="24"/>
          <w:szCs w:val="24"/>
          <w:highlight w:val="white"/>
        </w:rPr>
        <w:t xml:space="preserve"> </w:t>
      </w:r>
      <w:proofErr w:type="spellStart"/>
      <w:r w:rsidRPr="009E0788">
        <w:rPr>
          <w:rFonts w:ascii="Times New Roman" w:eastAsia="Times New Roman" w:hAnsi="Times New Roman" w:cs="Times New Roman"/>
          <w:i/>
          <w:color w:val="auto"/>
          <w:sz w:val="24"/>
          <w:szCs w:val="24"/>
          <w:highlight w:val="white"/>
        </w:rPr>
        <w:t>Package</w:t>
      </w:r>
      <w:proofErr w:type="spellEnd"/>
      <w:r w:rsidRPr="009E0788">
        <w:rPr>
          <w:rFonts w:ascii="Times New Roman" w:eastAsia="Times New Roman" w:hAnsi="Times New Roman" w:cs="Times New Roman"/>
          <w:i/>
          <w:color w:val="auto"/>
          <w:sz w:val="24"/>
          <w:szCs w:val="24"/>
          <w:highlight w:val="white"/>
        </w:rPr>
        <w:t xml:space="preserve"> for Social Science</w:t>
      </w:r>
      <w:r w:rsidRPr="001069B2">
        <w:rPr>
          <w:rFonts w:ascii="Times New Roman" w:eastAsia="Times New Roman" w:hAnsi="Times New Roman" w:cs="Times New Roman"/>
          <w:i/>
          <w:color w:val="auto"/>
          <w:sz w:val="24"/>
          <w:szCs w:val="24"/>
          <w:highlight w:val="white"/>
        </w:rPr>
        <w:t xml:space="preserve"> (</w:t>
      </w:r>
      <w:r w:rsidRPr="001069B2">
        <w:rPr>
          <w:rFonts w:ascii="Times New Roman" w:eastAsia="Times New Roman" w:hAnsi="Times New Roman" w:cs="Times New Roman"/>
          <w:color w:val="auto"/>
          <w:sz w:val="24"/>
          <w:szCs w:val="24"/>
        </w:rPr>
        <w:t xml:space="preserve">SPSS), executando estatísticas descritivas, incluindo tabulações cruzadas para cada país. Foi realizado testes do qui-quadrado para identificar os efeitos de gênero em cada país. Também </w:t>
      </w:r>
      <w:r w:rsidR="00741537">
        <w:rPr>
          <w:rFonts w:ascii="Times New Roman" w:eastAsia="Times New Roman" w:hAnsi="Times New Roman" w:cs="Times New Roman"/>
          <w:color w:val="auto"/>
          <w:sz w:val="24"/>
          <w:szCs w:val="24"/>
        </w:rPr>
        <w:t>se utilizou</w:t>
      </w:r>
      <w:r w:rsidRPr="001069B2">
        <w:rPr>
          <w:rFonts w:ascii="Times New Roman" w:eastAsia="Times New Roman" w:hAnsi="Times New Roman" w:cs="Times New Roman"/>
          <w:color w:val="auto"/>
          <w:sz w:val="24"/>
          <w:szCs w:val="24"/>
        </w:rPr>
        <w:t xml:space="preserve"> análise multivariada para explorar ainda mais a relação entre o uso da coerção sexual por parte dos meninos e sua relação com a visualização </w:t>
      </w:r>
      <w:r w:rsidR="00885450">
        <w:rPr>
          <w:rFonts w:ascii="Times New Roman" w:eastAsia="Times New Roman" w:hAnsi="Times New Roman" w:cs="Times New Roman"/>
          <w:color w:val="auto"/>
          <w:sz w:val="24"/>
          <w:szCs w:val="24"/>
        </w:rPr>
        <w:t>regular de pornografia. A análise de dados</w:t>
      </w:r>
      <w:r w:rsidRPr="001069B2">
        <w:rPr>
          <w:rFonts w:ascii="Times New Roman" w:eastAsia="Times New Roman" w:hAnsi="Times New Roman" w:cs="Times New Roman"/>
          <w:color w:val="auto"/>
          <w:sz w:val="24"/>
          <w:szCs w:val="24"/>
        </w:rPr>
        <w:t xml:space="preserve"> limitou-se ao uso da coerção sexual pelos meninos, pois</w:t>
      </w:r>
      <w:r w:rsidR="00885450">
        <w:rPr>
          <w:rFonts w:ascii="Times New Roman" w:eastAsia="Times New Roman" w:hAnsi="Times New Roman" w:cs="Times New Roman"/>
          <w:color w:val="auto"/>
          <w:sz w:val="24"/>
          <w:szCs w:val="24"/>
        </w:rPr>
        <w:t xml:space="preserve"> neste estudo, menos de 8% de meninas </w:t>
      </w:r>
      <w:r w:rsidRPr="001069B2">
        <w:rPr>
          <w:rFonts w:ascii="Times New Roman" w:eastAsia="Times New Roman" w:hAnsi="Times New Roman" w:cs="Times New Roman"/>
          <w:color w:val="auto"/>
          <w:sz w:val="24"/>
          <w:szCs w:val="24"/>
        </w:rPr>
        <w:t>relataram usar comportamento sexualmente coerci</w:t>
      </w:r>
      <w:r w:rsidR="009E0788">
        <w:rPr>
          <w:rFonts w:ascii="Times New Roman" w:eastAsia="Times New Roman" w:hAnsi="Times New Roman" w:cs="Times New Roman"/>
          <w:color w:val="auto"/>
          <w:sz w:val="24"/>
          <w:szCs w:val="24"/>
        </w:rPr>
        <w:t>ti</w:t>
      </w:r>
      <w:r w:rsidRPr="001069B2">
        <w:rPr>
          <w:rFonts w:ascii="Times New Roman" w:eastAsia="Times New Roman" w:hAnsi="Times New Roman" w:cs="Times New Roman"/>
          <w:color w:val="auto"/>
          <w:sz w:val="24"/>
          <w:szCs w:val="24"/>
        </w:rPr>
        <w:t xml:space="preserve">vo. Em suma, as taxas de visualização regular de pornografia </w:t>
      </w:r>
      <w:r w:rsidRPr="0038525E">
        <w:rPr>
          <w:rFonts w:ascii="Times New Roman" w:eastAsia="Times New Roman" w:hAnsi="Times New Roman" w:cs="Times New Roman"/>
          <w:i/>
          <w:color w:val="auto"/>
          <w:sz w:val="24"/>
          <w:szCs w:val="24"/>
        </w:rPr>
        <w:t>online</w:t>
      </w:r>
      <w:r w:rsidRPr="001069B2">
        <w:rPr>
          <w:rFonts w:ascii="Times New Roman" w:eastAsia="Times New Roman" w:hAnsi="Times New Roman" w:cs="Times New Roman"/>
          <w:color w:val="auto"/>
          <w:sz w:val="24"/>
          <w:szCs w:val="24"/>
        </w:rPr>
        <w:t xml:space="preserve"> foram maiores entre os meninos</w:t>
      </w:r>
      <w:r w:rsidR="00885450">
        <w:rPr>
          <w:rFonts w:ascii="Times New Roman" w:eastAsia="Times New Roman" w:hAnsi="Times New Roman" w:cs="Times New Roman"/>
          <w:color w:val="auto"/>
          <w:sz w:val="24"/>
          <w:szCs w:val="24"/>
        </w:rPr>
        <w:t>, e foram significativamente associadas</w:t>
      </w:r>
      <w:r w:rsidRPr="001069B2">
        <w:rPr>
          <w:rFonts w:ascii="Times New Roman" w:eastAsia="Times New Roman" w:hAnsi="Times New Roman" w:cs="Times New Roman"/>
          <w:color w:val="auto"/>
          <w:sz w:val="24"/>
          <w:szCs w:val="24"/>
        </w:rPr>
        <w:t xml:space="preserve"> </w:t>
      </w:r>
      <w:r w:rsidR="00741537">
        <w:rPr>
          <w:rFonts w:ascii="Times New Roman" w:eastAsia="Times New Roman" w:hAnsi="Times New Roman" w:cs="Times New Roman"/>
          <w:color w:val="auto"/>
          <w:sz w:val="24"/>
          <w:szCs w:val="24"/>
        </w:rPr>
        <w:t>à</w:t>
      </w:r>
      <w:r w:rsidRPr="001069B2">
        <w:rPr>
          <w:rFonts w:ascii="Times New Roman" w:eastAsia="Times New Roman" w:hAnsi="Times New Roman" w:cs="Times New Roman"/>
          <w:color w:val="auto"/>
          <w:sz w:val="24"/>
          <w:szCs w:val="24"/>
        </w:rPr>
        <w:t xml:space="preserve"> perpetração de coerção, abuso sexual e </w:t>
      </w:r>
      <w:r w:rsidRPr="00885450">
        <w:rPr>
          <w:rFonts w:ascii="Times New Roman" w:eastAsia="Times New Roman" w:hAnsi="Times New Roman" w:cs="Times New Roman"/>
          <w:i/>
          <w:color w:val="auto"/>
          <w:sz w:val="24"/>
          <w:szCs w:val="24"/>
        </w:rPr>
        <w:t>sexting</w:t>
      </w:r>
      <w:r w:rsidRPr="001069B2">
        <w:rPr>
          <w:rFonts w:ascii="Times New Roman" w:eastAsia="Times New Roman" w:hAnsi="Times New Roman" w:cs="Times New Roman"/>
          <w:color w:val="auto"/>
          <w:sz w:val="24"/>
          <w:szCs w:val="24"/>
        </w:rPr>
        <w:t xml:space="preserve">. Além disso, os meninos que assistiram regularmente </w:t>
      </w:r>
      <w:r w:rsidR="00741537">
        <w:rPr>
          <w:rFonts w:ascii="Times New Roman" w:eastAsia="Times New Roman" w:hAnsi="Times New Roman" w:cs="Times New Roman"/>
          <w:color w:val="auto"/>
          <w:sz w:val="24"/>
          <w:szCs w:val="24"/>
        </w:rPr>
        <w:t xml:space="preserve">a </w:t>
      </w:r>
      <w:r w:rsidRPr="001069B2">
        <w:rPr>
          <w:rFonts w:ascii="Times New Roman" w:eastAsia="Times New Roman" w:hAnsi="Times New Roman" w:cs="Times New Roman"/>
          <w:color w:val="auto"/>
          <w:sz w:val="24"/>
          <w:szCs w:val="24"/>
        </w:rPr>
        <w:t xml:space="preserve">pornografia </w:t>
      </w:r>
      <w:r w:rsidRPr="00885450">
        <w:rPr>
          <w:rFonts w:ascii="Times New Roman" w:eastAsia="Times New Roman" w:hAnsi="Times New Roman" w:cs="Times New Roman"/>
          <w:i/>
          <w:color w:val="auto"/>
          <w:sz w:val="24"/>
          <w:szCs w:val="24"/>
        </w:rPr>
        <w:t>online</w:t>
      </w:r>
      <w:r w:rsidRPr="001069B2">
        <w:rPr>
          <w:rFonts w:ascii="Times New Roman" w:eastAsia="Times New Roman" w:hAnsi="Times New Roman" w:cs="Times New Roman"/>
          <w:color w:val="auto"/>
          <w:sz w:val="24"/>
          <w:szCs w:val="24"/>
        </w:rPr>
        <w:t xml:space="preserve"> eram </w:t>
      </w:r>
      <w:r w:rsidRPr="008B42ED">
        <w:rPr>
          <w:rFonts w:ascii="Times New Roman" w:eastAsia="Times New Roman" w:hAnsi="Times New Roman" w:cs="Times New Roman"/>
          <w:color w:val="auto"/>
          <w:sz w:val="24"/>
          <w:szCs w:val="24"/>
        </w:rPr>
        <w:t xml:space="preserve">significativamente mais propensos a apresentar atitudes negativas </w:t>
      </w:r>
      <w:r w:rsidR="00E35B2B">
        <w:rPr>
          <w:rFonts w:ascii="Times New Roman" w:eastAsia="Times New Roman" w:hAnsi="Times New Roman" w:cs="Times New Roman"/>
          <w:color w:val="auto"/>
          <w:sz w:val="24"/>
          <w:szCs w:val="24"/>
        </w:rPr>
        <w:t>em relação à</w:t>
      </w:r>
      <w:r w:rsidR="00885450" w:rsidRPr="008B42ED">
        <w:rPr>
          <w:rFonts w:ascii="Times New Roman" w:eastAsia="Times New Roman" w:hAnsi="Times New Roman" w:cs="Times New Roman"/>
          <w:color w:val="auto"/>
          <w:sz w:val="24"/>
          <w:szCs w:val="24"/>
        </w:rPr>
        <w:t xml:space="preserve"> igualdade </w:t>
      </w:r>
      <w:r w:rsidRPr="008B42ED">
        <w:rPr>
          <w:rFonts w:ascii="Times New Roman" w:eastAsia="Times New Roman" w:hAnsi="Times New Roman" w:cs="Times New Roman"/>
          <w:color w:val="auto"/>
          <w:sz w:val="24"/>
          <w:szCs w:val="24"/>
        </w:rPr>
        <w:t>de gênero.</w:t>
      </w:r>
      <w:r w:rsidR="00FF3659" w:rsidRPr="008B42ED">
        <w:rPr>
          <w:rFonts w:ascii="Times New Roman" w:eastAsia="Times New Roman" w:hAnsi="Times New Roman" w:cs="Times New Roman"/>
          <w:color w:val="auto"/>
          <w:sz w:val="24"/>
          <w:szCs w:val="24"/>
        </w:rPr>
        <w:t xml:space="preserve"> </w:t>
      </w:r>
      <w:r w:rsidR="00885450" w:rsidRPr="008B42ED">
        <w:rPr>
          <w:rFonts w:ascii="Times New Roman" w:eastAsia="Times New Roman" w:hAnsi="Times New Roman" w:cs="Times New Roman"/>
          <w:color w:val="auto"/>
          <w:sz w:val="24"/>
          <w:szCs w:val="24"/>
        </w:rPr>
        <w:t>Os</w:t>
      </w:r>
      <w:r w:rsidR="00FF3659" w:rsidRPr="008B42ED">
        <w:rPr>
          <w:rFonts w:ascii="Times New Roman" w:eastAsia="Times New Roman" w:hAnsi="Times New Roman" w:cs="Times New Roman"/>
          <w:color w:val="auto"/>
          <w:sz w:val="24"/>
          <w:szCs w:val="24"/>
        </w:rPr>
        <w:t xml:space="preserve"> </w:t>
      </w:r>
      <w:r w:rsidR="00885450" w:rsidRPr="008B42ED">
        <w:rPr>
          <w:rFonts w:ascii="Times New Roman" w:eastAsia="Times New Roman" w:hAnsi="Times New Roman" w:cs="Times New Roman"/>
          <w:color w:val="auto"/>
          <w:sz w:val="24"/>
          <w:szCs w:val="24"/>
        </w:rPr>
        <w:t>dados apresentados são relevantes</w:t>
      </w:r>
      <w:r w:rsidR="00FF3659" w:rsidRPr="008B42ED">
        <w:rPr>
          <w:rFonts w:ascii="Times New Roman" w:eastAsia="Times New Roman" w:hAnsi="Times New Roman" w:cs="Times New Roman"/>
          <w:color w:val="auto"/>
          <w:sz w:val="24"/>
          <w:szCs w:val="24"/>
        </w:rPr>
        <w:t xml:space="preserve">, pois </w:t>
      </w:r>
      <w:r w:rsidR="00741537" w:rsidRPr="008B42ED">
        <w:rPr>
          <w:rFonts w:ascii="Times New Roman" w:eastAsia="Times New Roman" w:hAnsi="Times New Roman" w:cs="Times New Roman"/>
          <w:color w:val="auto"/>
          <w:sz w:val="24"/>
          <w:szCs w:val="24"/>
        </w:rPr>
        <w:t>se trata</w:t>
      </w:r>
      <w:r w:rsidR="00885450" w:rsidRPr="008B42ED">
        <w:rPr>
          <w:rFonts w:ascii="Times New Roman" w:eastAsia="Times New Roman" w:hAnsi="Times New Roman" w:cs="Times New Roman"/>
          <w:color w:val="auto"/>
          <w:sz w:val="24"/>
          <w:szCs w:val="24"/>
        </w:rPr>
        <w:t xml:space="preserve"> da primeira pesquisa comparativa em larga escala sobre o assunto, porém seus resultados não podem ser generalizáveis para todos os jovens dos cinco países, pois não foi possível construir uma amostra aleatória. </w:t>
      </w:r>
    </w:p>
    <w:p w14:paraId="46DB5185" w14:textId="5D7B36FD" w:rsidR="00BE77A5" w:rsidRPr="001069B2" w:rsidRDefault="008316FF" w:rsidP="001069B2">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lastRenderedPageBreak/>
        <w:t>Outro método utilizado n</w:t>
      </w:r>
      <w:r w:rsidR="00D966F5" w:rsidRPr="008B42ED">
        <w:rPr>
          <w:rFonts w:ascii="Times New Roman" w:eastAsia="Times New Roman" w:hAnsi="Times New Roman" w:cs="Times New Roman"/>
          <w:color w:val="auto"/>
          <w:sz w:val="24"/>
          <w:szCs w:val="24"/>
        </w:rPr>
        <w:t>as ciências sociais refere-se a estudos</w:t>
      </w:r>
      <w:r w:rsidRPr="008B42ED">
        <w:rPr>
          <w:rFonts w:ascii="Times New Roman" w:eastAsia="Times New Roman" w:hAnsi="Times New Roman" w:cs="Times New Roman"/>
          <w:color w:val="auto"/>
          <w:sz w:val="24"/>
          <w:szCs w:val="24"/>
        </w:rPr>
        <w:t xml:space="preserve"> de casos e pode </w:t>
      </w:r>
      <w:r w:rsidRPr="001069B2">
        <w:rPr>
          <w:rFonts w:ascii="Times New Roman" w:eastAsia="Times New Roman" w:hAnsi="Times New Roman" w:cs="Times New Roman"/>
          <w:color w:val="auto"/>
          <w:sz w:val="24"/>
          <w:szCs w:val="24"/>
        </w:rPr>
        <w:t xml:space="preserve">ser classificado como exploratório, descritivo ou analítico. </w:t>
      </w:r>
      <w:r w:rsidR="00D966F5">
        <w:rPr>
          <w:rFonts w:ascii="Times New Roman" w:eastAsia="Times New Roman" w:hAnsi="Times New Roman" w:cs="Times New Roman"/>
          <w:color w:val="auto"/>
          <w:sz w:val="24"/>
          <w:szCs w:val="24"/>
        </w:rPr>
        <w:t xml:space="preserve">Este método </w:t>
      </w:r>
      <w:r w:rsidRPr="001069B2">
        <w:rPr>
          <w:rFonts w:ascii="Times New Roman" w:eastAsia="Times New Roman" w:hAnsi="Times New Roman" w:cs="Times New Roman"/>
          <w:color w:val="auto"/>
          <w:sz w:val="24"/>
          <w:szCs w:val="24"/>
        </w:rPr>
        <w:t>pod</w:t>
      </w:r>
      <w:r w:rsidR="00D966F5">
        <w:rPr>
          <w:rFonts w:ascii="Times New Roman" w:eastAsia="Times New Roman" w:hAnsi="Times New Roman" w:cs="Times New Roman"/>
          <w:color w:val="auto"/>
          <w:sz w:val="24"/>
          <w:szCs w:val="24"/>
        </w:rPr>
        <w:t>e</w:t>
      </w:r>
      <w:r w:rsidRPr="001069B2">
        <w:rPr>
          <w:rFonts w:ascii="Times New Roman" w:eastAsia="Times New Roman" w:hAnsi="Times New Roman" w:cs="Times New Roman"/>
          <w:color w:val="auto"/>
          <w:sz w:val="24"/>
          <w:szCs w:val="24"/>
        </w:rPr>
        <w:t xml:space="preserve"> elucidar questões sobre fenômenos que são difíceis de estudar em ambiente laboratorial. Um exemplo desse tipo de estudo é a etnografia do ciberespaço após uma notícia de violência sexual, realizada por </w:t>
      </w:r>
      <w:proofErr w:type="spellStart"/>
      <w:r w:rsidRPr="001069B2">
        <w:rPr>
          <w:rFonts w:ascii="Times New Roman" w:eastAsia="Times New Roman" w:hAnsi="Times New Roman" w:cs="Times New Roman"/>
          <w:color w:val="auto"/>
          <w:sz w:val="24"/>
          <w:szCs w:val="24"/>
        </w:rPr>
        <w:t>Rost</w:t>
      </w:r>
      <w:proofErr w:type="spellEnd"/>
      <w:r w:rsidRPr="001069B2">
        <w:rPr>
          <w:rFonts w:ascii="Times New Roman" w:eastAsia="Times New Roman" w:hAnsi="Times New Roman" w:cs="Times New Roman"/>
          <w:color w:val="auto"/>
          <w:sz w:val="24"/>
          <w:szCs w:val="24"/>
        </w:rPr>
        <w:t xml:space="preserve"> e Vieira (2015). As autoras realizaram </w:t>
      </w:r>
      <w:r w:rsidR="006D3220">
        <w:rPr>
          <w:rFonts w:ascii="Times New Roman" w:eastAsia="Times New Roman" w:hAnsi="Times New Roman" w:cs="Times New Roman"/>
          <w:color w:val="auto"/>
          <w:sz w:val="24"/>
          <w:szCs w:val="24"/>
        </w:rPr>
        <w:t xml:space="preserve">uma </w:t>
      </w:r>
      <w:r w:rsidRPr="001069B2">
        <w:rPr>
          <w:rFonts w:ascii="Times New Roman" w:eastAsia="Times New Roman" w:hAnsi="Times New Roman" w:cs="Times New Roman"/>
          <w:color w:val="auto"/>
          <w:sz w:val="24"/>
          <w:szCs w:val="24"/>
        </w:rPr>
        <w:t xml:space="preserve">análise das narrativas dos participantes de um debate </w:t>
      </w:r>
      <w:r w:rsidRPr="00D966F5">
        <w:rPr>
          <w:rFonts w:ascii="Times New Roman" w:eastAsia="Times New Roman" w:hAnsi="Times New Roman" w:cs="Times New Roman"/>
          <w:i/>
          <w:color w:val="auto"/>
          <w:sz w:val="24"/>
          <w:szCs w:val="24"/>
        </w:rPr>
        <w:t>online</w:t>
      </w:r>
      <w:r w:rsidRPr="001069B2">
        <w:rPr>
          <w:rFonts w:ascii="Times New Roman" w:eastAsia="Times New Roman" w:hAnsi="Times New Roman" w:cs="Times New Roman"/>
          <w:color w:val="auto"/>
          <w:sz w:val="24"/>
          <w:szCs w:val="24"/>
        </w:rPr>
        <w:t xml:space="preserve"> sobre o episódio no qual o diretor teatral Gerald Thomas enfiou a mão por debaixo do vestido da repórter Nicole </w:t>
      </w:r>
      <w:proofErr w:type="spellStart"/>
      <w:r w:rsidRPr="001069B2">
        <w:rPr>
          <w:rFonts w:ascii="Times New Roman" w:eastAsia="Times New Roman" w:hAnsi="Times New Roman" w:cs="Times New Roman"/>
          <w:color w:val="auto"/>
          <w:sz w:val="24"/>
          <w:szCs w:val="24"/>
        </w:rPr>
        <w:t>Bahls</w:t>
      </w:r>
      <w:proofErr w:type="spellEnd"/>
      <w:r w:rsidRPr="001069B2">
        <w:rPr>
          <w:rFonts w:ascii="Times New Roman" w:eastAsia="Times New Roman" w:hAnsi="Times New Roman" w:cs="Times New Roman"/>
          <w:color w:val="auto"/>
          <w:sz w:val="24"/>
          <w:szCs w:val="24"/>
        </w:rPr>
        <w:t xml:space="preserve"> sem consentimento e publicamente. A partir da análise de 172 comentários publicados em um texto sobre o ocorrido, as pesquisadoras verificaram quais convenções de gênero os participantes estavam defendendo quando discutiam a violência sexual e como elas ganhavam sentido, dando ênfase à dimensão simbólica da disputa sobre os direitos</w:t>
      </w:r>
      <w:r w:rsidR="00D966F5">
        <w:rPr>
          <w:rFonts w:ascii="Times New Roman" w:eastAsia="Times New Roman" w:hAnsi="Times New Roman" w:cs="Times New Roman"/>
          <w:color w:val="auto"/>
          <w:sz w:val="24"/>
          <w:szCs w:val="24"/>
        </w:rPr>
        <w:t xml:space="preserve"> das mulheres</w:t>
      </w:r>
      <w:r w:rsidRPr="001069B2">
        <w:rPr>
          <w:rFonts w:ascii="Times New Roman" w:eastAsia="Times New Roman" w:hAnsi="Times New Roman" w:cs="Times New Roman"/>
          <w:color w:val="auto"/>
          <w:sz w:val="24"/>
          <w:szCs w:val="24"/>
        </w:rPr>
        <w:t xml:space="preserve"> (</w:t>
      </w:r>
      <w:proofErr w:type="spellStart"/>
      <w:r w:rsidRPr="001069B2">
        <w:rPr>
          <w:rFonts w:ascii="Times New Roman" w:eastAsia="Times New Roman" w:hAnsi="Times New Roman" w:cs="Times New Roman"/>
          <w:color w:val="auto"/>
          <w:sz w:val="24"/>
          <w:szCs w:val="24"/>
        </w:rPr>
        <w:t>Rost</w:t>
      </w:r>
      <w:proofErr w:type="spellEnd"/>
      <w:r w:rsidRPr="001069B2">
        <w:rPr>
          <w:rFonts w:ascii="Times New Roman" w:eastAsia="Times New Roman" w:hAnsi="Times New Roman" w:cs="Times New Roman"/>
          <w:color w:val="auto"/>
          <w:sz w:val="24"/>
          <w:szCs w:val="24"/>
        </w:rPr>
        <w:t xml:space="preserve"> &amp; Vieira, 2015). </w:t>
      </w:r>
      <w:r w:rsidR="00D966F5">
        <w:rPr>
          <w:rFonts w:ascii="Times New Roman" w:eastAsia="Times New Roman" w:hAnsi="Times New Roman" w:cs="Times New Roman"/>
          <w:color w:val="auto"/>
          <w:sz w:val="24"/>
          <w:szCs w:val="24"/>
        </w:rPr>
        <w:t>As pesquisadoras c</w:t>
      </w:r>
      <w:r w:rsidRPr="001069B2">
        <w:rPr>
          <w:rFonts w:ascii="Times New Roman" w:eastAsia="Times New Roman" w:hAnsi="Times New Roman" w:cs="Times New Roman"/>
          <w:color w:val="auto"/>
          <w:sz w:val="24"/>
          <w:szCs w:val="24"/>
        </w:rPr>
        <w:t>oncluem que “a noção de violência sexual é atravessada por moralidades relativas a convenções de gênero e sexualidade que interferem na percepção dos direitos individuais das mulheres</w:t>
      </w:r>
      <w:r w:rsidR="00895385">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w:t>
      </w:r>
      <w:proofErr w:type="spellStart"/>
      <w:r w:rsidRPr="001069B2">
        <w:rPr>
          <w:rFonts w:ascii="Times New Roman" w:eastAsia="Times New Roman" w:hAnsi="Times New Roman" w:cs="Times New Roman"/>
          <w:color w:val="auto"/>
          <w:sz w:val="24"/>
          <w:szCs w:val="24"/>
        </w:rPr>
        <w:t>Rost</w:t>
      </w:r>
      <w:proofErr w:type="spellEnd"/>
      <w:r w:rsidRPr="001069B2">
        <w:rPr>
          <w:rFonts w:ascii="Times New Roman" w:eastAsia="Times New Roman" w:hAnsi="Times New Roman" w:cs="Times New Roman"/>
          <w:color w:val="auto"/>
          <w:sz w:val="24"/>
          <w:szCs w:val="24"/>
        </w:rPr>
        <w:t xml:space="preserve"> &amp; Vieira, 2015 p. 261).</w:t>
      </w:r>
      <w:r w:rsidR="00C334D1">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Em termos comportamentais, precisaríamos explicar o que são moralidades relativas a convenções de gênero e como elas interferem na percepção dos direitos individuais das mulheres. Uma forma de investigar isso, na Análise do Comportamento, seria utilizar métodos experimentais que abordam os processos envolvidos no comportamento simbólico, como será abordado mais adiante.</w:t>
      </w:r>
    </w:p>
    <w:p w14:paraId="16388A1C" w14:textId="77777777" w:rsidR="00D966F5" w:rsidRDefault="00D966F5" w:rsidP="001069B2">
      <w:pPr>
        <w:rPr>
          <w:rFonts w:ascii="Times New Roman" w:eastAsia="Times New Roman" w:hAnsi="Times New Roman" w:cs="Times New Roman"/>
          <w:b/>
          <w:color w:val="auto"/>
          <w:sz w:val="24"/>
          <w:szCs w:val="24"/>
        </w:rPr>
      </w:pPr>
    </w:p>
    <w:p w14:paraId="66D32AAA" w14:textId="07104520" w:rsidR="00BE77A5" w:rsidRPr="001069B2" w:rsidRDefault="008316FF" w:rsidP="001069B2">
      <w:pPr>
        <w:rPr>
          <w:rFonts w:ascii="Times New Roman" w:eastAsia="Times New Roman" w:hAnsi="Times New Roman" w:cs="Times New Roman"/>
          <w:color w:val="auto"/>
          <w:sz w:val="24"/>
          <w:szCs w:val="24"/>
        </w:rPr>
      </w:pPr>
      <w:r w:rsidRPr="001069B2">
        <w:rPr>
          <w:rFonts w:ascii="Times New Roman" w:eastAsia="Times New Roman" w:hAnsi="Times New Roman" w:cs="Times New Roman"/>
          <w:b/>
          <w:color w:val="auto"/>
          <w:sz w:val="24"/>
          <w:szCs w:val="24"/>
        </w:rPr>
        <w:t>Pesquisas em Psicologia</w:t>
      </w:r>
    </w:p>
    <w:p w14:paraId="4E18BA50" w14:textId="77777777" w:rsidR="00BE77A5" w:rsidRPr="001069B2" w:rsidRDefault="00BE77A5" w:rsidP="001069B2">
      <w:pPr>
        <w:rPr>
          <w:rFonts w:ascii="Times New Roman" w:eastAsia="Times New Roman" w:hAnsi="Times New Roman" w:cs="Times New Roman"/>
          <w:color w:val="auto"/>
          <w:sz w:val="24"/>
          <w:szCs w:val="24"/>
        </w:rPr>
      </w:pPr>
    </w:p>
    <w:p w14:paraId="25B060E3" w14:textId="3EEB8038" w:rsidR="00BE77A5" w:rsidRPr="00FF3659" w:rsidRDefault="008316FF" w:rsidP="001069B2">
      <w:pPr>
        <w:spacing w:line="480" w:lineRule="auto"/>
        <w:ind w:firstLine="720"/>
        <w:rPr>
          <w:rFonts w:ascii="Times New Roman" w:eastAsia="Times New Roman" w:hAnsi="Times New Roman" w:cs="Times New Roman"/>
          <w:color w:val="FF0000"/>
          <w:sz w:val="24"/>
          <w:szCs w:val="24"/>
        </w:rPr>
      </w:pPr>
      <w:r w:rsidRPr="001069B2">
        <w:rPr>
          <w:rFonts w:ascii="Times New Roman" w:eastAsia="Times New Roman" w:hAnsi="Times New Roman" w:cs="Times New Roman"/>
          <w:color w:val="auto"/>
          <w:sz w:val="24"/>
          <w:szCs w:val="24"/>
        </w:rPr>
        <w:t xml:space="preserve">No campo da Psicologia, </w:t>
      </w:r>
      <w:r w:rsidR="00CB72B6" w:rsidRPr="001069B2">
        <w:rPr>
          <w:rFonts w:ascii="Times New Roman" w:eastAsia="Times New Roman" w:hAnsi="Times New Roman" w:cs="Times New Roman"/>
          <w:color w:val="auto"/>
          <w:sz w:val="24"/>
          <w:szCs w:val="24"/>
        </w:rPr>
        <w:t>diversos pesquisadores também vêm</w:t>
      </w:r>
      <w:r w:rsidRPr="001069B2">
        <w:rPr>
          <w:rFonts w:ascii="Times New Roman" w:eastAsia="Times New Roman" w:hAnsi="Times New Roman" w:cs="Times New Roman"/>
          <w:color w:val="auto"/>
          <w:sz w:val="24"/>
          <w:szCs w:val="24"/>
        </w:rPr>
        <w:t xml:space="preserve"> se dedicando a estudar questões presentes em uma cultura do estupro. As questões vão desde estereótipos de gênero, que contribuem para a </w:t>
      </w:r>
      <w:r w:rsidRPr="008B42ED">
        <w:rPr>
          <w:rFonts w:ascii="Times New Roman" w:eastAsia="Times New Roman" w:hAnsi="Times New Roman" w:cs="Times New Roman"/>
          <w:color w:val="auto"/>
          <w:sz w:val="24"/>
          <w:szCs w:val="24"/>
        </w:rPr>
        <w:t>manutenção de acesso desigual de homens e mulheres a reforçadores, passando por variáveis envolvidas na naturalização da violência sexual</w:t>
      </w:r>
      <w:r w:rsidR="00CF28F8" w:rsidRPr="008B42ED">
        <w:rPr>
          <w:rFonts w:ascii="Times New Roman" w:eastAsia="Times New Roman" w:hAnsi="Times New Roman" w:cs="Times New Roman"/>
          <w:color w:val="auto"/>
          <w:sz w:val="24"/>
          <w:szCs w:val="24"/>
        </w:rPr>
        <w:t xml:space="preserve"> (e.g.</w:t>
      </w:r>
      <w:r w:rsidR="00FA1F29" w:rsidRPr="008B42ED">
        <w:rPr>
          <w:rFonts w:ascii="Times New Roman" w:eastAsia="Times New Roman" w:hAnsi="Times New Roman" w:cs="Times New Roman"/>
          <w:color w:val="auto"/>
          <w:sz w:val="24"/>
          <w:szCs w:val="24"/>
        </w:rPr>
        <w:t>,</w:t>
      </w:r>
      <w:r w:rsidR="00CF28F8" w:rsidRPr="008B42ED">
        <w:rPr>
          <w:rFonts w:ascii="Times New Roman" w:eastAsia="Times New Roman" w:hAnsi="Times New Roman" w:cs="Times New Roman"/>
          <w:color w:val="auto"/>
          <w:sz w:val="24"/>
          <w:szCs w:val="24"/>
        </w:rPr>
        <w:t xml:space="preserve"> </w:t>
      </w:r>
      <w:r w:rsidR="00CF28F8" w:rsidRPr="008B42ED">
        <w:rPr>
          <w:rFonts w:ascii="Times New Roman" w:eastAsia="Times New Roman" w:hAnsi="Times New Roman" w:cs="Times New Roman"/>
          <w:color w:val="auto"/>
          <w:sz w:val="24"/>
          <w:szCs w:val="24"/>
          <w:highlight w:val="white"/>
        </w:rPr>
        <w:t xml:space="preserve">Kahn, Jackson, </w:t>
      </w:r>
      <w:proofErr w:type="spellStart"/>
      <w:r w:rsidR="00CF28F8" w:rsidRPr="008B42ED">
        <w:rPr>
          <w:rFonts w:ascii="Times New Roman" w:eastAsia="Times New Roman" w:hAnsi="Times New Roman" w:cs="Times New Roman"/>
          <w:color w:val="auto"/>
          <w:sz w:val="24"/>
          <w:szCs w:val="24"/>
          <w:highlight w:val="white"/>
        </w:rPr>
        <w:t>Kully</w:t>
      </w:r>
      <w:proofErr w:type="spellEnd"/>
      <w:r w:rsidR="00CF28F8" w:rsidRPr="008B42ED">
        <w:rPr>
          <w:rFonts w:ascii="Times New Roman" w:eastAsia="Times New Roman" w:hAnsi="Times New Roman" w:cs="Times New Roman"/>
          <w:color w:val="auto"/>
          <w:sz w:val="24"/>
          <w:szCs w:val="24"/>
          <w:highlight w:val="white"/>
        </w:rPr>
        <w:t xml:space="preserve">, </w:t>
      </w:r>
      <w:proofErr w:type="spellStart"/>
      <w:r w:rsidR="00CF28F8" w:rsidRPr="008B42ED">
        <w:rPr>
          <w:rFonts w:ascii="Times New Roman" w:eastAsia="Times New Roman" w:hAnsi="Times New Roman" w:cs="Times New Roman"/>
          <w:color w:val="auto"/>
          <w:sz w:val="24"/>
          <w:szCs w:val="24"/>
          <w:highlight w:val="white"/>
        </w:rPr>
        <w:t>Badger</w:t>
      </w:r>
      <w:proofErr w:type="spellEnd"/>
      <w:r w:rsidR="00CF28F8" w:rsidRPr="008B42ED">
        <w:rPr>
          <w:rFonts w:ascii="Times New Roman" w:eastAsia="Times New Roman" w:hAnsi="Times New Roman" w:cs="Times New Roman"/>
          <w:color w:val="auto"/>
          <w:sz w:val="24"/>
          <w:szCs w:val="24"/>
          <w:highlight w:val="white"/>
        </w:rPr>
        <w:t xml:space="preserve">, &amp; </w:t>
      </w:r>
      <w:proofErr w:type="spellStart"/>
      <w:r w:rsidR="00CF28F8" w:rsidRPr="008B42ED">
        <w:rPr>
          <w:rFonts w:ascii="Times New Roman" w:eastAsia="Times New Roman" w:hAnsi="Times New Roman" w:cs="Times New Roman"/>
          <w:color w:val="auto"/>
          <w:sz w:val="24"/>
          <w:szCs w:val="24"/>
          <w:highlight w:val="white"/>
        </w:rPr>
        <w:t>Halvorsen</w:t>
      </w:r>
      <w:proofErr w:type="spellEnd"/>
      <w:r w:rsidR="00CF28F8" w:rsidRPr="008B42ED">
        <w:rPr>
          <w:rFonts w:ascii="Times New Roman" w:eastAsia="Times New Roman" w:hAnsi="Times New Roman" w:cs="Times New Roman"/>
          <w:color w:val="auto"/>
          <w:sz w:val="24"/>
          <w:szCs w:val="24"/>
          <w:highlight w:val="white"/>
        </w:rPr>
        <w:t>, 2003)</w:t>
      </w:r>
      <w:r w:rsidRPr="008B42ED">
        <w:rPr>
          <w:rFonts w:ascii="Times New Roman" w:eastAsia="Times New Roman" w:hAnsi="Times New Roman" w:cs="Times New Roman"/>
          <w:color w:val="auto"/>
          <w:sz w:val="24"/>
          <w:szCs w:val="24"/>
        </w:rPr>
        <w:t>, até “perfis” de agressores e busca por fatores que mantêm a violência sexual</w:t>
      </w:r>
      <w:r w:rsidR="00FA1F29" w:rsidRPr="008B42ED">
        <w:rPr>
          <w:rFonts w:ascii="Times New Roman" w:eastAsia="Times New Roman" w:hAnsi="Times New Roman" w:cs="Times New Roman"/>
          <w:color w:val="auto"/>
          <w:sz w:val="24"/>
          <w:szCs w:val="24"/>
        </w:rPr>
        <w:t xml:space="preserve"> </w:t>
      </w:r>
      <w:r w:rsidR="00FF3659" w:rsidRPr="008B42ED">
        <w:rPr>
          <w:rFonts w:ascii="Times New Roman" w:eastAsia="Times New Roman" w:hAnsi="Times New Roman" w:cs="Times New Roman"/>
          <w:color w:val="auto"/>
          <w:sz w:val="24"/>
          <w:szCs w:val="24"/>
        </w:rPr>
        <w:t xml:space="preserve">(e </w:t>
      </w:r>
      <w:r w:rsidR="00FA1F29" w:rsidRPr="008B42ED">
        <w:rPr>
          <w:rFonts w:ascii="Times New Roman" w:eastAsia="Times New Roman" w:hAnsi="Times New Roman" w:cs="Times New Roman"/>
          <w:color w:val="auto"/>
          <w:sz w:val="24"/>
          <w:szCs w:val="24"/>
        </w:rPr>
        <w:t xml:space="preserve">g, </w:t>
      </w:r>
      <w:r w:rsidR="00FA1F29" w:rsidRPr="008B42ED">
        <w:rPr>
          <w:rFonts w:ascii="Times New Roman" w:eastAsia="Times New Roman" w:hAnsi="Times New Roman" w:cs="Times New Roman"/>
          <w:color w:val="auto"/>
          <w:sz w:val="24"/>
          <w:szCs w:val="24"/>
          <w:highlight w:val="white"/>
        </w:rPr>
        <w:t>Nunes, Hermann</w:t>
      </w:r>
      <w:r w:rsidR="00FF3659" w:rsidRPr="008B42ED">
        <w:rPr>
          <w:rFonts w:ascii="Times New Roman" w:eastAsia="Times New Roman" w:hAnsi="Times New Roman" w:cs="Times New Roman"/>
          <w:color w:val="auto"/>
          <w:sz w:val="24"/>
          <w:szCs w:val="24"/>
          <w:highlight w:val="white"/>
        </w:rPr>
        <w:t>,</w:t>
      </w:r>
      <w:r w:rsidR="00FA1F29" w:rsidRPr="008B42ED">
        <w:rPr>
          <w:rFonts w:ascii="Times New Roman" w:eastAsia="Times New Roman" w:hAnsi="Times New Roman" w:cs="Times New Roman"/>
          <w:color w:val="auto"/>
          <w:sz w:val="24"/>
          <w:szCs w:val="24"/>
          <w:highlight w:val="white"/>
        </w:rPr>
        <w:t xml:space="preserve"> &amp; </w:t>
      </w:r>
      <w:proofErr w:type="spellStart"/>
      <w:r w:rsidR="00FA1F29" w:rsidRPr="008B42ED">
        <w:rPr>
          <w:rFonts w:ascii="Times New Roman" w:eastAsia="Times New Roman" w:hAnsi="Times New Roman" w:cs="Times New Roman"/>
          <w:color w:val="auto"/>
          <w:sz w:val="24"/>
          <w:szCs w:val="24"/>
          <w:highlight w:val="white"/>
        </w:rPr>
        <w:t>Ratcliffe</w:t>
      </w:r>
      <w:proofErr w:type="spellEnd"/>
      <w:r w:rsidR="00FA1F29" w:rsidRPr="008B42ED">
        <w:rPr>
          <w:rFonts w:ascii="Times New Roman" w:eastAsia="Times New Roman" w:hAnsi="Times New Roman" w:cs="Times New Roman"/>
          <w:color w:val="auto"/>
          <w:sz w:val="24"/>
          <w:szCs w:val="24"/>
          <w:highlight w:val="white"/>
        </w:rPr>
        <w:t>, 2013)</w:t>
      </w:r>
      <w:r w:rsidR="00E86582" w:rsidRPr="008B42ED">
        <w:rPr>
          <w:rFonts w:ascii="Times New Roman" w:eastAsia="Times New Roman" w:hAnsi="Times New Roman" w:cs="Times New Roman"/>
          <w:color w:val="auto"/>
          <w:sz w:val="24"/>
          <w:szCs w:val="24"/>
        </w:rPr>
        <w:t>. A</w:t>
      </w:r>
      <w:r w:rsidRPr="008B42ED">
        <w:rPr>
          <w:rFonts w:ascii="Times New Roman" w:eastAsia="Times New Roman" w:hAnsi="Times New Roman" w:cs="Times New Roman"/>
          <w:color w:val="auto"/>
          <w:sz w:val="24"/>
          <w:szCs w:val="24"/>
        </w:rPr>
        <w:t xml:space="preserve"> produção acadêmica </w:t>
      </w:r>
      <w:r w:rsidRPr="008B42ED">
        <w:rPr>
          <w:rFonts w:ascii="Times New Roman" w:eastAsia="Times New Roman" w:hAnsi="Times New Roman" w:cs="Times New Roman"/>
          <w:color w:val="auto"/>
          <w:sz w:val="24"/>
          <w:szCs w:val="24"/>
        </w:rPr>
        <w:lastRenderedPageBreak/>
        <w:t xml:space="preserve">em Psicologia </w:t>
      </w:r>
      <w:r w:rsidR="00E86582" w:rsidRPr="008B42ED">
        <w:rPr>
          <w:rFonts w:ascii="Times New Roman" w:eastAsia="Times New Roman" w:hAnsi="Times New Roman" w:cs="Times New Roman"/>
          <w:color w:val="auto"/>
          <w:sz w:val="24"/>
          <w:szCs w:val="24"/>
        </w:rPr>
        <w:t>emprega métodos experimentais ou quase-experimentais, além de realizar</w:t>
      </w:r>
      <w:r w:rsidRPr="008B42ED">
        <w:rPr>
          <w:rFonts w:ascii="Times New Roman" w:eastAsia="Times New Roman" w:hAnsi="Times New Roman" w:cs="Times New Roman"/>
          <w:color w:val="auto"/>
          <w:sz w:val="24"/>
          <w:szCs w:val="24"/>
        </w:rPr>
        <w:t xml:space="preserve"> pesquisas d</w:t>
      </w:r>
      <w:r w:rsidR="00631EF8" w:rsidRPr="008B42ED">
        <w:rPr>
          <w:rFonts w:ascii="Times New Roman" w:eastAsia="Times New Roman" w:hAnsi="Times New Roman" w:cs="Times New Roman"/>
          <w:color w:val="auto"/>
          <w:sz w:val="24"/>
          <w:szCs w:val="24"/>
        </w:rPr>
        <w:t>o</w:t>
      </w:r>
      <w:r w:rsidRPr="008B42ED">
        <w:rPr>
          <w:rFonts w:ascii="Times New Roman" w:eastAsia="Times New Roman" w:hAnsi="Times New Roman" w:cs="Times New Roman"/>
          <w:color w:val="auto"/>
          <w:sz w:val="24"/>
          <w:szCs w:val="24"/>
        </w:rPr>
        <w:t xml:space="preserve"> tipo </w:t>
      </w:r>
      <w:proofErr w:type="spellStart"/>
      <w:r w:rsidR="00631EF8" w:rsidRPr="008B42ED">
        <w:rPr>
          <w:rFonts w:ascii="Times New Roman" w:eastAsia="Times New Roman" w:hAnsi="Times New Roman" w:cs="Times New Roman"/>
          <w:i/>
          <w:color w:val="auto"/>
          <w:sz w:val="24"/>
          <w:szCs w:val="24"/>
        </w:rPr>
        <w:t>S</w:t>
      </w:r>
      <w:r w:rsidRPr="008B42ED">
        <w:rPr>
          <w:rFonts w:ascii="Times New Roman" w:eastAsia="Times New Roman" w:hAnsi="Times New Roman" w:cs="Times New Roman"/>
          <w:i/>
          <w:color w:val="auto"/>
          <w:sz w:val="24"/>
          <w:szCs w:val="24"/>
        </w:rPr>
        <w:t>urvey</w:t>
      </w:r>
      <w:proofErr w:type="spellEnd"/>
      <w:r w:rsidR="00E86582" w:rsidRPr="008B42ED">
        <w:rPr>
          <w:rFonts w:ascii="Times New Roman" w:eastAsia="Times New Roman" w:hAnsi="Times New Roman" w:cs="Times New Roman"/>
          <w:color w:val="auto"/>
          <w:sz w:val="24"/>
          <w:szCs w:val="24"/>
        </w:rPr>
        <w:t>,</w:t>
      </w:r>
      <w:r w:rsidR="00CB72B6" w:rsidRPr="008B42ED">
        <w:rPr>
          <w:rFonts w:ascii="Times New Roman" w:eastAsia="Times New Roman" w:hAnsi="Times New Roman" w:cs="Times New Roman"/>
          <w:color w:val="auto"/>
          <w:sz w:val="24"/>
          <w:szCs w:val="24"/>
        </w:rPr>
        <w:t xml:space="preserve"> </w:t>
      </w:r>
      <w:r w:rsidR="00E86582" w:rsidRPr="008B42ED">
        <w:rPr>
          <w:rFonts w:ascii="Times New Roman" w:eastAsia="Times New Roman" w:hAnsi="Times New Roman" w:cs="Times New Roman"/>
          <w:color w:val="auto"/>
          <w:sz w:val="24"/>
          <w:szCs w:val="24"/>
        </w:rPr>
        <w:t>como em outros campos citados</w:t>
      </w:r>
      <w:r w:rsidR="00F561A0" w:rsidRPr="008B42ED">
        <w:rPr>
          <w:rFonts w:ascii="Times New Roman" w:eastAsia="Times New Roman" w:hAnsi="Times New Roman" w:cs="Times New Roman"/>
          <w:color w:val="auto"/>
          <w:sz w:val="24"/>
          <w:szCs w:val="24"/>
        </w:rPr>
        <w:t xml:space="preserve"> neste capítulo</w:t>
      </w:r>
      <w:r w:rsidR="00E86582" w:rsidRPr="008B42ED">
        <w:rPr>
          <w:rFonts w:ascii="Times New Roman" w:eastAsia="Times New Roman" w:hAnsi="Times New Roman" w:cs="Times New Roman"/>
          <w:color w:val="auto"/>
          <w:sz w:val="24"/>
          <w:szCs w:val="24"/>
        </w:rPr>
        <w:t>.</w:t>
      </w:r>
      <w:r w:rsidRPr="008B42ED">
        <w:rPr>
          <w:rFonts w:ascii="Times New Roman" w:eastAsia="Times New Roman" w:hAnsi="Times New Roman" w:cs="Times New Roman"/>
          <w:color w:val="auto"/>
          <w:sz w:val="24"/>
          <w:szCs w:val="24"/>
        </w:rPr>
        <w:t xml:space="preserve"> Grande parte des</w:t>
      </w:r>
      <w:r w:rsidR="00631EF8" w:rsidRPr="008B42ED">
        <w:rPr>
          <w:rFonts w:ascii="Times New Roman" w:eastAsia="Times New Roman" w:hAnsi="Times New Roman" w:cs="Times New Roman"/>
          <w:color w:val="auto"/>
          <w:sz w:val="24"/>
          <w:szCs w:val="24"/>
        </w:rPr>
        <w:t xml:space="preserve">sas pesquisas </w:t>
      </w:r>
      <w:r w:rsidR="00E35B2B" w:rsidRPr="008B42ED">
        <w:rPr>
          <w:rFonts w:ascii="Times New Roman" w:eastAsia="Times New Roman" w:hAnsi="Times New Roman" w:cs="Times New Roman"/>
          <w:color w:val="auto"/>
          <w:sz w:val="24"/>
          <w:szCs w:val="24"/>
        </w:rPr>
        <w:t>foi conduzida</w:t>
      </w:r>
      <w:r w:rsidR="00631EF8" w:rsidRPr="008B42ED">
        <w:rPr>
          <w:rFonts w:ascii="Times New Roman" w:eastAsia="Times New Roman" w:hAnsi="Times New Roman" w:cs="Times New Roman"/>
          <w:color w:val="auto"/>
          <w:sz w:val="24"/>
          <w:szCs w:val="24"/>
        </w:rPr>
        <w:t xml:space="preserve"> </w:t>
      </w:r>
      <w:r w:rsidRPr="008B42ED">
        <w:rPr>
          <w:rFonts w:ascii="Times New Roman" w:eastAsia="Times New Roman" w:hAnsi="Times New Roman" w:cs="Times New Roman"/>
          <w:color w:val="auto"/>
          <w:sz w:val="24"/>
          <w:szCs w:val="24"/>
        </w:rPr>
        <w:t>por psicólogas de abordagem cognitivista</w:t>
      </w:r>
      <w:r w:rsidR="00FF3659" w:rsidRPr="008B42ED">
        <w:rPr>
          <w:rFonts w:ascii="Times New Roman" w:eastAsia="Times New Roman" w:hAnsi="Times New Roman" w:cs="Times New Roman"/>
          <w:color w:val="auto"/>
          <w:sz w:val="24"/>
          <w:szCs w:val="24"/>
        </w:rPr>
        <w:t>, como será apresentado a seguir.</w:t>
      </w:r>
    </w:p>
    <w:p w14:paraId="7A81A56D" w14:textId="5AF726CE" w:rsidR="00BE77A5" w:rsidRPr="001069B2"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t xml:space="preserve">Uma questão que tem sido bastante estudada é o que as pessoas entendem por estupro. Para tanto, Ryan (1988) utilizou o método de pedir a estudantes universitários que descrevessem um estupro típico e uma situação de sedução típica, dando o máximo de detalhes possível sobre o que teria acontecido, as circunstâncias e pessoas envolvidas. Na abordagem cognitivista, a descrição feita por cada participante é entendida como um </w:t>
      </w:r>
      <w:r w:rsidRPr="00631EF8">
        <w:rPr>
          <w:rFonts w:ascii="Times New Roman" w:eastAsia="Times New Roman" w:hAnsi="Times New Roman" w:cs="Times New Roman"/>
          <w:i/>
          <w:color w:val="auto"/>
          <w:sz w:val="24"/>
          <w:szCs w:val="24"/>
        </w:rPr>
        <w:t>script</w:t>
      </w:r>
      <w:r w:rsidRPr="001069B2">
        <w:rPr>
          <w:rFonts w:ascii="Times New Roman" w:eastAsia="Times New Roman" w:hAnsi="Times New Roman" w:cs="Times New Roman"/>
          <w:color w:val="auto"/>
          <w:sz w:val="24"/>
          <w:szCs w:val="24"/>
        </w:rPr>
        <w:t xml:space="preserve">, ou seja, um protótipo de como estas situações costumam acontecer. Para análise, foram identificados os elementos presentes nos </w:t>
      </w:r>
      <w:r w:rsidRPr="00631EF8">
        <w:rPr>
          <w:rFonts w:ascii="Times New Roman" w:eastAsia="Times New Roman" w:hAnsi="Times New Roman" w:cs="Times New Roman"/>
          <w:i/>
          <w:color w:val="auto"/>
          <w:sz w:val="24"/>
          <w:szCs w:val="24"/>
        </w:rPr>
        <w:t>scripts</w:t>
      </w:r>
      <w:r w:rsidRPr="001069B2">
        <w:rPr>
          <w:rFonts w:ascii="Times New Roman" w:eastAsia="Times New Roman" w:hAnsi="Times New Roman" w:cs="Times New Roman"/>
          <w:color w:val="auto"/>
          <w:sz w:val="24"/>
          <w:szCs w:val="24"/>
        </w:rPr>
        <w:t xml:space="preserve"> e cada um destes foi codificado </w:t>
      </w:r>
      <w:r w:rsidR="00CB72B6">
        <w:rPr>
          <w:rFonts w:ascii="Times New Roman" w:eastAsia="Times New Roman" w:hAnsi="Times New Roman" w:cs="Times New Roman"/>
          <w:color w:val="auto"/>
          <w:sz w:val="24"/>
          <w:szCs w:val="24"/>
        </w:rPr>
        <w:t xml:space="preserve">em </w:t>
      </w:r>
      <w:r w:rsidRPr="001069B2">
        <w:rPr>
          <w:rFonts w:ascii="Times New Roman" w:eastAsia="Times New Roman" w:hAnsi="Times New Roman" w:cs="Times New Roman"/>
          <w:color w:val="auto"/>
          <w:sz w:val="24"/>
          <w:szCs w:val="24"/>
        </w:rPr>
        <w:t xml:space="preserve">uma escala de frequência. Os resultados apontaram que a maioria dos participantes via estupro com um ato violento, acontecido à noite, em local de acesso público, onde um homem com problemas mentais ou sociais e desconhecido por uma mulher a ataca e usa força física para penetrá-la, enquanto a vítima apresenta resistência. </w:t>
      </w:r>
    </w:p>
    <w:p w14:paraId="5AB432F1" w14:textId="1835603D" w:rsidR="00BE77A5" w:rsidRPr="001069B2"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t xml:space="preserve">Outros métodos têm sido utilizados para identificar quais variáveis influenciam a nomeação de um ato como estupro. Um deles se dá através da comparação entre as respostas do participante a uma lista de comportamentos que ele pode ter praticado (ou, no de caso de mulheres, aos quais ela pode ter sido submetida) e sua resposta sobre ter praticado (ou sofrido) estupro. Na lista, constam comportamentos como “ter fisicamente forçado uma mulher a ter relações sexuais” e “ter feito sexo com uma mulher que estava inconsciente”, os quais são considerados estupro pela lei. Então, os participantes que afirmam ter praticado (ou sofrido) pelo menos um desses comportamentos, mas dizem que nunca estupraram (ou foram estupradas), são agrupados separadamente daqueles que dizem expressamente ter praticado (ou sofrido) estupro. Em seguida, os grupos são comparados em termos de características dos </w:t>
      </w:r>
      <w:r w:rsidRPr="001069B2">
        <w:rPr>
          <w:rFonts w:ascii="Times New Roman" w:eastAsia="Times New Roman" w:hAnsi="Times New Roman" w:cs="Times New Roman"/>
          <w:color w:val="auto"/>
          <w:sz w:val="24"/>
          <w:szCs w:val="24"/>
        </w:rPr>
        <w:lastRenderedPageBreak/>
        <w:t xml:space="preserve">participantes e/ou da situação que vivenciaram. Este método foi usado tanto com participantes homens (e.g. Edwards, </w:t>
      </w:r>
      <w:proofErr w:type="spellStart"/>
      <w:r w:rsidRPr="001069B2">
        <w:rPr>
          <w:rFonts w:ascii="Times New Roman" w:eastAsia="Times New Roman" w:hAnsi="Times New Roman" w:cs="Times New Roman"/>
          <w:color w:val="auto"/>
          <w:sz w:val="24"/>
          <w:szCs w:val="24"/>
        </w:rPr>
        <w:t>Bradshaw</w:t>
      </w:r>
      <w:proofErr w:type="spellEnd"/>
      <w:r w:rsidR="00631EF8">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&amp; </w:t>
      </w:r>
      <w:proofErr w:type="spellStart"/>
      <w:r w:rsidRPr="001069B2">
        <w:rPr>
          <w:rFonts w:ascii="Times New Roman" w:eastAsia="Times New Roman" w:hAnsi="Times New Roman" w:cs="Times New Roman"/>
          <w:color w:val="auto"/>
          <w:sz w:val="24"/>
          <w:szCs w:val="24"/>
        </w:rPr>
        <w:t>Hinsz</w:t>
      </w:r>
      <w:proofErr w:type="spellEnd"/>
      <w:r w:rsidRPr="001069B2">
        <w:rPr>
          <w:rFonts w:ascii="Times New Roman" w:eastAsia="Times New Roman" w:hAnsi="Times New Roman" w:cs="Times New Roman"/>
          <w:color w:val="auto"/>
          <w:sz w:val="24"/>
          <w:szCs w:val="24"/>
        </w:rPr>
        <w:t>, 2014</w:t>
      </w:r>
      <w:r w:rsidR="001069B2" w:rsidRPr="001069B2">
        <w:rPr>
          <w:rStyle w:val="Refdenotaderodap"/>
          <w:rFonts w:ascii="Times New Roman" w:eastAsia="Times New Roman" w:hAnsi="Times New Roman" w:cs="Times New Roman"/>
          <w:color w:val="auto"/>
          <w:sz w:val="24"/>
          <w:szCs w:val="24"/>
        </w:rPr>
        <w:footnoteReference w:id="4"/>
      </w:r>
      <w:r w:rsidRPr="001069B2">
        <w:rPr>
          <w:rFonts w:ascii="Times New Roman" w:eastAsia="Times New Roman" w:hAnsi="Times New Roman" w:cs="Times New Roman"/>
          <w:color w:val="auto"/>
          <w:sz w:val="24"/>
          <w:szCs w:val="24"/>
        </w:rPr>
        <w:t>) como com participantes mulheres (e.g.</w:t>
      </w:r>
      <w:r w:rsidR="001114FE">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 xml:space="preserve"> </w:t>
      </w:r>
      <w:proofErr w:type="spellStart"/>
      <w:r w:rsidRPr="001114FE">
        <w:rPr>
          <w:rFonts w:ascii="Times New Roman" w:eastAsia="Times New Roman" w:hAnsi="Times New Roman" w:cs="Times New Roman"/>
          <w:color w:val="auto"/>
          <w:sz w:val="24"/>
          <w:szCs w:val="24"/>
          <w:highlight w:val="white"/>
        </w:rPr>
        <w:t>Koss</w:t>
      </w:r>
      <w:proofErr w:type="spellEnd"/>
      <w:r w:rsidRPr="001114FE">
        <w:rPr>
          <w:rFonts w:ascii="Times New Roman" w:eastAsia="Times New Roman" w:hAnsi="Times New Roman" w:cs="Times New Roman"/>
          <w:color w:val="auto"/>
          <w:sz w:val="24"/>
          <w:szCs w:val="24"/>
          <w:highlight w:val="white"/>
        </w:rPr>
        <w:t xml:space="preserve">, </w:t>
      </w:r>
      <w:proofErr w:type="spellStart"/>
      <w:r w:rsidRPr="001114FE">
        <w:rPr>
          <w:rFonts w:ascii="Times New Roman" w:eastAsia="Times New Roman" w:hAnsi="Times New Roman" w:cs="Times New Roman"/>
          <w:color w:val="auto"/>
          <w:sz w:val="24"/>
          <w:szCs w:val="24"/>
          <w:highlight w:val="white"/>
        </w:rPr>
        <w:t>Dinero</w:t>
      </w:r>
      <w:proofErr w:type="spellEnd"/>
      <w:r w:rsidRPr="001114FE">
        <w:rPr>
          <w:rFonts w:ascii="Times New Roman" w:eastAsia="Times New Roman" w:hAnsi="Times New Roman" w:cs="Times New Roman"/>
          <w:color w:val="auto"/>
          <w:sz w:val="24"/>
          <w:szCs w:val="24"/>
          <w:highlight w:val="white"/>
        </w:rPr>
        <w:t xml:space="preserve">, </w:t>
      </w:r>
      <w:proofErr w:type="spellStart"/>
      <w:r w:rsidRPr="001114FE">
        <w:rPr>
          <w:rFonts w:ascii="Times New Roman" w:eastAsia="Times New Roman" w:hAnsi="Times New Roman" w:cs="Times New Roman"/>
          <w:color w:val="auto"/>
          <w:sz w:val="24"/>
          <w:szCs w:val="24"/>
          <w:highlight w:val="white"/>
        </w:rPr>
        <w:t>Seibel</w:t>
      </w:r>
      <w:proofErr w:type="spellEnd"/>
      <w:r w:rsidR="00631EF8">
        <w:rPr>
          <w:rFonts w:ascii="Times New Roman" w:eastAsia="Times New Roman" w:hAnsi="Times New Roman" w:cs="Times New Roman"/>
          <w:color w:val="auto"/>
          <w:sz w:val="24"/>
          <w:szCs w:val="24"/>
          <w:highlight w:val="white"/>
        </w:rPr>
        <w:t>,</w:t>
      </w:r>
      <w:r w:rsidRPr="001114FE">
        <w:rPr>
          <w:rFonts w:ascii="Times New Roman" w:eastAsia="Times New Roman" w:hAnsi="Times New Roman" w:cs="Times New Roman"/>
          <w:color w:val="auto"/>
          <w:sz w:val="24"/>
          <w:szCs w:val="24"/>
          <w:highlight w:val="white"/>
        </w:rPr>
        <w:t xml:space="preserve"> &amp; Cox, 1988; Kahn &amp; </w:t>
      </w:r>
      <w:proofErr w:type="spellStart"/>
      <w:r w:rsidRPr="001114FE">
        <w:rPr>
          <w:rFonts w:ascii="Times New Roman" w:eastAsia="Times New Roman" w:hAnsi="Times New Roman" w:cs="Times New Roman"/>
          <w:color w:val="auto"/>
          <w:sz w:val="24"/>
          <w:szCs w:val="24"/>
          <w:highlight w:val="white"/>
        </w:rPr>
        <w:t>Mathie</w:t>
      </w:r>
      <w:proofErr w:type="spellEnd"/>
      <w:r w:rsidRPr="001114FE">
        <w:rPr>
          <w:rFonts w:ascii="Times New Roman" w:eastAsia="Times New Roman" w:hAnsi="Times New Roman" w:cs="Times New Roman"/>
          <w:color w:val="auto"/>
          <w:sz w:val="24"/>
          <w:szCs w:val="24"/>
          <w:highlight w:val="white"/>
        </w:rPr>
        <w:t>, 1994; Kah</w:t>
      </w:r>
      <w:r w:rsidR="00FA1F29">
        <w:rPr>
          <w:rFonts w:ascii="Times New Roman" w:eastAsia="Times New Roman" w:hAnsi="Times New Roman" w:cs="Times New Roman"/>
          <w:color w:val="auto"/>
          <w:sz w:val="24"/>
          <w:szCs w:val="24"/>
          <w:highlight w:val="white"/>
        </w:rPr>
        <w:t xml:space="preserve">n </w:t>
      </w:r>
      <w:proofErr w:type="gramStart"/>
      <w:r w:rsidR="00786145" w:rsidRPr="00786145">
        <w:rPr>
          <w:rFonts w:ascii="Times New Roman" w:eastAsia="Times New Roman" w:hAnsi="Times New Roman" w:cs="Times New Roman"/>
          <w:color w:val="auto"/>
          <w:sz w:val="24"/>
          <w:szCs w:val="24"/>
          <w:highlight w:val="white"/>
        </w:rPr>
        <w:t>et</w:t>
      </w:r>
      <w:proofErr w:type="gramEnd"/>
      <w:r w:rsidR="00786145" w:rsidRPr="00786145">
        <w:rPr>
          <w:rFonts w:ascii="Times New Roman" w:eastAsia="Times New Roman" w:hAnsi="Times New Roman" w:cs="Times New Roman"/>
          <w:color w:val="auto"/>
          <w:sz w:val="24"/>
          <w:szCs w:val="24"/>
          <w:highlight w:val="white"/>
        </w:rPr>
        <w:t xml:space="preserve"> al</w:t>
      </w:r>
      <w:r w:rsidR="00FA1F29">
        <w:rPr>
          <w:rFonts w:ascii="Times New Roman" w:eastAsia="Times New Roman" w:hAnsi="Times New Roman" w:cs="Times New Roman"/>
          <w:color w:val="auto"/>
          <w:sz w:val="24"/>
          <w:szCs w:val="24"/>
          <w:highlight w:val="white"/>
        </w:rPr>
        <w:t>.</w:t>
      </w:r>
      <w:r w:rsidRPr="001114FE">
        <w:rPr>
          <w:rFonts w:ascii="Times New Roman" w:eastAsia="Times New Roman" w:hAnsi="Times New Roman" w:cs="Times New Roman"/>
          <w:color w:val="auto"/>
          <w:sz w:val="24"/>
          <w:szCs w:val="24"/>
          <w:highlight w:val="white"/>
        </w:rPr>
        <w:t xml:space="preserve">, 2003; </w:t>
      </w:r>
      <w:proofErr w:type="spellStart"/>
      <w:r w:rsidRPr="001114FE">
        <w:rPr>
          <w:rFonts w:ascii="Times New Roman" w:eastAsia="Times New Roman" w:hAnsi="Times New Roman" w:cs="Times New Roman"/>
          <w:color w:val="auto"/>
          <w:sz w:val="24"/>
          <w:szCs w:val="24"/>
          <w:highlight w:val="white"/>
        </w:rPr>
        <w:t>Layman</w:t>
      </w:r>
      <w:proofErr w:type="spellEnd"/>
      <w:r w:rsidRPr="001114FE">
        <w:rPr>
          <w:rFonts w:ascii="Times New Roman" w:eastAsia="Times New Roman" w:hAnsi="Times New Roman" w:cs="Times New Roman"/>
          <w:color w:val="auto"/>
          <w:sz w:val="24"/>
          <w:szCs w:val="24"/>
          <w:highlight w:val="white"/>
        </w:rPr>
        <w:t xml:space="preserve">, </w:t>
      </w:r>
      <w:proofErr w:type="spellStart"/>
      <w:r w:rsidRPr="001114FE">
        <w:rPr>
          <w:rFonts w:ascii="Times New Roman" w:eastAsia="Times New Roman" w:hAnsi="Times New Roman" w:cs="Times New Roman"/>
          <w:color w:val="auto"/>
          <w:sz w:val="24"/>
          <w:szCs w:val="24"/>
          <w:highlight w:val="white"/>
        </w:rPr>
        <w:t>Gidycz</w:t>
      </w:r>
      <w:proofErr w:type="spellEnd"/>
      <w:r w:rsidRPr="001114FE">
        <w:rPr>
          <w:rFonts w:ascii="Times New Roman" w:eastAsia="Times New Roman" w:hAnsi="Times New Roman" w:cs="Times New Roman"/>
          <w:color w:val="auto"/>
          <w:sz w:val="24"/>
          <w:szCs w:val="24"/>
          <w:highlight w:val="white"/>
        </w:rPr>
        <w:t xml:space="preserve"> &amp; Lynn, 1996</w:t>
      </w:r>
      <w:r w:rsidRPr="001114FE">
        <w:rPr>
          <w:rFonts w:ascii="Times New Roman" w:eastAsia="Times New Roman" w:hAnsi="Times New Roman" w:cs="Times New Roman"/>
          <w:color w:val="auto"/>
          <w:sz w:val="24"/>
          <w:szCs w:val="24"/>
        </w:rPr>
        <w:t xml:space="preserve">; </w:t>
      </w:r>
      <w:r w:rsidRPr="001114FE">
        <w:rPr>
          <w:rFonts w:ascii="Times New Roman" w:eastAsia="Times New Roman" w:hAnsi="Times New Roman" w:cs="Times New Roman"/>
          <w:color w:val="auto"/>
          <w:sz w:val="24"/>
          <w:szCs w:val="24"/>
          <w:highlight w:val="white"/>
        </w:rPr>
        <w:t xml:space="preserve">Peterson &amp; </w:t>
      </w:r>
      <w:proofErr w:type="spellStart"/>
      <w:r w:rsidRPr="001114FE">
        <w:rPr>
          <w:rFonts w:ascii="Times New Roman" w:eastAsia="Times New Roman" w:hAnsi="Times New Roman" w:cs="Times New Roman"/>
          <w:color w:val="auto"/>
          <w:sz w:val="24"/>
          <w:szCs w:val="24"/>
          <w:highlight w:val="white"/>
        </w:rPr>
        <w:t>Muehlenhard</w:t>
      </w:r>
      <w:proofErr w:type="spellEnd"/>
      <w:r w:rsidRPr="001114FE">
        <w:rPr>
          <w:rFonts w:ascii="Times New Roman" w:eastAsia="Times New Roman" w:hAnsi="Times New Roman" w:cs="Times New Roman"/>
          <w:color w:val="auto"/>
          <w:sz w:val="24"/>
          <w:szCs w:val="24"/>
          <w:highlight w:val="white"/>
        </w:rPr>
        <w:t>, 2004</w:t>
      </w:r>
      <w:r w:rsidRPr="001114FE">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 xml:space="preserve">Alguns resultados encontrados nesses estudos apontam que é menos comum que a vítima nomeie </w:t>
      </w:r>
      <w:r w:rsidR="00631EF8">
        <w:rPr>
          <w:rFonts w:ascii="Times New Roman" w:eastAsia="Times New Roman" w:hAnsi="Times New Roman" w:cs="Times New Roman"/>
          <w:color w:val="auto"/>
          <w:sz w:val="24"/>
          <w:szCs w:val="24"/>
        </w:rPr>
        <w:t>o que sofreu como estupro caso</w:t>
      </w:r>
      <w:r w:rsidR="009B4749">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 xml:space="preserve">tenha uma relação com o agressor, não tenha lutado contra este ou considere ter tido um comportamento sexualmente provocativo. </w:t>
      </w:r>
    </w:p>
    <w:p w14:paraId="10C940E6" w14:textId="67B2F35D" w:rsidR="001D19C8" w:rsidRPr="008B42ED" w:rsidRDefault="008316FF" w:rsidP="001069B2">
      <w:pPr>
        <w:spacing w:line="480" w:lineRule="auto"/>
        <w:ind w:firstLine="720"/>
        <w:rPr>
          <w:rFonts w:ascii="Times New Roman" w:eastAsia="Times New Roman" w:hAnsi="Times New Roman" w:cs="Times New Roman"/>
          <w:color w:val="auto"/>
          <w:sz w:val="24"/>
          <w:szCs w:val="24"/>
          <w:highlight w:val="white"/>
        </w:rPr>
      </w:pPr>
      <w:r w:rsidRPr="008B42ED">
        <w:rPr>
          <w:rFonts w:ascii="Times New Roman" w:eastAsia="Times New Roman" w:hAnsi="Times New Roman" w:cs="Times New Roman"/>
          <w:color w:val="auto"/>
          <w:sz w:val="24"/>
          <w:szCs w:val="24"/>
        </w:rPr>
        <w:t xml:space="preserve">Um terceiro método </w:t>
      </w:r>
      <w:r w:rsidR="00B442DA" w:rsidRPr="008B42ED">
        <w:rPr>
          <w:rFonts w:ascii="Times New Roman" w:eastAsia="Times New Roman" w:hAnsi="Times New Roman" w:cs="Times New Roman"/>
          <w:color w:val="auto"/>
          <w:sz w:val="24"/>
          <w:szCs w:val="24"/>
        </w:rPr>
        <w:t xml:space="preserve">usado para investigar </w:t>
      </w:r>
      <w:r w:rsidR="00FB19B6" w:rsidRPr="008B42ED">
        <w:rPr>
          <w:rFonts w:ascii="Times New Roman" w:eastAsia="Times New Roman" w:hAnsi="Times New Roman" w:cs="Times New Roman"/>
          <w:color w:val="auto"/>
          <w:sz w:val="24"/>
          <w:szCs w:val="24"/>
        </w:rPr>
        <w:t>o que seria considerado estupro</w:t>
      </w:r>
      <w:r w:rsidRPr="008B42ED">
        <w:rPr>
          <w:rFonts w:ascii="Times New Roman" w:eastAsia="Times New Roman" w:hAnsi="Times New Roman" w:cs="Times New Roman"/>
          <w:color w:val="auto"/>
          <w:sz w:val="24"/>
          <w:szCs w:val="24"/>
        </w:rPr>
        <w:t xml:space="preserve"> é através da apresentação de histórias de estupro (chamadas de vinhetas) aos participantes, como no estudo de </w:t>
      </w:r>
      <w:proofErr w:type="spellStart"/>
      <w:r w:rsidRPr="008B42ED">
        <w:rPr>
          <w:rFonts w:ascii="Times New Roman" w:eastAsia="Times New Roman" w:hAnsi="Times New Roman" w:cs="Times New Roman"/>
          <w:color w:val="auto"/>
          <w:sz w:val="24"/>
          <w:szCs w:val="24"/>
          <w:highlight w:val="white"/>
        </w:rPr>
        <w:t>Sasson</w:t>
      </w:r>
      <w:proofErr w:type="spellEnd"/>
      <w:r w:rsidRPr="008B42ED">
        <w:rPr>
          <w:rFonts w:ascii="Times New Roman" w:eastAsia="Times New Roman" w:hAnsi="Times New Roman" w:cs="Times New Roman"/>
          <w:color w:val="auto"/>
          <w:sz w:val="24"/>
          <w:szCs w:val="24"/>
          <w:highlight w:val="white"/>
        </w:rPr>
        <w:t xml:space="preserve"> e Paul (2014). Estas autoras escreveram uma história fictícia, com variações, que narrava um estupro e pediram a trabalhadores de uma empresa que escolhessem, dentre as opções “agressão sexual”, “abuso sexual”, “estupro” ou “nenhuma dessas”, a expressão que melhor descrevia a situação da história</w:t>
      </w:r>
      <w:r w:rsidR="00EA0332" w:rsidRPr="008B42ED">
        <w:rPr>
          <w:rFonts w:ascii="Times New Roman" w:eastAsia="Times New Roman" w:hAnsi="Times New Roman" w:cs="Times New Roman"/>
          <w:color w:val="auto"/>
          <w:sz w:val="24"/>
          <w:szCs w:val="24"/>
          <w:highlight w:val="white"/>
        </w:rPr>
        <w:t xml:space="preserve"> que cada um leu</w:t>
      </w:r>
      <w:r w:rsidRPr="008B42ED">
        <w:rPr>
          <w:rFonts w:ascii="Times New Roman" w:eastAsia="Times New Roman" w:hAnsi="Times New Roman" w:cs="Times New Roman"/>
          <w:color w:val="auto"/>
          <w:sz w:val="24"/>
          <w:szCs w:val="24"/>
          <w:highlight w:val="white"/>
        </w:rPr>
        <w:t xml:space="preserve">. Em seguida, as respostas dos participantes foram analisadas em busca de correlações entre rotular </w:t>
      </w:r>
      <w:r w:rsidR="00EA0332" w:rsidRPr="008B42ED">
        <w:rPr>
          <w:rFonts w:ascii="Times New Roman" w:eastAsia="Times New Roman" w:hAnsi="Times New Roman" w:cs="Times New Roman"/>
          <w:color w:val="auto"/>
          <w:sz w:val="24"/>
          <w:szCs w:val="24"/>
          <w:highlight w:val="white"/>
        </w:rPr>
        <w:t xml:space="preserve">a vinheta lida </w:t>
      </w:r>
      <w:r w:rsidR="00612F86" w:rsidRPr="008B42ED">
        <w:rPr>
          <w:rFonts w:ascii="Times New Roman" w:eastAsia="Times New Roman" w:hAnsi="Times New Roman" w:cs="Times New Roman"/>
          <w:color w:val="auto"/>
          <w:sz w:val="24"/>
          <w:szCs w:val="24"/>
          <w:highlight w:val="white"/>
        </w:rPr>
        <w:t>como estupro e alg</w:t>
      </w:r>
      <w:r w:rsidR="001A1D18" w:rsidRPr="008B42ED">
        <w:rPr>
          <w:rFonts w:ascii="Times New Roman" w:eastAsia="Times New Roman" w:hAnsi="Times New Roman" w:cs="Times New Roman"/>
          <w:color w:val="auto"/>
          <w:sz w:val="24"/>
          <w:szCs w:val="24"/>
          <w:highlight w:val="white"/>
        </w:rPr>
        <w:t>umas variáveis</w:t>
      </w:r>
      <w:r w:rsidR="000163FE" w:rsidRPr="008B42ED">
        <w:rPr>
          <w:rFonts w:ascii="Times New Roman" w:eastAsia="Times New Roman" w:hAnsi="Times New Roman" w:cs="Times New Roman"/>
          <w:color w:val="auto"/>
          <w:sz w:val="24"/>
          <w:szCs w:val="24"/>
          <w:highlight w:val="white"/>
        </w:rPr>
        <w:t>, como</w:t>
      </w:r>
      <w:r w:rsidR="00C36699" w:rsidRPr="008B42ED">
        <w:rPr>
          <w:rFonts w:ascii="Times New Roman" w:eastAsia="Times New Roman" w:hAnsi="Times New Roman" w:cs="Times New Roman"/>
          <w:color w:val="auto"/>
          <w:sz w:val="24"/>
          <w:szCs w:val="24"/>
          <w:highlight w:val="white"/>
        </w:rPr>
        <w:t xml:space="preserve"> gênero</w:t>
      </w:r>
      <w:r w:rsidR="001A1D18" w:rsidRPr="008B42ED">
        <w:rPr>
          <w:rFonts w:ascii="Times New Roman" w:eastAsia="Times New Roman" w:hAnsi="Times New Roman" w:cs="Times New Roman"/>
          <w:color w:val="auto"/>
          <w:sz w:val="24"/>
          <w:szCs w:val="24"/>
          <w:highlight w:val="white"/>
        </w:rPr>
        <w:t xml:space="preserve"> </w:t>
      </w:r>
      <w:r w:rsidR="00102CA4">
        <w:rPr>
          <w:rFonts w:ascii="Times New Roman" w:eastAsia="Times New Roman" w:hAnsi="Times New Roman" w:cs="Times New Roman"/>
          <w:color w:val="auto"/>
          <w:sz w:val="24"/>
          <w:szCs w:val="24"/>
          <w:highlight w:val="white"/>
        </w:rPr>
        <w:t>da</w:t>
      </w:r>
      <w:r w:rsidR="009B4749" w:rsidRPr="008B42ED">
        <w:rPr>
          <w:rFonts w:ascii="Times New Roman" w:eastAsia="Times New Roman" w:hAnsi="Times New Roman" w:cs="Times New Roman"/>
          <w:color w:val="auto"/>
          <w:sz w:val="24"/>
          <w:szCs w:val="24"/>
          <w:highlight w:val="white"/>
        </w:rPr>
        <w:t>(</w:t>
      </w:r>
      <w:r w:rsidR="001A1D18" w:rsidRPr="008B42ED">
        <w:rPr>
          <w:rFonts w:ascii="Times New Roman" w:eastAsia="Times New Roman" w:hAnsi="Times New Roman" w:cs="Times New Roman"/>
          <w:color w:val="auto"/>
          <w:sz w:val="24"/>
          <w:szCs w:val="24"/>
          <w:highlight w:val="white"/>
        </w:rPr>
        <w:t>o) participante</w:t>
      </w:r>
      <w:r w:rsidR="00C36699" w:rsidRPr="008B42ED">
        <w:rPr>
          <w:rFonts w:ascii="Times New Roman" w:eastAsia="Times New Roman" w:hAnsi="Times New Roman" w:cs="Times New Roman"/>
          <w:color w:val="auto"/>
          <w:sz w:val="24"/>
          <w:szCs w:val="24"/>
          <w:highlight w:val="white"/>
        </w:rPr>
        <w:t xml:space="preserve"> e</w:t>
      </w:r>
      <w:r w:rsidR="000163FE" w:rsidRPr="008B42ED">
        <w:rPr>
          <w:rFonts w:ascii="Times New Roman" w:eastAsia="Times New Roman" w:hAnsi="Times New Roman" w:cs="Times New Roman"/>
          <w:color w:val="auto"/>
          <w:sz w:val="24"/>
          <w:szCs w:val="24"/>
          <w:highlight w:val="white"/>
        </w:rPr>
        <w:t xml:space="preserve"> ter sido vítima de violência sexual</w:t>
      </w:r>
      <w:r w:rsidRPr="008B42ED">
        <w:rPr>
          <w:rFonts w:ascii="Times New Roman" w:eastAsia="Times New Roman" w:hAnsi="Times New Roman" w:cs="Times New Roman"/>
          <w:color w:val="auto"/>
          <w:sz w:val="24"/>
          <w:szCs w:val="24"/>
          <w:highlight w:val="white"/>
        </w:rPr>
        <w:t>.</w:t>
      </w:r>
      <w:r w:rsidR="001D19C8" w:rsidRPr="008B42ED">
        <w:rPr>
          <w:rFonts w:ascii="Times New Roman" w:eastAsia="Times New Roman" w:hAnsi="Times New Roman" w:cs="Times New Roman"/>
          <w:color w:val="auto"/>
          <w:sz w:val="24"/>
          <w:szCs w:val="24"/>
          <w:highlight w:val="white"/>
        </w:rPr>
        <w:t xml:space="preserve"> As autoras encontraram que, independentemente das variações na história, não nomear a situação como “estupro” estava positivamente correlacionado a altos escores em um instrumento que mede o grau de concordância com mitos sobre violência sexual, a Escala de mitos modernos sobre violência sexual (AMMSA, em inglês), desenvolvida por </w:t>
      </w:r>
      <w:proofErr w:type="spellStart"/>
      <w:r w:rsidR="001D19C8" w:rsidRPr="008B42ED">
        <w:rPr>
          <w:rFonts w:ascii="Times New Roman" w:eastAsia="Times New Roman" w:hAnsi="Times New Roman" w:cs="Times New Roman"/>
          <w:color w:val="auto"/>
          <w:sz w:val="24"/>
          <w:szCs w:val="24"/>
          <w:highlight w:val="white"/>
        </w:rPr>
        <w:t>Gerger</w:t>
      </w:r>
      <w:proofErr w:type="spellEnd"/>
      <w:r w:rsidR="001D19C8" w:rsidRPr="008B42ED">
        <w:rPr>
          <w:rFonts w:ascii="Times New Roman" w:eastAsia="Times New Roman" w:hAnsi="Times New Roman" w:cs="Times New Roman"/>
          <w:color w:val="auto"/>
          <w:sz w:val="24"/>
          <w:szCs w:val="24"/>
          <w:highlight w:val="white"/>
        </w:rPr>
        <w:t xml:space="preserve">, </w:t>
      </w:r>
      <w:proofErr w:type="spellStart"/>
      <w:r w:rsidR="001D19C8" w:rsidRPr="008B42ED">
        <w:rPr>
          <w:rFonts w:ascii="Times New Roman" w:eastAsia="Times New Roman" w:hAnsi="Times New Roman" w:cs="Times New Roman"/>
          <w:color w:val="auto"/>
          <w:sz w:val="24"/>
          <w:szCs w:val="24"/>
          <w:highlight w:val="white"/>
        </w:rPr>
        <w:t>Kley</w:t>
      </w:r>
      <w:proofErr w:type="spellEnd"/>
      <w:r w:rsidR="001D19C8" w:rsidRPr="008B42ED">
        <w:rPr>
          <w:rFonts w:ascii="Times New Roman" w:eastAsia="Times New Roman" w:hAnsi="Times New Roman" w:cs="Times New Roman"/>
          <w:color w:val="auto"/>
          <w:sz w:val="24"/>
          <w:szCs w:val="24"/>
          <w:highlight w:val="white"/>
        </w:rPr>
        <w:t xml:space="preserve">, </w:t>
      </w:r>
      <w:proofErr w:type="spellStart"/>
      <w:r w:rsidR="001D19C8" w:rsidRPr="008B42ED">
        <w:rPr>
          <w:rFonts w:ascii="Times New Roman" w:eastAsia="Times New Roman" w:hAnsi="Times New Roman" w:cs="Times New Roman"/>
          <w:color w:val="auto"/>
          <w:sz w:val="24"/>
          <w:szCs w:val="24"/>
          <w:highlight w:val="white"/>
        </w:rPr>
        <w:t>Bohner</w:t>
      </w:r>
      <w:proofErr w:type="spellEnd"/>
      <w:r w:rsidR="001D19C8" w:rsidRPr="008B42ED">
        <w:rPr>
          <w:rFonts w:ascii="Times New Roman" w:eastAsia="Times New Roman" w:hAnsi="Times New Roman" w:cs="Times New Roman"/>
          <w:color w:val="auto"/>
          <w:sz w:val="24"/>
          <w:szCs w:val="24"/>
          <w:highlight w:val="white"/>
        </w:rPr>
        <w:t xml:space="preserve"> e </w:t>
      </w:r>
      <w:proofErr w:type="spellStart"/>
      <w:r w:rsidR="001D19C8" w:rsidRPr="008B42ED">
        <w:rPr>
          <w:rFonts w:ascii="Times New Roman" w:eastAsia="Times New Roman" w:hAnsi="Times New Roman" w:cs="Times New Roman"/>
          <w:color w:val="auto"/>
          <w:sz w:val="24"/>
          <w:szCs w:val="24"/>
          <w:highlight w:val="white"/>
        </w:rPr>
        <w:t>Siebler</w:t>
      </w:r>
      <w:proofErr w:type="spellEnd"/>
      <w:r w:rsidR="001D19C8" w:rsidRPr="008B42ED">
        <w:rPr>
          <w:rFonts w:ascii="Times New Roman" w:eastAsia="Times New Roman" w:hAnsi="Times New Roman" w:cs="Times New Roman"/>
          <w:color w:val="auto"/>
          <w:sz w:val="24"/>
          <w:szCs w:val="24"/>
          <w:highlight w:val="white"/>
        </w:rPr>
        <w:t xml:space="preserve"> (2007), que será aborda mais adiante.</w:t>
      </w:r>
      <w:r w:rsidRPr="008B42ED">
        <w:rPr>
          <w:rFonts w:ascii="Times New Roman" w:eastAsia="Times New Roman" w:hAnsi="Times New Roman" w:cs="Times New Roman"/>
          <w:color w:val="auto"/>
          <w:sz w:val="24"/>
          <w:szCs w:val="24"/>
          <w:highlight w:val="white"/>
        </w:rPr>
        <w:t xml:space="preserve"> </w:t>
      </w:r>
    </w:p>
    <w:p w14:paraId="4E133A91" w14:textId="074E4C99" w:rsidR="00BE77A5" w:rsidRPr="008B42ED" w:rsidRDefault="008316FF" w:rsidP="001069B2">
      <w:pPr>
        <w:spacing w:line="480" w:lineRule="auto"/>
        <w:ind w:firstLine="720"/>
        <w:rPr>
          <w:rFonts w:ascii="Times New Roman" w:eastAsia="Times New Roman" w:hAnsi="Times New Roman" w:cs="Times New Roman"/>
          <w:color w:val="auto"/>
          <w:sz w:val="24"/>
          <w:szCs w:val="24"/>
          <w:highlight w:val="white"/>
        </w:rPr>
      </w:pPr>
      <w:r w:rsidRPr="008B42ED">
        <w:rPr>
          <w:rFonts w:ascii="Times New Roman" w:eastAsia="Times New Roman" w:hAnsi="Times New Roman" w:cs="Times New Roman"/>
          <w:color w:val="auto"/>
          <w:sz w:val="24"/>
          <w:szCs w:val="24"/>
          <w:highlight w:val="white"/>
        </w:rPr>
        <w:t xml:space="preserve">Vinhetas desse tipo também foram usadas em uma série de estudos que pretendiam verificar quais características presentes nas histórias poderiam implicar que os participantes culpabilizassem mais as vítimas (para uma revisão, ver </w:t>
      </w:r>
      <w:proofErr w:type="spellStart"/>
      <w:r w:rsidRPr="008B42ED">
        <w:rPr>
          <w:rFonts w:ascii="Times New Roman" w:eastAsia="Times New Roman" w:hAnsi="Times New Roman" w:cs="Times New Roman"/>
          <w:color w:val="auto"/>
          <w:sz w:val="24"/>
          <w:szCs w:val="24"/>
          <w:highlight w:val="white"/>
        </w:rPr>
        <w:t>Grubb</w:t>
      </w:r>
      <w:proofErr w:type="spellEnd"/>
      <w:r w:rsidRPr="008B42ED">
        <w:rPr>
          <w:rFonts w:ascii="Times New Roman" w:eastAsia="Times New Roman" w:hAnsi="Times New Roman" w:cs="Times New Roman"/>
          <w:color w:val="auto"/>
          <w:sz w:val="24"/>
          <w:szCs w:val="24"/>
          <w:highlight w:val="white"/>
        </w:rPr>
        <w:t xml:space="preserve"> &amp; </w:t>
      </w:r>
      <w:proofErr w:type="spellStart"/>
      <w:r w:rsidRPr="008B42ED">
        <w:rPr>
          <w:rFonts w:ascii="Times New Roman" w:eastAsia="Times New Roman" w:hAnsi="Times New Roman" w:cs="Times New Roman"/>
          <w:color w:val="auto"/>
          <w:sz w:val="24"/>
          <w:szCs w:val="24"/>
          <w:highlight w:val="white"/>
        </w:rPr>
        <w:t>Harrower</w:t>
      </w:r>
      <w:proofErr w:type="spellEnd"/>
      <w:r w:rsidRPr="008B42ED">
        <w:rPr>
          <w:rFonts w:ascii="Times New Roman" w:eastAsia="Times New Roman" w:hAnsi="Times New Roman" w:cs="Times New Roman"/>
          <w:color w:val="auto"/>
          <w:sz w:val="24"/>
          <w:szCs w:val="24"/>
          <w:highlight w:val="white"/>
        </w:rPr>
        <w:t xml:space="preserve">, 2008; para uma meta-análise, ver </w:t>
      </w:r>
      <w:proofErr w:type="spellStart"/>
      <w:r w:rsidRPr="008B42ED">
        <w:rPr>
          <w:rFonts w:ascii="Times New Roman" w:eastAsia="Times New Roman" w:hAnsi="Times New Roman" w:cs="Times New Roman"/>
          <w:color w:val="auto"/>
          <w:sz w:val="24"/>
          <w:szCs w:val="24"/>
          <w:highlight w:val="white"/>
        </w:rPr>
        <w:t>Whatley</w:t>
      </w:r>
      <w:proofErr w:type="spellEnd"/>
      <w:r w:rsidRPr="008B42ED">
        <w:rPr>
          <w:rFonts w:ascii="Times New Roman" w:eastAsia="Times New Roman" w:hAnsi="Times New Roman" w:cs="Times New Roman"/>
          <w:color w:val="auto"/>
          <w:sz w:val="24"/>
          <w:szCs w:val="24"/>
          <w:highlight w:val="white"/>
        </w:rPr>
        <w:t xml:space="preserve">, 1996). O método comumente utilizado nesses estudos foi de </w:t>
      </w:r>
      <w:r w:rsidRPr="008B42ED">
        <w:rPr>
          <w:rFonts w:ascii="Times New Roman" w:eastAsia="Times New Roman" w:hAnsi="Times New Roman" w:cs="Times New Roman"/>
          <w:color w:val="auto"/>
          <w:sz w:val="24"/>
          <w:szCs w:val="24"/>
          <w:highlight w:val="white"/>
        </w:rPr>
        <w:lastRenderedPageBreak/>
        <w:t>apresentar, para os participantes, vinhetas que narravam situações de estupro e pedir que estes dissessem a quem deveria ser atribuída a responsabilidade por aquela situação. Para verificar se havia diferença na culpabilização de acordo com as variáveis escolhidas, eram apresentadas</w:t>
      </w:r>
      <w:r w:rsidR="00C36699"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a dois ou mais grupos de participantes</w:t>
      </w:r>
      <w:r w:rsidR="00C36699"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vinhetas similares que variavam apenas em</w:t>
      </w:r>
      <w:r w:rsidR="00C36699" w:rsidRPr="008B42ED">
        <w:rPr>
          <w:rFonts w:ascii="Times New Roman" w:eastAsia="Times New Roman" w:hAnsi="Times New Roman" w:cs="Times New Roman"/>
          <w:color w:val="auto"/>
          <w:sz w:val="24"/>
          <w:szCs w:val="24"/>
          <w:highlight w:val="white"/>
        </w:rPr>
        <w:t xml:space="preserve"> termos de</w:t>
      </w:r>
      <w:r w:rsidRPr="008B42ED">
        <w:rPr>
          <w:rFonts w:ascii="Times New Roman" w:eastAsia="Times New Roman" w:hAnsi="Times New Roman" w:cs="Times New Roman"/>
          <w:color w:val="auto"/>
          <w:sz w:val="24"/>
          <w:szCs w:val="24"/>
          <w:highlight w:val="white"/>
        </w:rPr>
        <w:t xml:space="preserve"> características da vítima, do agressor ou das circunstâncias (e.g.</w:t>
      </w:r>
      <w:r w:rsidR="00F36731"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se a vítima usava roupas que mostravam ou que cobriam mais o seu corpo). Em geral, um grupo de participantes (agrupados de maneira aleatória) lia e respondia a apenas uma vinheta. Uma possibilidade de análise de dados nesses estudos (por exemplo, quando era utilizada uma escala do tipo</w:t>
      </w:r>
      <w:r w:rsidRPr="008B42ED">
        <w:rPr>
          <w:rFonts w:ascii="Times New Roman" w:eastAsia="Times New Roman" w:hAnsi="Times New Roman" w:cs="Times New Roman"/>
          <w:i/>
          <w:color w:val="auto"/>
          <w:sz w:val="24"/>
          <w:szCs w:val="24"/>
          <w:highlight w:val="white"/>
        </w:rPr>
        <w:t xml:space="preserve"> </w:t>
      </w:r>
      <w:proofErr w:type="spellStart"/>
      <w:r w:rsidR="00F36731" w:rsidRPr="008B42ED">
        <w:rPr>
          <w:rFonts w:ascii="Times New Roman" w:eastAsia="Times New Roman" w:hAnsi="Times New Roman" w:cs="Times New Roman"/>
          <w:i/>
          <w:color w:val="auto"/>
          <w:sz w:val="24"/>
          <w:szCs w:val="24"/>
          <w:highlight w:val="white"/>
        </w:rPr>
        <w:t>L</w:t>
      </w:r>
      <w:r w:rsidRPr="008B42ED">
        <w:rPr>
          <w:rFonts w:ascii="Times New Roman" w:eastAsia="Times New Roman" w:hAnsi="Times New Roman" w:cs="Times New Roman"/>
          <w:i/>
          <w:color w:val="auto"/>
          <w:sz w:val="24"/>
          <w:szCs w:val="24"/>
          <w:highlight w:val="white"/>
        </w:rPr>
        <w:t>ikert</w:t>
      </w:r>
      <w:proofErr w:type="spellEnd"/>
      <w:r w:rsidRPr="008B42ED">
        <w:rPr>
          <w:rFonts w:ascii="Times New Roman" w:eastAsia="Times New Roman" w:hAnsi="Times New Roman" w:cs="Times New Roman"/>
          <w:color w:val="auto"/>
          <w:sz w:val="24"/>
          <w:szCs w:val="24"/>
          <w:highlight w:val="white"/>
        </w:rPr>
        <w:t>) é através da comparação das médias das respostas entre os grupos que responderam a um tipo ou outro de vinheta. Se a média da responsabilidade atribuída em</w:t>
      </w:r>
      <w:r w:rsidR="001A1D18" w:rsidRPr="008B42ED">
        <w:rPr>
          <w:rFonts w:ascii="Times New Roman" w:eastAsia="Times New Roman" w:hAnsi="Times New Roman" w:cs="Times New Roman"/>
          <w:color w:val="auto"/>
          <w:sz w:val="24"/>
          <w:szCs w:val="24"/>
          <w:highlight w:val="white"/>
        </w:rPr>
        <w:t xml:space="preserve"> uma vinheta fosse </w:t>
      </w:r>
      <w:r w:rsidRPr="008B42ED">
        <w:rPr>
          <w:rFonts w:ascii="Times New Roman" w:eastAsia="Times New Roman" w:hAnsi="Times New Roman" w:cs="Times New Roman"/>
          <w:color w:val="auto"/>
          <w:sz w:val="24"/>
          <w:szCs w:val="24"/>
          <w:highlight w:val="white"/>
        </w:rPr>
        <w:t xml:space="preserve">significativamente maior do </w:t>
      </w:r>
      <w:r w:rsidR="00AA6A6C" w:rsidRPr="008B42ED">
        <w:rPr>
          <w:rFonts w:ascii="Times New Roman" w:eastAsia="Times New Roman" w:hAnsi="Times New Roman" w:cs="Times New Roman"/>
          <w:color w:val="auto"/>
          <w:sz w:val="24"/>
          <w:szCs w:val="24"/>
          <w:highlight w:val="white"/>
        </w:rPr>
        <w:t xml:space="preserve">que a média em outra, </w:t>
      </w:r>
      <w:r w:rsidR="008F6231" w:rsidRPr="008B42ED">
        <w:rPr>
          <w:rFonts w:ascii="Times New Roman" w:eastAsia="Times New Roman" w:hAnsi="Times New Roman" w:cs="Times New Roman"/>
          <w:color w:val="auto"/>
          <w:sz w:val="24"/>
          <w:szCs w:val="24"/>
          <w:highlight w:val="white"/>
        </w:rPr>
        <w:t>entender-se-ia</w:t>
      </w:r>
      <w:r w:rsidRPr="008B42ED">
        <w:rPr>
          <w:rFonts w:ascii="Times New Roman" w:eastAsia="Times New Roman" w:hAnsi="Times New Roman" w:cs="Times New Roman"/>
          <w:color w:val="auto"/>
          <w:sz w:val="24"/>
          <w:szCs w:val="24"/>
          <w:highlight w:val="white"/>
        </w:rPr>
        <w:t xml:space="preserve"> que a</w:t>
      </w:r>
      <w:r w:rsidR="00AA6A6C" w:rsidRPr="008B42ED">
        <w:rPr>
          <w:rFonts w:ascii="Times New Roman" w:eastAsia="Times New Roman" w:hAnsi="Times New Roman" w:cs="Times New Roman"/>
          <w:color w:val="auto"/>
          <w:sz w:val="24"/>
          <w:szCs w:val="24"/>
          <w:highlight w:val="white"/>
        </w:rPr>
        <w:t>s vítimas teriam sido</w:t>
      </w:r>
      <w:r w:rsidRPr="008B42ED">
        <w:rPr>
          <w:rFonts w:ascii="Times New Roman" w:eastAsia="Times New Roman" w:hAnsi="Times New Roman" w:cs="Times New Roman"/>
          <w:color w:val="auto"/>
          <w:sz w:val="24"/>
          <w:szCs w:val="24"/>
          <w:highlight w:val="white"/>
        </w:rPr>
        <w:t xml:space="preserve"> mais culpabilizadas quando a </w:t>
      </w:r>
      <w:r w:rsidR="00AA6A6C" w:rsidRPr="008B42ED">
        <w:rPr>
          <w:rFonts w:ascii="Times New Roman" w:eastAsia="Times New Roman" w:hAnsi="Times New Roman" w:cs="Times New Roman"/>
          <w:color w:val="auto"/>
          <w:sz w:val="24"/>
          <w:szCs w:val="24"/>
          <w:highlight w:val="white"/>
        </w:rPr>
        <w:t>característica analisada estivesse</w:t>
      </w:r>
      <w:r w:rsidRPr="008B42ED">
        <w:rPr>
          <w:rFonts w:ascii="Times New Roman" w:eastAsia="Times New Roman" w:hAnsi="Times New Roman" w:cs="Times New Roman"/>
          <w:color w:val="auto"/>
          <w:sz w:val="24"/>
          <w:szCs w:val="24"/>
          <w:highlight w:val="white"/>
        </w:rPr>
        <w:t xml:space="preserve"> presente. Tomados em conjunto, esse</w:t>
      </w:r>
      <w:r w:rsidR="00E4128B" w:rsidRPr="008B42ED">
        <w:rPr>
          <w:rFonts w:ascii="Times New Roman" w:eastAsia="Times New Roman" w:hAnsi="Times New Roman" w:cs="Times New Roman"/>
          <w:color w:val="auto"/>
          <w:sz w:val="24"/>
          <w:szCs w:val="24"/>
          <w:highlight w:val="white"/>
        </w:rPr>
        <w:t>s</w:t>
      </w:r>
      <w:r w:rsidRPr="008B42ED">
        <w:rPr>
          <w:rFonts w:ascii="Times New Roman" w:eastAsia="Times New Roman" w:hAnsi="Times New Roman" w:cs="Times New Roman"/>
          <w:color w:val="auto"/>
          <w:sz w:val="24"/>
          <w:szCs w:val="24"/>
          <w:highlight w:val="white"/>
        </w:rPr>
        <w:t xml:space="preserve"> estudos apontam que mulheres que (a) estavam usando roupas que mostram mais seus corpos, (b) apresentavam comportamento moral “menos respeitável” (como ingerir bebidas alcoólicas ou trabalhar em boates) e/ou (c) conheciam o seu agressor tendem a ser mais culpabilizadas pelo estupro que sofreram</w:t>
      </w:r>
      <w:r w:rsidR="00AA6A6C" w:rsidRPr="008B42ED">
        <w:rPr>
          <w:rFonts w:ascii="Times New Roman" w:eastAsia="Times New Roman" w:hAnsi="Times New Roman" w:cs="Times New Roman"/>
          <w:color w:val="auto"/>
          <w:sz w:val="24"/>
          <w:szCs w:val="24"/>
          <w:highlight w:val="white"/>
        </w:rPr>
        <w:t>, em comparação com as que não apresentavam essas características nas vinhetas</w:t>
      </w:r>
      <w:r w:rsidRPr="008B42ED">
        <w:rPr>
          <w:rFonts w:ascii="Times New Roman" w:eastAsia="Times New Roman" w:hAnsi="Times New Roman" w:cs="Times New Roman"/>
          <w:color w:val="auto"/>
          <w:sz w:val="24"/>
          <w:szCs w:val="24"/>
          <w:highlight w:val="white"/>
        </w:rPr>
        <w:t xml:space="preserve">. </w:t>
      </w:r>
    </w:p>
    <w:p w14:paraId="52BA9F8C" w14:textId="3F0CBBB4" w:rsidR="00BE77A5" w:rsidRPr="008B42ED" w:rsidRDefault="008316FF" w:rsidP="001069B2">
      <w:pPr>
        <w:spacing w:line="480" w:lineRule="auto"/>
        <w:ind w:firstLine="720"/>
        <w:rPr>
          <w:rFonts w:ascii="Times New Roman" w:eastAsia="Times New Roman" w:hAnsi="Times New Roman" w:cs="Times New Roman"/>
          <w:color w:val="auto"/>
          <w:sz w:val="24"/>
          <w:szCs w:val="24"/>
          <w:highlight w:val="white"/>
        </w:rPr>
      </w:pPr>
      <w:r w:rsidRPr="008B42ED">
        <w:rPr>
          <w:rFonts w:ascii="Times New Roman" w:eastAsia="Times New Roman" w:hAnsi="Times New Roman" w:cs="Times New Roman"/>
          <w:color w:val="auto"/>
          <w:sz w:val="24"/>
          <w:szCs w:val="24"/>
          <w:highlight w:val="white"/>
        </w:rPr>
        <w:t xml:space="preserve">Instrumentos como a AMMSA têm sido usados desde 1980 para acessar crenças que negam, justificam ou minimizam a violência sexual (e.g. Burt, 1980; Payne, </w:t>
      </w:r>
      <w:proofErr w:type="spellStart"/>
      <w:r w:rsidRPr="008B42ED">
        <w:rPr>
          <w:rFonts w:ascii="Times New Roman" w:eastAsia="Times New Roman" w:hAnsi="Times New Roman" w:cs="Times New Roman"/>
          <w:color w:val="auto"/>
          <w:sz w:val="24"/>
          <w:szCs w:val="24"/>
          <w:highlight w:val="white"/>
        </w:rPr>
        <w:t>Lonsway</w:t>
      </w:r>
      <w:proofErr w:type="spellEnd"/>
      <w:r w:rsidR="00F77A50"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&amp; Fitzgerald, 1999; </w:t>
      </w:r>
      <w:proofErr w:type="spellStart"/>
      <w:r w:rsidRPr="008B42ED">
        <w:rPr>
          <w:rFonts w:ascii="Times New Roman" w:eastAsia="Times New Roman" w:hAnsi="Times New Roman" w:cs="Times New Roman"/>
          <w:color w:val="auto"/>
          <w:sz w:val="24"/>
          <w:szCs w:val="24"/>
          <w:highlight w:val="white"/>
        </w:rPr>
        <w:t>Gerger</w:t>
      </w:r>
      <w:proofErr w:type="spellEnd"/>
      <w:r w:rsidRPr="008B42ED">
        <w:rPr>
          <w:rFonts w:ascii="Times New Roman" w:eastAsia="Times New Roman" w:hAnsi="Times New Roman" w:cs="Times New Roman"/>
          <w:color w:val="auto"/>
          <w:sz w:val="24"/>
          <w:szCs w:val="24"/>
          <w:highlight w:val="white"/>
        </w:rPr>
        <w:t xml:space="preserve"> </w:t>
      </w:r>
      <w:proofErr w:type="gramStart"/>
      <w:r w:rsidR="00786145" w:rsidRPr="00786145">
        <w:rPr>
          <w:rFonts w:ascii="Times New Roman" w:eastAsia="Times New Roman" w:hAnsi="Times New Roman" w:cs="Times New Roman"/>
          <w:color w:val="auto"/>
          <w:sz w:val="24"/>
          <w:szCs w:val="24"/>
          <w:highlight w:val="white"/>
        </w:rPr>
        <w:t>et</w:t>
      </w:r>
      <w:proofErr w:type="gramEnd"/>
      <w:r w:rsidR="00786145" w:rsidRPr="00786145">
        <w:rPr>
          <w:rFonts w:ascii="Times New Roman" w:eastAsia="Times New Roman" w:hAnsi="Times New Roman" w:cs="Times New Roman"/>
          <w:color w:val="auto"/>
          <w:sz w:val="24"/>
          <w:szCs w:val="24"/>
          <w:highlight w:val="white"/>
        </w:rPr>
        <w:t xml:space="preserve"> al</w:t>
      </w:r>
      <w:r w:rsidRPr="008B42ED">
        <w:rPr>
          <w:rFonts w:ascii="Times New Roman" w:eastAsia="Times New Roman" w:hAnsi="Times New Roman" w:cs="Times New Roman"/>
          <w:color w:val="auto"/>
          <w:sz w:val="24"/>
          <w:szCs w:val="24"/>
          <w:highlight w:val="white"/>
        </w:rPr>
        <w:t>., 2007). Esses autores defendem que essas</w:t>
      </w:r>
      <w:r w:rsidR="001D19C8" w:rsidRPr="008B42ED">
        <w:rPr>
          <w:rFonts w:ascii="Times New Roman" w:eastAsia="Times New Roman" w:hAnsi="Times New Roman" w:cs="Times New Roman"/>
          <w:color w:val="auto"/>
          <w:sz w:val="24"/>
          <w:szCs w:val="24"/>
          <w:highlight w:val="white"/>
        </w:rPr>
        <w:t xml:space="preserve"> crenças contribuem para ocorrência de </w:t>
      </w:r>
      <w:r w:rsidRPr="008B42ED">
        <w:rPr>
          <w:rFonts w:ascii="Times New Roman" w:eastAsia="Times New Roman" w:hAnsi="Times New Roman" w:cs="Times New Roman"/>
          <w:color w:val="auto"/>
          <w:sz w:val="24"/>
          <w:szCs w:val="24"/>
          <w:highlight w:val="white"/>
        </w:rPr>
        <w:t xml:space="preserve">estupros. O primeiro instrumento desse tipo foi a Escala de aceitação de mitos sobre estupro (Burt, 1980) </w:t>
      </w:r>
      <w:r w:rsidR="004C5769" w:rsidRPr="008B42ED">
        <w:rPr>
          <w:rFonts w:ascii="Times New Roman" w:eastAsia="Times New Roman" w:hAnsi="Times New Roman" w:cs="Times New Roman"/>
          <w:color w:val="auto"/>
          <w:sz w:val="24"/>
          <w:szCs w:val="24"/>
          <w:highlight w:val="white"/>
        </w:rPr>
        <w:t>qu</w:t>
      </w:r>
      <w:r w:rsidRPr="008B42ED">
        <w:rPr>
          <w:rFonts w:ascii="Times New Roman" w:eastAsia="Times New Roman" w:hAnsi="Times New Roman" w:cs="Times New Roman"/>
          <w:color w:val="auto"/>
          <w:sz w:val="24"/>
          <w:szCs w:val="24"/>
          <w:highlight w:val="white"/>
        </w:rPr>
        <w:t xml:space="preserve">e conta com itens como “na maioria dos estupros, a vítima é promíscua ou tem uma reputação ruim” e “uma mulher que pega carona merece ser estuprada”. Cada um dos 19 itens deve ser respondido </w:t>
      </w:r>
      <w:r w:rsidR="004C5769" w:rsidRPr="008B42ED">
        <w:rPr>
          <w:rFonts w:ascii="Times New Roman" w:eastAsia="Times New Roman" w:hAnsi="Times New Roman" w:cs="Times New Roman"/>
          <w:color w:val="auto"/>
          <w:sz w:val="24"/>
          <w:szCs w:val="24"/>
          <w:highlight w:val="white"/>
        </w:rPr>
        <w:t xml:space="preserve">em </w:t>
      </w:r>
      <w:r w:rsidRPr="008B42ED">
        <w:rPr>
          <w:rFonts w:ascii="Times New Roman" w:eastAsia="Times New Roman" w:hAnsi="Times New Roman" w:cs="Times New Roman"/>
          <w:color w:val="auto"/>
          <w:sz w:val="24"/>
          <w:szCs w:val="24"/>
          <w:highlight w:val="white"/>
        </w:rPr>
        <w:t xml:space="preserve">uma escala de </w:t>
      </w:r>
      <w:r w:rsidR="004C5769" w:rsidRPr="008B42ED">
        <w:rPr>
          <w:rFonts w:ascii="Times New Roman" w:eastAsia="Times New Roman" w:hAnsi="Times New Roman" w:cs="Times New Roman"/>
          <w:color w:val="auto"/>
          <w:sz w:val="24"/>
          <w:szCs w:val="24"/>
          <w:highlight w:val="white"/>
        </w:rPr>
        <w:t>sete</w:t>
      </w:r>
      <w:r w:rsidRPr="008B42ED">
        <w:rPr>
          <w:rFonts w:ascii="Times New Roman" w:eastAsia="Times New Roman" w:hAnsi="Times New Roman" w:cs="Times New Roman"/>
          <w:color w:val="auto"/>
          <w:sz w:val="24"/>
          <w:szCs w:val="24"/>
          <w:highlight w:val="white"/>
        </w:rPr>
        <w:t xml:space="preserve"> pontos que vai de “concordo totalmente” a “discordo totalmente”. Devido às crescentes manifestações </w:t>
      </w:r>
      <w:r w:rsidRPr="008B42ED">
        <w:rPr>
          <w:rFonts w:ascii="Times New Roman" w:eastAsia="Times New Roman" w:hAnsi="Times New Roman" w:cs="Times New Roman"/>
          <w:color w:val="auto"/>
          <w:sz w:val="24"/>
          <w:szCs w:val="24"/>
          <w:highlight w:val="white"/>
        </w:rPr>
        <w:lastRenderedPageBreak/>
        <w:t xml:space="preserve">feministas na sociedade, concordar com tais mitos têm se tornado cada vez mais reprovável pelas pessoas, de forma que </w:t>
      </w:r>
      <w:r w:rsidR="00F77A50" w:rsidRPr="008B42ED">
        <w:rPr>
          <w:rFonts w:ascii="Times New Roman" w:eastAsia="Times New Roman" w:hAnsi="Times New Roman" w:cs="Times New Roman"/>
          <w:color w:val="auto"/>
          <w:sz w:val="24"/>
          <w:szCs w:val="24"/>
          <w:highlight w:val="white"/>
        </w:rPr>
        <w:t>o instrumento desenvolvido por B</w:t>
      </w:r>
      <w:r w:rsidRPr="008B42ED">
        <w:rPr>
          <w:rFonts w:ascii="Times New Roman" w:eastAsia="Times New Roman" w:hAnsi="Times New Roman" w:cs="Times New Roman"/>
          <w:color w:val="auto"/>
          <w:sz w:val="24"/>
          <w:szCs w:val="24"/>
          <w:highlight w:val="white"/>
        </w:rPr>
        <w:t>urt (assim como outros mais antigos) pode ser atualmente menos sensível a acessar atitudes sobre violência sexual (</w:t>
      </w:r>
      <w:proofErr w:type="spellStart"/>
      <w:r w:rsidRPr="008B42ED">
        <w:rPr>
          <w:rFonts w:ascii="Times New Roman" w:eastAsia="Times New Roman" w:hAnsi="Times New Roman" w:cs="Times New Roman"/>
          <w:color w:val="auto"/>
          <w:sz w:val="24"/>
          <w:szCs w:val="24"/>
          <w:highlight w:val="white"/>
        </w:rPr>
        <w:t>Gerger</w:t>
      </w:r>
      <w:proofErr w:type="spellEnd"/>
      <w:r w:rsidRPr="008B42ED">
        <w:rPr>
          <w:rFonts w:ascii="Times New Roman" w:eastAsia="Times New Roman" w:hAnsi="Times New Roman" w:cs="Times New Roman"/>
          <w:color w:val="auto"/>
          <w:sz w:val="24"/>
          <w:szCs w:val="24"/>
          <w:highlight w:val="white"/>
        </w:rPr>
        <w:t xml:space="preserve">, </w:t>
      </w:r>
      <w:proofErr w:type="gramStart"/>
      <w:r w:rsidRPr="00786145">
        <w:rPr>
          <w:rFonts w:ascii="Times New Roman" w:eastAsia="Times New Roman" w:hAnsi="Times New Roman" w:cs="Times New Roman"/>
          <w:color w:val="auto"/>
          <w:sz w:val="24"/>
          <w:szCs w:val="24"/>
          <w:highlight w:val="white"/>
        </w:rPr>
        <w:t>et</w:t>
      </w:r>
      <w:proofErr w:type="gramEnd"/>
      <w:r w:rsidRPr="00786145">
        <w:rPr>
          <w:rFonts w:ascii="Times New Roman" w:eastAsia="Times New Roman" w:hAnsi="Times New Roman" w:cs="Times New Roman"/>
          <w:color w:val="auto"/>
          <w:sz w:val="24"/>
          <w:szCs w:val="24"/>
          <w:highlight w:val="white"/>
        </w:rPr>
        <w:t xml:space="preserve"> al</w:t>
      </w:r>
      <w:r w:rsidRPr="008B42ED">
        <w:rPr>
          <w:rFonts w:ascii="Times New Roman" w:eastAsia="Times New Roman" w:hAnsi="Times New Roman" w:cs="Times New Roman"/>
          <w:color w:val="auto"/>
          <w:sz w:val="24"/>
          <w:szCs w:val="24"/>
          <w:highlight w:val="white"/>
        </w:rPr>
        <w:t xml:space="preserve">., 2007). Foi pensando nisso que </w:t>
      </w:r>
      <w:proofErr w:type="spellStart"/>
      <w:r w:rsidRPr="008B42ED">
        <w:rPr>
          <w:rFonts w:ascii="Times New Roman" w:eastAsia="Times New Roman" w:hAnsi="Times New Roman" w:cs="Times New Roman"/>
          <w:color w:val="auto"/>
          <w:sz w:val="24"/>
          <w:szCs w:val="24"/>
          <w:highlight w:val="white"/>
        </w:rPr>
        <w:t>Gerger</w:t>
      </w:r>
      <w:proofErr w:type="spellEnd"/>
      <w:r w:rsidRPr="008B42ED">
        <w:rPr>
          <w:rFonts w:ascii="Times New Roman" w:eastAsia="Times New Roman" w:hAnsi="Times New Roman" w:cs="Times New Roman"/>
          <w:color w:val="auto"/>
          <w:sz w:val="24"/>
          <w:szCs w:val="24"/>
          <w:highlight w:val="white"/>
        </w:rPr>
        <w:t xml:space="preserve"> e colaboradores (2007) desenvolveram a AMMSA. Este instrumento conta com frases mais sutis a respeito desse tipo de violência, mas que também contribuem para a</w:t>
      </w:r>
      <w:r w:rsidR="009B4749">
        <w:rPr>
          <w:rFonts w:ascii="Times New Roman" w:eastAsia="Times New Roman" w:hAnsi="Times New Roman" w:cs="Times New Roman"/>
          <w:color w:val="auto"/>
          <w:sz w:val="24"/>
          <w:szCs w:val="24"/>
          <w:highlight w:val="white"/>
        </w:rPr>
        <w:t xml:space="preserve"> sua</w:t>
      </w:r>
      <w:r w:rsidRPr="008B42ED">
        <w:rPr>
          <w:rFonts w:ascii="Times New Roman" w:eastAsia="Times New Roman" w:hAnsi="Times New Roman" w:cs="Times New Roman"/>
          <w:color w:val="auto"/>
          <w:sz w:val="24"/>
          <w:szCs w:val="24"/>
          <w:highlight w:val="white"/>
        </w:rPr>
        <w:t xml:space="preserve"> manutenção. Dessa fo</w:t>
      </w:r>
      <w:r w:rsidR="009B4749">
        <w:rPr>
          <w:rFonts w:ascii="Times New Roman" w:eastAsia="Times New Roman" w:hAnsi="Times New Roman" w:cs="Times New Roman"/>
          <w:color w:val="auto"/>
          <w:sz w:val="24"/>
          <w:szCs w:val="24"/>
          <w:highlight w:val="white"/>
        </w:rPr>
        <w:t>rma, os autores encontraram que</w:t>
      </w:r>
      <w:r w:rsidRPr="008B42ED">
        <w:rPr>
          <w:rFonts w:ascii="Times New Roman" w:eastAsia="Times New Roman" w:hAnsi="Times New Roman" w:cs="Times New Roman"/>
          <w:color w:val="auto"/>
          <w:sz w:val="24"/>
          <w:szCs w:val="24"/>
          <w:highlight w:val="white"/>
        </w:rPr>
        <w:t xml:space="preserve"> tanto em uma população de estudantes americanos, como de estudantes alemães, as respostas a esta escala obedecem à curva normal da estatística. Em outras palavras, esse instrumento se mostrou mais sensível a identificar variações no grau de aceitação dos mitos entre indivíduos de um grupo</w:t>
      </w:r>
      <w:r w:rsidR="00BC2023" w:rsidRPr="008B42ED">
        <w:rPr>
          <w:rFonts w:ascii="Times New Roman" w:eastAsia="Times New Roman" w:hAnsi="Times New Roman" w:cs="Times New Roman"/>
          <w:color w:val="auto"/>
          <w:sz w:val="24"/>
          <w:szCs w:val="24"/>
          <w:highlight w:val="white"/>
        </w:rPr>
        <w:t>, em comparação com as outras escalas aqui citadas</w:t>
      </w:r>
      <w:r w:rsidRPr="008B42ED">
        <w:rPr>
          <w:rFonts w:ascii="Times New Roman" w:eastAsia="Times New Roman" w:hAnsi="Times New Roman" w:cs="Times New Roman"/>
          <w:color w:val="auto"/>
          <w:sz w:val="24"/>
          <w:szCs w:val="24"/>
          <w:highlight w:val="white"/>
        </w:rPr>
        <w:t>. Exemplos de itens da AMMSA são: “a discussão sobre assédio sexual no trabalho resulta principalmente da má interpretação de comportamentos inofensivos como sendo assédio” e “em um encontro, a expectativa comum é que a mulher ‘puxe o freio’ e o homem ‘pise no acelerador’”</w:t>
      </w:r>
      <w:r w:rsidR="00BC2023" w:rsidRPr="008B42ED">
        <w:rPr>
          <w:rFonts w:ascii="Times New Roman" w:eastAsia="Times New Roman" w:hAnsi="Times New Roman" w:cs="Times New Roman"/>
          <w:color w:val="auto"/>
          <w:sz w:val="24"/>
          <w:szCs w:val="24"/>
          <w:highlight w:val="white"/>
        </w:rPr>
        <w:t xml:space="preserve"> (</w:t>
      </w:r>
      <w:proofErr w:type="spellStart"/>
      <w:r w:rsidR="00BC2023" w:rsidRPr="008B42ED">
        <w:rPr>
          <w:rFonts w:ascii="Times New Roman" w:eastAsia="Times New Roman" w:hAnsi="Times New Roman" w:cs="Times New Roman"/>
          <w:color w:val="auto"/>
          <w:sz w:val="24"/>
          <w:szCs w:val="24"/>
          <w:highlight w:val="white"/>
        </w:rPr>
        <w:t>Gerger</w:t>
      </w:r>
      <w:proofErr w:type="spellEnd"/>
      <w:r w:rsidR="00BC2023" w:rsidRPr="008B42ED">
        <w:rPr>
          <w:rFonts w:ascii="Times New Roman" w:eastAsia="Times New Roman" w:hAnsi="Times New Roman" w:cs="Times New Roman"/>
          <w:color w:val="auto"/>
          <w:sz w:val="24"/>
          <w:szCs w:val="24"/>
          <w:highlight w:val="white"/>
        </w:rPr>
        <w:t xml:space="preserve">, </w:t>
      </w:r>
      <w:r w:rsidR="00786145" w:rsidRPr="00786145">
        <w:rPr>
          <w:rFonts w:ascii="Times New Roman" w:eastAsia="Times New Roman" w:hAnsi="Times New Roman" w:cs="Times New Roman"/>
          <w:color w:val="auto"/>
          <w:sz w:val="24"/>
          <w:szCs w:val="24"/>
          <w:highlight w:val="white"/>
        </w:rPr>
        <w:t>et al</w:t>
      </w:r>
      <w:r w:rsidR="00BC2023" w:rsidRPr="008B42ED">
        <w:rPr>
          <w:rFonts w:ascii="Times New Roman" w:eastAsia="Times New Roman" w:hAnsi="Times New Roman" w:cs="Times New Roman"/>
          <w:color w:val="auto"/>
          <w:sz w:val="24"/>
          <w:szCs w:val="24"/>
          <w:highlight w:val="white"/>
        </w:rPr>
        <w:t>., 2007</w:t>
      </w:r>
      <w:r w:rsidR="006C042E">
        <w:rPr>
          <w:rFonts w:ascii="Times New Roman" w:eastAsia="Times New Roman" w:hAnsi="Times New Roman" w:cs="Times New Roman"/>
          <w:color w:val="auto"/>
          <w:sz w:val="24"/>
          <w:szCs w:val="24"/>
          <w:highlight w:val="white"/>
        </w:rPr>
        <w:t>, tradução da autora</w:t>
      </w:r>
      <w:r w:rsidR="00BC2023"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w:t>
      </w:r>
    </w:p>
    <w:p w14:paraId="5C8793A7" w14:textId="4B52411C" w:rsidR="00BE77A5" w:rsidRPr="008B42ED" w:rsidRDefault="008316FF" w:rsidP="001069B2">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Embora a AMMSA tenha se mostrado um bom instrumento para acessar a concordância com mitos sobre estupro, é importante notar que est</w:t>
      </w:r>
      <w:r w:rsidR="00B02061">
        <w:rPr>
          <w:rFonts w:ascii="Times New Roman" w:eastAsia="Times New Roman" w:hAnsi="Times New Roman" w:cs="Times New Roman"/>
          <w:color w:val="auto"/>
          <w:sz w:val="24"/>
          <w:szCs w:val="24"/>
          <w:highlight w:val="white"/>
        </w:rPr>
        <w:t>e</w:t>
      </w:r>
      <w:r w:rsidRPr="001069B2">
        <w:rPr>
          <w:rFonts w:ascii="Times New Roman" w:eastAsia="Times New Roman" w:hAnsi="Times New Roman" w:cs="Times New Roman"/>
          <w:color w:val="auto"/>
          <w:sz w:val="24"/>
          <w:szCs w:val="24"/>
          <w:highlight w:val="white"/>
        </w:rPr>
        <w:t xml:space="preserve"> é um instrumento de autorrelato e, como tal, está sujeit</w:t>
      </w:r>
      <w:r w:rsidR="00B02061">
        <w:rPr>
          <w:rFonts w:ascii="Times New Roman" w:eastAsia="Times New Roman" w:hAnsi="Times New Roman" w:cs="Times New Roman"/>
          <w:color w:val="auto"/>
          <w:sz w:val="24"/>
          <w:szCs w:val="24"/>
          <w:highlight w:val="white"/>
        </w:rPr>
        <w:t>o</w:t>
      </w:r>
      <w:r w:rsidRPr="001069B2">
        <w:rPr>
          <w:rFonts w:ascii="Times New Roman" w:eastAsia="Times New Roman" w:hAnsi="Times New Roman" w:cs="Times New Roman"/>
          <w:color w:val="auto"/>
          <w:sz w:val="24"/>
          <w:szCs w:val="24"/>
          <w:highlight w:val="white"/>
        </w:rPr>
        <w:t xml:space="preserve"> a</w:t>
      </w:r>
      <w:r w:rsidR="00B02061">
        <w:rPr>
          <w:rFonts w:ascii="Times New Roman" w:eastAsia="Times New Roman" w:hAnsi="Times New Roman" w:cs="Times New Roman"/>
          <w:color w:val="auto"/>
          <w:sz w:val="24"/>
          <w:szCs w:val="24"/>
          <w:highlight w:val="white"/>
        </w:rPr>
        <w:t>o</w:t>
      </w:r>
      <w:r w:rsidRPr="001069B2">
        <w:rPr>
          <w:rFonts w:ascii="Times New Roman" w:eastAsia="Times New Roman" w:hAnsi="Times New Roman" w:cs="Times New Roman"/>
          <w:color w:val="auto"/>
          <w:sz w:val="24"/>
          <w:szCs w:val="24"/>
          <w:highlight w:val="white"/>
        </w:rPr>
        <w:t xml:space="preserve"> viés de </w:t>
      </w:r>
      <w:proofErr w:type="spellStart"/>
      <w:r w:rsidRPr="008B42ED">
        <w:rPr>
          <w:rFonts w:ascii="Times New Roman" w:eastAsia="Times New Roman" w:hAnsi="Times New Roman" w:cs="Times New Roman"/>
          <w:color w:val="auto"/>
          <w:sz w:val="24"/>
          <w:szCs w:val="24"/>
          <w:highlight w:val="white"/>
        </w:rPr>
        <w:t>desejabilidade</w:t>
      </w:r>
      <w:proofErr w:type="spellEnd"/>
      <w:r w:rsidRPr="008B42ED">
        <w:rPr>
          <w:rFonts w:ascii="Times New Roman" w:eastAsia="Times New Roman" w:hAnsi="Times New Roman" w:cs="Times New Roman"/>
          <w:color w:val="auto"/>
          <w:sz w:val="24"/>
          <w:szCs w:val="24"/>
          <w:highlight w:val="white"/>
        </w:rPr>
        <w:t xml:space="preserve"> social. Com o intuito de evitar esse tipo de viés, foram criados instrumentos que acessam atitudes chamadas pela literatura cognitivista de “implícitas” (e.g.</w:t>
      </w:r>
      <w:r w:rsidR="00B02061"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Nunes</w:t>
      </w:r>
      <w:r w:rsidR="00FA1F29" w:rsidRPr="008B42ED">
        <w:rPr>
          <w:rFonts w:ascii="Times New Roman" w:eastAsia="Times New Roman" w:hAnsi="Times New Roman" w:cs="Times New Roman"/>
          <w:color w:val="auto"/>
          <w:sz w:val="24"/>
          <w:szCs w:val="24"/>
          <w:highlight w:val="white"/>
        </w:rPr>
        <w:t xml:space="preserve"> </w:t>
      </w:r>
      <w:proofErr w:type="gramStart"/>
      <w:r w:rsidR="00786145" w:rsidRPr="00786145">
        <w:rPr>
          <w:rFonts w:ascii="Times New Roman" w:eastAsia="Times New Roman" w:hAnsi="Times New Roman" w:cs="Times New Roman"/>
          <w:color w:val="auto"/>
          <w:sz w:val="24"/>
          <w:szCs w:val="24"/>
          <w:highlight w:val="white"/>
        </w:rPr>
        <w:t>et</w:t>
      </w:r>
      <w:proofErr w:type="gramEnd"/>
      <w:r w:rsidR="00786145" w:rsidRPr="00786145">
        <w:rPr>
          <w:rFonts w:ascii="Times New Roman" w:eastAsia="Times New Roman" w:hAnsi="Times New Roman" w:cs="Times New Roman"/>
          <w:color w:val="auto"/>
          <w:sz w:val="24"/>
          <w:szCs w:val="24"/>
          <w:highlight w:val="white"/>
        </w:rPr>
        <w:t xml:space="preserve"> al</w:t>
      </w:r>
      <w:r w:rsidR="00FA1F29"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2013)</w:t>
      </w:r>
      <w:r w:rsidR="001069B2" w:rsidRPr="008B42ED">
        <w:rPr>
          <w:rStyle w:val="Refdenotaderodap"/>
          <w:rFonts w:ascii="Times New Roman" w:eastAsia="Times New Roman" w:hAnsi="Times New Roman" w:cs="Times New Roman"/>
          <w:color w:val="auto"/>
          <w:sz w:val="24"/>
          <w:szCs w:val="24"/>
          <w:highlight w:val="white"/>
        </w:rPr>
        <w:footnoteReference w:id="5"/>
      </w:r>
      <w:r w:rsidRPr="008B42ED">
        <w:rPr>
          <w:rFonts w:ascii="Times New Roman" w:eastAsia="Times New Roman" w:hAnsi="Times New Roman" w:cs="Times New Roman"/>
          <w:color w:val="auto"/>
          <w:sz w:val="24"/>
          <w:szCs w:val="24"/>
          <w:highlight w:val="white"/>
        </w:rPr>
        <w:t>. Parafras</w:t>
      </w:r>
      <w:r w:rsidR="00685E8D" w:rsidRPr="008B42ED">
        <w:rPr>
          <w:rFonts w:ascii="Times New Roman" w:eastAsia="Times New Roman" w:hAnsi="Times New Roman" w:cs="Times New Roman"/>
          <w:color w:val="auto"/>
          <w:sz w:val="24"/>
          <w:szCs w:val="24"/>
          <w:highlight w:val="white"/>
        </w:rPr>
        <w:t xml:space="preserve">eando Nunes </w:t>
      </w:r>
      <w:proofErr w:type="gramStart"/>
      <w:r w:rsidR="00786145" w:rsidRPr="00786145">
        <w:rPr>
          <w:rFonts w:ascii="Times New Roman" w:eastAsia="Times New Roman" w:hAnsi="Times New Roman" w:cs="Times New Roman"/>
          <w:color w:val="auto"/>
          <w:sz w:val="24"/>
          <w:szCs w:val="24"/>
          <w:highlight w:val="white"/>
        </w:rPr>
        <w:t>et</w:t>
      </w:r>
      <w:proofErr w:type="gramEnd"/>
      <w:r w:rsidR="00786145" w:rsidRPr="00786145">
        <w:rPr>
          <w:rFonts w:ascii="Times New Roman" w:eastAsia="Times New Roman" w:hAnsi="Times New Roman" w:cs="Times New Roman"/>
          <w:color w:val="auto"/>
          <w:sz w:val="24"/>
          <w:szCs w:val="24"/>
          <w:highlight w:val="white"/>
        </w:rPr>
        <w:t xml:space="preserve"> al</w:t>
      </w:r>
      <w:r w:rsidR="00685E8D" w:rsidRPr="008B42ED">
        <w:rPr>
          <w:rFonts w:ascii="Times New Roman" w:eastAsia="Times New Roman" w:hAnsi="Times New Roman" w:cs="Times New Roman"/>
          <w:color w:val="auto"/>
          <w:sz w:val="24"/>
          <w:szCs w:val="24"/>
          <w:highlight w:val="white"/>
        </w:rPr>
        <w:t>. (2013)</w:t>
      </w:r>
      <w:r w:rsidRPr="008B42ED">
        <w:rPr>
          <w:rFonts w:ascii="Times New Roman" w:eastAsia="Times New Roman" w:hAnsi="Times New Roman" w:cs="Times New Roman"/>
          <w:color w:val="auto"/>
          <w:sz w:val="24"/>
          <w:szCs w:val="24"/>
          <w:highlight w:val="white"/>
        </w:rPr>
        <w:t xml:space="preserve">, atitudes implícitas são associações automáticas com caráter avaliativo a respeito de um dado objeto. Esses autores usaram um instrumento denominado </w:t>
      </w:r>
      <w:proofErr w:type="spellStart"/>
      <w:r w:rsidRPr="008B42ED">
        <w:rPr>
          <w:rFonts w:ascii="Times New Roman" w:eastAsia="Times New Roman" w:hAnsi="Times New Roman" w:cs="Times New Roman"/>
          <w:i/>
          <w:color w:val="auto"/>
          <w:sz w:val="24"/>
          <w:szCs w:val="24"/>
          <w:highlight w:val="white"/>
        </w:rPr>
        <w:t>Implicit</w:t>
      </w:r>
      <w:proofErr w:type="spellEnd"/>
      <w:r w:rsidRPr="008B42ED">
        <w:rPr>
          <w:rFonts w:ascii="Times New Roman" w:eastAsia="Times New Roman" w:hAnsi="Times New Roman" w:cs="Times New Roman"/>
          <w:i/>
          <w:color w:val="auto"/>
          <w:sz w:val="24"/>
          <w:szCs w:val="24"/>
          <w:highlight w:val="white"/>
        </w:rPr>
        <w:t xml:space="preserve"> </w:t>
      </w:r>
      <w:proofErr w:type="spellStart"/>
      <w:r w:rsidRPr="008B42ED">
        <w:rPr>
          <w:rFonts w:ascii="Times New Roman" w:eastAsia="Times New Roman" w:hAnsi="Times New Roman" w:cs="Times New Roman"/>
          <w:i/>
          <w:color w:val="auto"/>
          <w:sz w:val="24"/>
          <w:szCs w:val="24"/>
          <w:highlight w:val="white"/>
        </w:rPr>
        <w:t>Association</w:t>
      </w:r>
      <w:proofErr w:type="spellEnd"/>
      <w:r w:rsidRPr="008B42ED">
        <w:rPr>
          <w:rFonts w:ascii="Times New Roman" w:eastAsia="Times New Roman" w:hAnsi="Times New Roman" w:cs="Times New Roman"/>
          <w:i/>
          <w:color w:val="auto"/>
          <w:sz w:val="24"/>
          <w:szCs w:val="24"/>
          <w:highlight w:val="white"/>
        </w:rPr>
        <w:t xml:space="preserve"> Test</w:t>
      </w:r>
      <w:r w:rsidRPr="008B42ED">
        <w:rPr>
          <w:rFonts w:ascii="Times New Roman" w:eastAsia="Times New Roman" w:hAnsi="Times New Roman" w:cs="Times New Roman"/>
          <w:color w:val="auto"/>
          <w:sz w:val="24"/>
          <w:szCs w:val="24"/>
          <w:highlight w:val="white"/>
        </w:rPr>
        <w:t xml:space="preserve"> (IAT) para acessar atitudes diante da apresentação da palavra-estímulo “estupro”. Além disso, foi aplicado um instrumento no qual os participantes, </w:t>
      </w:r>
      <w:proofErr w:type="gramStart"/>
      <w:r w:rsidRPr="008B42ED">
        <w:rPr>
          <w:rFonts w:ascii="Times New Roman" w:eastAsia="Times New Roman" w:hAnsi="Times New Roman" w:cs="Times New Roman"/>
          <w:color w:val="auto"/>
          <w:sz w:val="24"/>
          <w:szCs w:val="24"/>
          <w:highlight w:val="white"/>
        </w:rPr>
        <w:t>todos</w:t>
      </w:r>
      <w:proofErr w:type="gramEnd"/>
      <w:r w:rsidRPr="008B42ED">
        <w:rPr>
          <w:rFonts w:ascii="Times New Roman" w:eastAsia="Times New Roman" w:hAnsi="Times New Roman" w:cs="Times New Roman"/>
          <w:color w:val="auto"/>
          <w:sz w:val="24"/>
          <w:szCs w:val="24"/>
          <w:highlight w:val="white"/>
        </w:rPr>
        <w:t xml:space="preserve"> homens, deveriam responder se e quantas vezes tinham praticado determinados comportamentos que se caracterizam como </w:t>
      </w:r>
      <w:r w:rsidRPr="008B42ED">
        <w:rPr>
          <w:rFonts w:ascii="Times New Roman" w:eastAsia="Times New Roman" w:hAnsi="Times New Roman" w:cs="Times New Roman"/>
          <w:color w:val="auto"/>
          <w:sz w:val="24"/>
          <w:szCs w:val="24"/>
          <w:highlight w:val="white"/>
        </w:rPr>
        <w:lastRenderedPageBreak/>
        <w:t>violência sexual contra uma mulher</w:t>
      </w:r>
      <w:r w:rsidR="0075395F" w:rsidRPr="008B42ED">
        <w:rPr>
          <w:rFonts w:ascii="Times New Roman" w:eastAsia="Times New Roman" w:hAnsi="Times New Roman" w:cs="Times New Roman"/>
          <w:color w:val="auto"/>
          <w:sz w:val="24"/>
          <w:szCs w:val="24"/>
          <w:highlight w:val="white"/>
        </w:rPr>
        <w:t xml:space="preserve"> </w:t>
      </w:r>
      <w:r w:rsidR="008A019E" w:rsidRPr="008B42ED">
        <w:rPr>
          <w:rFonts w:ascii="Times New Roman" w:eastAsia="Times New Roman" w:hAnsi="Times New Roman" w:cs="Times New Roman"/>
          <w:color w:val="auto"/>
          <w:sz w:val="24"/>
          <w:szCs w:val="24"/>
          <w:highlight w:val="white"/>
        </w:rPr>
        <w:t xml:space="preserve">(e.g., </w:t>
      </w:r>
      <w:r w:rsidR="0075395F" w:rsidRPr="008B42ED">
        <w:rPr>
          <w:rFonts w:ascii="Times New Roman" w:eastAsia="Times New Roman" w:hAnsi="Times New Roman" w:cs="Times New Roman"/>
          <w:color w:val="auto"/>
          <w:sz w:val="24"/>
          <w:szCs w:val="24"/>
          <w:highlight w:val="white"/>
        </w:rPr>
        <w:t>pressioná-la</w:t>
      </w:r>
      <w:r w:rsidR="008A019E" w:rsidRPr="008B42ED">
        <w:rPr>
          <w:rFonts w:ascii="Times New Roman" w:eastAsia="Times New Roman" w:hAnsi="Times New Roman" w:cs="Times New Roman"/>
          <w:color w:val="auto"/>
          <w:sz w:val="24"/>
          <w:szCs w:val="24"/>
          <w:highlight w:val="white"/>
        </w:rPr>
        <w:t xml:space="preserve"> ou forçá-la fisicamente</w:t>
      </w:r>
      <w:r w:rsidR="0075395F" w:rsidRPr="008B42ED">
        <w:rPr>
          <w:rFonts w:ascii="Times New Roman" w:eastAsia="Times New Roman" w:hAnsi="Times New Roman" w:cs="Times New Roman"/>
          <w:color w:val="auto"/>
          <w:sz w:val="24"/>
          <w:szCs w:val="24"/>
          <w:highlight w:val="white"/>
        </w:rPr>
        <w:t xml:space="preserve"> para fazer sexo oral</w:t>
      </w:r>
      <w:r w:rsidR="008A019E"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w:t>
      </w:r>
      <w:r w:rsidR="00685E8D" w:rsidRPr="008B42ED">
        <w:rPr>
          <w:rFonts w:ascii="Times New Roman" w:eastAsia="Times New Roman" w:hAnsi="Times New Roman" w:cs="Times New Roman"/>
          <w:color w:val="auto"/>
          <w:sz w:val="24"/>
          <w:szCs w:val="24"/>
          <w:highlight w:val="white"/>
        </w:rPr>
        <w:t>Com base nessas respostas,</w:t>
      </w:r>
      <w:r w:rsidRPr="008B42ED">
        <w:rPr>
          <w:rFonts w:ascii="Times New Roman" w:eastAsia="Times New Roman" w:hAnsi="Times New Roman" w:cs="Times New Roman"/>
          <w:color w:val="auto"/>
          <w:sz w:val="24"/>
          <w:szCs w:val="24"/>
          <w:highlight w:val="white"/>
        </w:rPr>
        <w:t xml:space="preserve"> os participantes foram separados em grupos de agressores e </w:t>
      </w:r>
      <w:r w:rsidR="00800973" w:rsidRPr="008B42ED">
        <w:rPr>
          <w:rFonts w:ascii="Times New Roman" w:eastAsia="Times New Roman" w:hAnsi="Times New Roman" w:cs="Times New Roman"/>
          <w:color w:val="auto"/>
          <w:sz w:val="24"/>
          <w:szCs w:val="24"/>
          <w:highlight w:val="white"/>
        </w:rPr>
        <w:t>não agressores</w:t>
      </w:r>
      <w:r w:rsidRPr="008B42ED">
        <w:rPr>
          <w:rFonts w:ascii="Times New Roman" w:eastAsia="Times New Roman" w:hAnsi="Times New Roman" w:cs="Times New Roman"/>
          <w:color w:val="auto"/>
          <w:sz w:val="24"/>
          <w:szCs w:val="24"/>
          <w:highlight w:val="white"/>
        </w:rPr>
        <w:t>. Cada participante foi solicitado ainda a pensar em três consequências que poderiam acontecer para ele caso forçasse uma mulher a fazer sexo com ele. O participante deveria avaliar cada uma das consequências numa escala que ia de -3 (muito negativo) a +3 (muito positivo) e, então, era feito um cálculo final somando as três consequências, numa tentativa de determinar se o participante considerava que este comportamento “valia a pena”.</w:t>
      </w:r>
    </w:p>
    <w:p w14:paraId="583846AE" w14:textId="706D50AB" w:rsidR="00BE77A5" w:rsidRPr="001069B2" w:rsidRDefault="008316FF" w:rsidP="001069B2">
      <w:pPr>
        <w:spacing w:line="480" w:lineRule="auto"/>
        <w:ind w:firstLine="720"/>
        <w:rPr>
          <w:rFonts w:ascii="Times New Roman" w:eastAsia="Times New Roman" w:hAnsi="Times New Roman" w:cs="Times New Roman"/>
          <w:color w:val="auto"/>
          <w:sz w:val="24"/>
          <w:szCs w:val="24"/>
          <w:highlight w:val="white"/>
        </w:rPr>
      </w:pPr>
      <w:r w:rsidRPr="008B42ED">
        <w:rPr>
          <w:rFonts w:ascii="Times New Roman" w:eastAsia="Times New Roman" w:hAnsi="Times New Roman" w:cs="Times New Roman"/>
          <w:color w:val="auto"/>
          <w:sz w:val="24"/>
          <w:szCs w:val="24"/>
          <w:highlight w:val="white"/>
        </w:rPr>
        <w:t xml:space="preserve">Para verificar a automaticidade das associações entre a palavra-estímulo e coisas positivas e entre </w:t>
      </w:r>
      <w:r w:rsidR="00A03480" w:rsidRPr="008B42ED">
        <w:rPr>
          <w:rFonts w:ascii="Times New Roman" w:eastAsia="Times New Roman" w:hAnsi="Times New Roman" w:cs="Times New Roman"/>
          <w:color w:val="auto"/>
          <w:sz w:val="24"/>
          <w:szCs w:val="24"/>
          <w:highlight w:val="white"/>
        </w:rPr>
        <w:t>a</w:t>
      </w:r>
      <w:r w:rsidR="002F5351" w:rsidRPr="008B42ED">
        <w:rPr>
          <w:rFonts w:ascii="Times New Roman" w:eastAsia="Times New Roman" w:hAnsi="Times New Roman" w:cs="Times New Roman"/>
          <w:color w:val="auto"/>
          <w:sz w:val="24"/>
          <w:szCs w:val="24"/>
          <w:highlight w:val="white"/>
        </w:rPr>
        <w:t>quela</w:t>
      </w:r>
      <w:r w:rsidRPr="008B42ED">
        <w:rPr>
          <w:rFonts w:ascii="Times New Roman" w:eastAsia="Times New Roman" w:hAnsi="Times New Roman" w:cs="Times New Roman"/>
          <w:color w:val="auto"/>
          <w:sz w:val="24"/>
          <w:szCs w:val="24"/>
          <w:highlight w:val="white"/>
        </w:rPr>
        <w:t xml:space="preserve"> e coisas negativas, Nunes e colaboradores (2013) mensuraram a diferença da latência da resposta dos participantes diante dos diferentes blocos de apresentações. No bloco tipo 1, a palavra “estupro” se encontrava no mesmo lado da tela que a palavra “mau”, enquanto “não-estupro” aparecia juntamente com a palavra “bom”, já no bloco tipo 2, o contrário acontecia. No centro da tela, apareciam outras palavras comumente vistas como positivas ou negativas. Nos blocos tipo 1, os participantes deveriam pressionar uma tecla à direita se a palavra com</w:t>
      </w:r>
      <w:r w:rsidR="00A03480" w:rsidRPr="008B42ED">
        <w:rPr>
          <w:rFonts w:ascii="Times New Roman" w:eastAsia="Times New Roman" w:hAnsi="Times New Roman" w:cs="Times New Roman"/>
          <w:color w:val="auto"/>
          <w:sz w:val="24"/>
          <w:szCs w:val="24"/>
          <w:highlight w:val="white"/>
        </w:rPr>
        <w:t>binasse com “estupro” ou “mau”, e também</w:t>
      </w:r>
      <w:r w:rsidRPr="008B42ED">
        <w:rPr>
          <w:rFonts w:ascii="Times New Roman" w:eastAsia="Times New Roman" w:hAnsi="Times New Roman" w:cs="Times New Roman"/>
          <w:color w:val="auto"/>
          <w:sz w:val="24"/>
          <w:szCs w:val="24"/>
          <w:highlight w:val="white"/>
        </w:rPr>
        <w:t xml:space="preserve">, deveriam pressionar uma tecla à esquerda se a palavra combinasse com “não-estupro” ou “bom”. A ideia por trás disso é que a latência dessa resposta seria </w:t>
      </w:r>
      <w:r w:rsidR="00A03480" w:rsidRPr="008B42ED">
        <w:rPr>
          <w:rFonts w:ascii="Times New Roman" w:eastAsia="Times New Roman" w:hAnsi="Times New Roman" w:cs="Times New Roman"/>
          <w:color w:val="auto"/>
          <w:sz w:val="24"/>
          <w:szCs w:val="24"/>
          <w:highlight w:val="white"/>
        </w:rPr>
        <w:t>menor</w:t>
      </w:r>
      <w:r w:rsidRPr="008B42ED">
        <w:rPr>
          <w:rFonts w:ascii="Times New Roman" w:eastAsia="Times New Roman" w:hAnsi="Times New Roman" w:cs="Times New Roman"/>
          <w:color w:val="auto"/>
          <w:sz w:val="24"/>
          <w:szCs w:val="24"/>
          <w:highlight w:val="white"/>
        </w:rPr>
        <w:t xml:space="preserve"> para pessoas que associ</w:t>
      </w:r>
      <w:r w:rsidR="002F5351" w:rsidRPr="008B42ED">
        <w:rPr>
          <w:rFonts w:ascii="Times New Roman" w:eastAsia="Times New Roman" w:hAnsi="Times New Roman" w:cs="Times New Roman"/>
          <w:color w:val="auto"/>
          <w:sz w:val="24"/>
          <w:szCs w:val="24"/>
          <w:highlight w:val="white"/>
        </w:rPr>
        <w:t>a</w:t>
      </w:r>
      <w:r w:rsidRPr="008B42ED">
        <w:rPr>
          <w:rFonts w:ascii="Times New Roman" w:eastAsia="Times New Roman" w:hAnsi="Times New Roman" w:cs="Times New Roman"/>
          <w:color w:val="auto"/>
          <w:sz w:val="24"/>
          <w:szCs w:val="24"/>
          <w:highlight w:val="white"/>
        </w:rPr>
        <w:t>m estupro com algo ruim</w:t>
      </w:r>
      <w:r w:rsidR="00A03480" w:rsidRPr="008B42ED">
        <w:rPr>
          <w:rFonts w:ascii="Times New Roman" w:eastAsia="Times New Roman" w:hAnsi="Times New Roman" w:cs="Times New Roman"/>
          <w:color w:val="auto"/>
          <w:sz w:val="24"/>
          <w:szCs w:val="24"/>
          <w:highlight w:val="white"/>
        </w:rPr>
        <w:t xml:space="preserve"> em comparação com pessoas que não associam</w:t>
      </w:r>
      <w:r w:rsidRPr="008B42ED">
        <w:rPr>
          <w:rFonts w:ascii="Times New Roman" w:eastAsia="Times New Roman" w:hAnsi="Times New Roman" w:cs="Times New Roman"/>
          <w:color w:val="auto"/>
          <w:sz w:val="24"/>
          <w:szCs w:val="24"/>
          <w:highlight w:val="white"/>
        </w:rPr>
        <w:t>. Por</w:t>
      </w:r>
      <w:r w:rsidR="00A03480" w:rsidRPr="008B42ED">
        <w:rPr>
          <w:rFonts w:ascii="Times New Roman" w:eastAsia="Times New Roman" w:hAnsi="Times New Roman" w:cs="Times New Roman"/>
          <w:color w:val="auto"/>
          <w:sz w:val="24"/>
          <w:szCs w:val="24"/>
          <w:highlight w:val="white"/>
        </w:rPr>
        <w:t xml:space="preserve"> outro lado, no bloco tipo 2, haveria</w:t>
      </w:r>
      <w:r w:rsidRPr="008B42ED">
        <w:rPr>
          <w:rFonts w:ascii="Times New Roman" w:eastAsia="Times New Roman" w:hAnsi="Times New Roman" w:cs="Times New Roman"/>
          <w:color w:val="auto"/>
          <w:sz w:val="24"/>
          <w:szCs w:val="24"/>
          <w:highlight w:val="white"/>
        </w:rPr>
        <w:t xml:space="preserve"> um conflito para essas pessoas, uma vez que tanto “estupro” como “bom” estão do mesmo lado da tela, então ao ver uma palavra no centro que deve ser associada com um dos lados, a latência da resposta deve ser maior do que no bloco tipo 1. De fato, este foi o resultado encont</w:t>
      </w:r>
      <w:r w:rsidR="00800973">
        <w:rPr>
          <w:rFonts w:ascii="Times New Roman" w:eastAsia="Times New Roman" w:hAnsi="Times New Roman" w:cs="Times New Roman"/>
          <w:color w:val="auto"/>
          <w:sz w:val="24"/>
          <w:szCs w:val="24"/>
          <w:highlight w:val="white"/>
        </w:rPr>
        <w:t xml:space="preserve">rado para o grupo de homens não </w:t>
      </w:r>
      <w:r w:rsidRPr="008B42ED">
        <w:rPr>
          <w:rFonts w:ascii="Times New Roman" w:eastAsia="Times New Roman" w:hAnsi="Times New Roman" w:cs="Times New Roman"/>
          <w:color w:val="auto"/>
          <w:sz w:val="24"/>
          <w:szCs w:val="24"/>
          <w:highlight w:val="white"/>
        </w:rPr>
        <w:t>agressor</w:t>
      </w:r>
      <w:r w:rsidR="002F5351" w:rsidRPr="008B42ED">
        <w:rPr>
          <w:rFonts w:ascii="Times New Roman" w:eastAsia="Times New Roman" w:hAnsi="Times New Roman" w:cs="Times New Roman"/>
          <w:color w:val="auto"/>
          <w:sz w:val="24"/>
          <w:szCs w:val="24"/>
          <w:highlight w:val="white"/>
        </w:rPr>
        <w:t>es</w:t>
      </w:r>
      <w:r w:rsidRPr="008B42ED">
        <w:rPr>
          <w:rFonts w:ascii="Times New Roman" w:eastAsia="Times New Roman" w:hAnsi="Times New Roman" w:cs="Times New Roman"/>
          <w:color w:val="auto"/>
          <w:sz w:val="24"/>
          <w:szCs w:val="24"/>
          <w:highlight w:val="white"/>
        </w:rPr>
        <w:t xml:space="preserve">. No entanto, ao contrário do que os autores esperavam, o resultado foi similar para os agressores, ou seja, eles </w:t>
      </w:r>
      <w:r w:rsidR="002F5351" w:rsidRPr="008B42ED">
        <w:rPr>
          <w:rFonts w:ascii="Times New Roman" w:eastAsia="Times New Roman" w:hAnsi="Times New Roman" w:cs="Times New Roman"/>
          <w:color w:val="auto"/>
          <w:sz w:val="24"/>
          <w:szCs w:val="24"/>
          <w:highlight w:val="white"/>
        </w:rPr>
        <w:t xml:space="preserve">também </w:t>
      </w:r>
      <w:r w:rsidRPr="008B42ED">
        <w:rPr>
          <w:rFonts w:ascii="Times New Roman" w:eastAsia="Times New Roman" w:hAnsi="Times New Roman" w:cs="Times New Roman"/>
          <w:color w:val="auto"/>
          <w:sz w:val="24"/>
          <w:szCs w:val="24"/>
          <w:highlight w:val="white"/>
        </w:rPr>
        <w:t xml:space="preserve">responderam mais rápido </w:t>
      </w:r>
      <w:r w:rsidR="00A03480" w:rsidRPr="008B42ED">
        <w:rPr>
          <w:rFonts w:ascii="Times New Roman" w:eastAsia="Times New Roman" w:hAnsi="Times New Roman" w:cs="Times New Roman"/>
          <w:color w:val="auto"/>
          <w:sz w:val="24"/>
          <w:szCs w:val="24"/>
          <w:highlight w:val="white"/>
        </w:rPr>
        <w:t>n</w:t>
      </w:r>
      <w:r w:rsidRPr="008B42ED">
        <w:rPr>
          <w:rFonts w:ascii="Times New Roman" w:eastAsia="Times New Roman" w:hAnsi="Times New Roman" w:cs="Times New Roman"/>
          <w:color w:val="auto"/>
          <w:sz w:val="24"/>
          <w:szCs w:val="24"/>
          <w:highlight w:val="white"/>
        </w:rPr>
        <w:t>o bloco tipo 1 do que no bloco tipo 2. Porém</w:t>
      </w:r>
      <w:r w:rsidR="00A03480" w:rsidRPr="008B42ED">
        <w:rPr>
          <w:rFonts w:ascii="Times New Roman" w:eastAsia="Times New Roman" w:hAnsi="Times New Roman" w:cs="Times New Roman"/>
          <w:color w:val="auto"/>
          <w:sz w:val="24"/>
          <w:szCs w:val="24"/>
          <w:highlight w:val="white"/>
        </w:rPr>
        <w:t>,</w:t>
      </w:r>
      <w:r w:rsidRPr="008B42ED">
        <w:rPr>
          <w:rFonts w:ascii="Times New Roman" w:eastAsia="Times New Roman" w:hAnsi="Times New Roman" w:cs="Times New Roman"/>
          <w:color w:val="auto"/>
          <w:sz w:val="24"/>
          <w:szCs w:val="24"/>
          <w:highlight w:val="white"/>
        </w:rPr>
        <w:t xml:space="preserve"> para </w:t>
      </w:r>
      <w:r w:rsidR="00B42B6A" w:rsidRPr="008B42ED">
        <w:rPr>
          <w:rFonts w:ascii="Times New Roman" w:eastAsia="Times New Roman" w:hAnsi="Times New Roman" w:cs="Times New Roman"/>
          <w:color w:val="auto"/>
          <w:sz w:val="24"/>
          <w:szCs w:val="24"/>
          <w:highlight w:val="white"/>
        </w:rPr>
        <w:t>o grupo de agressores</w:t>
      </w:r>
      <w:r w:rsidRPr="008B42ED">
        <w:rPr>
          <w:rFonts w:ascii="Times New Roman" w:eastAsia="Times New Roman" w:hAnsi="Times New Roman" w:cs="Times New Roman"/>
          <w:color w:val="auto"/>
          <w:sz w:val="24"/>
          <w:szCs w:val="24"/>
          <w:highlight w:val="white"/>
        </w:rPr>
        <w:t xml:space="preserve"> a diferença na rapidez foi menor do que para o grupo </w:t>
      </w:r>
      <w:r w:rsidR="00800973" w:rsidRPr="008B42ED">
        <w:rPr>
          <w:rFonts w:ascii="Times New Roman" w:eastAsia="Times New Roman" w:hAnsi="Times New Roman" w:cs="Times New Roman"/>
          <w:color w:val="auto"/>
          <w:sz w:val="24"/>
          <w:szCs w:val="24"/>
          <w:highlight w:val="white"/>
        </w:rPr>
        <w:t>não agressor</w:t>
      </w:r>
      <w:r w:rsidRPr="008B42ED">
        <w:rPr>
          <w:rFonts w:ascii="Times New Roman" w:eastAsia="Times New Roman" w:hAnsi="Times New Roman" w:cs="Times New Roman"/>
          <w:color w:val="auto"/>
          <w:sz w:val="24"/>
          <w:szCs w:val="24"/>
          <w:highlight w:val="white"/>
        </w:rPr>
        <w:t xml:space="preserve">. Em </w:t>
      </w:r>
      <w:r w:rsidRPr="001069B2">
        <w:rPr>
          <w:rFonts w:ascii="Times New Roman" w:eastAsia="Times New Roman" w:hAnsi="Times New Roman" w:cs="Times New Roman"/>
          <w:color w:val="auto"/>
          <w:sz w:val="24"/>
          <w:szCs w:val="24"/>
          <w:highlight w:val="white"/>
        </w:rPr>
        <w:lastRenderedPageBreak/>
        <w:t xml:space="preserve">outras palavras, para homens </w:t>
      </w:r>
      <w:r w:rsidR="00800973" w:rsidRPr="001069B2">
        <w:rPr>
          <w:rFonts w:ascii="Times New Roman" w:eastAsia="Times New Roman" w:hAnsi="Times New Roman" w:cs="Times New Roman"/>
          <w:color w:val="auto"/>
          <w:sz w:val="24"/>
          <w:szCs w:val="24"/>
          <w:highlight w:val="white"/>
        </w:rPr>
        <w:t>não agressores</w:t>
      </w:r>
      <w:r w:rsidRPr="001069B2">
        <w:rPr>
          <w:rFonts w:ascii="Times New Roman" w:eastAsia="Times New Roman" w:hAnsi="Times New Roman" w:cs="Times New Roman"/>
          <w:color w:val="auto"/>
          <w:sz w:val="24"/>
          <w:szCs w:val="24"/>
          <w:highlight w:val="white"/>
        </w:rPr>
        <w:t xml:space="preserve"> há uma associação mais forte entre “estupro” e “mau” do que para agressores.</w:t>
      </w:r>
    </w:p>
    <w:p w14:paraId="01FC7953" w14:textId="4A9238B4" w:rsidR="00BE77A5" w:rsidRPr="001069B2" w:rsidRDefault="008316FF" w:rsidP="001069B2">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Os resultados desse IAT podem ser interpretados a partir do que foi constatado em outros estudos aqui citados. A palavra estupro frequentemente é usada para descrever um tipo específico de penetração forçada (em geral, com o agressor sendo um de</w:t>
      </w:r>
      <w:r w:rsidR="00800973">
        <w:rPr>
          <w:rFonts w:ascii="Times New Roman" w:eastAsia="Times New Roman" w:hAnsi="Times New Roman" w:cs="Times New Roman"/>
          <w:color w:val="auto"/>
          <w:sz w:val="24"/>
          <w:szCs w:val="24"/>
          <w:highlight w:val="white"/>
        </w:rPr>
        <w:t>sconhecido, usando força, etc.</w:t>
      </w:r>
      <w:r w:rsidRPr="001069B2">
        <w:rPr>
          <w:rFonts w:ascii="Times New Roman" w:eastAsia="Times New Roman" w:hAnsi="Times New Roman" w:cs="Times New Roman"/>
          <w:color w:val="auto"/>
          <w:sz w:val="24"/>
          <w:szCs w:val="24"/>
          <w:highlight w:val="white"/>
        </w:rPr>
        <w:t xml:space="preserve">), o que mantém </w:t>
      </w:r>
      <w:r w:rsidRPr="001069B2">
        <w:rPr>
          <w:rFonts w:ascii="Times New Roman" w:eastAsia="Times New Roman" w:hAnsi="Times New Roman" w:cs="Times New Roman"/>
          <w:color w:val="auto"/>
          <w:sz w:val="24"/>
          <w:szCs w:val="24"/>
        </w:rPr>
        <w:t xml:space="preserve">uma visão estereotipada sobre estupro, de forma a ignorar uma série de características que podem se fazer presentes nestes crimes. </w:t>
      </w:r>
      <w:r w:rsidRPr="001069B2">
        <w:rPr>
          <w:rFonts w:ascii="Times New Roman" w:eastAsia="Times New Roman" w:hAnsi="Times New Roman" w:cs="Times New Roman"/>
          <w:color w:val="auto"/>
          <w:sz w:val="24"/>
          <w:szCs w:val="24"/>
          <w:highlight w:val="white"/>
        </w:rPr>
        <w:t xml:space="preserve">Dessa forma, os participantes do IAT em Nunes </w:t>
      </w:r>
      <w:proofErr w:type="gramStart"/>
      <w:r w:rsidR="00786145" w:rsidRPr="00786145">
        <w:rPr>
          <w:rFonts w:ascii="Times New Roman" w:eastAsia="Times New Roman" w:hAnsi="Times New Roman" w:cs="Times New Roman"/>
          <w:color w:val="auto"/>
          <w:sz w:val="24"/>
          <w:szCs w:val="24"/>
          <w:highlight w:val="white"/>
        </w:rPr>
        <w:t>et</w:t>
      </w:r>
      <w:proofErr w:type="gramEnd"/>
      <w:r w:rsidR="00786145" w:rsidRPr="00786145">
        <w:rPr>
          <w:rFonts w:ascii="Times New Roman" w:eastAsia="Times New Roman" w:hAnsi="Times New Roman" w:cs="Times New Roman"/>
          <w:color w:val="auto"/>
          <w:sz w:val="24"/>
          <w:szCs w:val="24"/>
          <w:highlight w:val="white"/>
        </w:rPr>
        <w:t xml:space="preserve"> al</w:t>
      </w:r>
      <w:r w:rsidRPr="001069B2">
        <w:rPr>
          <w:rFonts w:ascii="Times New Roman" w:eastAsia="Times New Roman" w:hAnsi="Times New Roman" w:cs="Times New Roman"/>
          <w:color w:val="auto"/>
          <w:sz w:val="24"/>
          <w:szCs w:val="24"/>
          <w:highlight w:val="white"/>
        </w:rPr>
        <w:t>. (2013) parecem de fato associar a palavra estupro a coisas negativas, mas os participantes agressores possivelmente não relacionam os atos que cometeram com a palavra estupro. Portanto, a forma como são rotulados os atos sexuais violentos parece contribuir para a naturalização destes, o que, juntamente com a culpabilização da vítima, são contingências encorajadoras e/ou permissivas com comportamentos abusivos, ou seja, estão presentes em uma cultura do estupro.</w:t>
      </w:r>
    </w:p>
    <w:p w14:paraId="6E600D51" w14:textId="3889BDC6" w:rsidR="00B34561" w:rsidRDefault="008316FF" w:rsidP="00C73251">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Nesta seção, vimos que a psico</w:t>
      </w:r>
      <w:r w:rsidR="00B42B6A">
        <w:rPr>
          <w:rFonts w:ascii="Times New Roman" w:eastAsia="Times New Roman" w:hAnsi="Times New Roman" w:cs="Times New Roman"/>
          <w:color w:val="auto"/>
          <w:sz w:val="24"/>
          <w:szCs w:val="24"/>
          <w:highlight w:val="white"/>
        </w:rPr>
        <w:t>logia</w:t>
      </w:r>
      <w:r w:rsidRPr="001069B2">
        <w:rPr>
          <w:rFonts w:ascii="Times New Roman" w:eastAsia="Times New Roman" w:hAnsi="Times New Roman" w:cs="Times New Roman"/>
          <w:color w:val="auto"/>
          <w:sz w:val="24"/>
          <w:szCs w:val="24"/>
          <w:highlight w:val="white"/>
        </w:rPr>
        <w:t xml:space="preserve"> tem usado métodos diversos para investigar a questão da violência sexual e que os resultados encontrados contribuem para a concepção de que vivemos em uma cultura do estupro. Como citamos anteriormente, na perspectiva cognitivista, crenças e atitudes são, em grande medida, a explicação do porquê um homem se comporta de maneira a agredir uma mulher </w:t>
      </w:r>
      <w:r w:rsidRPr="008B42ED">
        <w:rPr>
          <w:rFonts w:ascii="Times New Roman" w:eastAsia="Times New Roman" w:hAnsi="Times New Roman" w:cs="Times New Roman"/>
          <w:color w:val="auto"/>
          <w:sz w:val="24"/>
          <w:szCs w:val="24"/>
          <w:highlight w:val="white"/>
        </w:rPr>
        <w:t xml:space="preserve">sexualmente. Para a Análise do Comportamento, no entanto, o comportamento de agredir (bem como as crenças e atitudes) </w:t>
      </w:r>
      <w:r w:rsidR="00800973" w:rsidRPr="008B42ED">
        <w:rPr>
          <w:rFonts w:ascii="Times New Roman" w:eastAsia="Times New Roman" w:hAnsi="Times New Roman" w:cs="Times New Roman"/>
          <w:color w:val="auto"/>
          <w:sz w:val="24"/>
          <w:szCs w:val="24"/>
          <w:highlight w:val="white"/>
        </w:rPr>
        <w:t>é determinado</w:t>
      </w:r>
      <w:r w:rsidRPr="008B42ED">
        <w:rPr>
          <w:rFonts w:ascii="Times New Roman" w:eastAsia="Times New Roman" w:hAnsi="Times New Roman" w:cs="Times New Roman"/>
          <w:color w:val="auto"/>
          <w:sz w:val="24"/>
          <w:szCs w:val="24"/>
          <w:highlight w:val="white"/>
        </w:rPr>
        <w:t xml:space="preserve"> pelas contingências</w:t>
      </w:r>
      <w:r w:rsidR="00B42B6A" w:rsidRPr="008B42ED">
        <w:rPr>
          <w:rFonts w:ascii="Times New Roman" w:eastAsia="Times New Roman" w:hAnsi="Times New Roman" w:cs="Times New Roman"/>
          <w:color w:val="auto"/>
          <w:sz w:val="24"/>
          <w:szCs w:val="24"/>
          <w:highlight w:val="white"/>
        </w:rPr>
        <w:t xml:space="preserve"> de re</w:t>
      </w:r>
      <w:r w:rsidR="004926A9" w:rsidRPr="008B42ED">
        <w:rPr>
          <w:rFonts w:ascii="Times New Roman" w:eastAsia="Times New Roman" w:hAnsi="Times New Roman" w:cs="Times New Roman"/>
          <w:color w:val="auto"/>
          <w:sz w:val="24"/>
          <w:szCs w:val="24"/>
          <w:highlight w:val="white"/>
        </w:rPr>
        <w:t>forçamento e punição as quais os</w:t>
      </w:r>
      <w:r w:rsidR="00B42B6A" w:rsidRPr="008B42ED">
        <w:rPr>
          <w:rFonts w:ascii="Times New Roman" w:eastAsia="Times New Roman" w:hAnsi="Times New Roman" w:cs="Times New Roman"/>
          <w:color w:val="auto"/>
          <w:sz w:val="24"/>
          <w:szCs w:val="24"/>
          <w:highlight w:val="white"/>
        </w:rPr>
        <w:t xml:space="preserve"> </w:t>
      </w:r>
      <w:r w:rsidR="00725EFF" w:rsidRPr="008B42ED">
        <w:rPr>
          <w:rFonts w:ascii="Times New Roman" w:eastAsia="Times New Roman" w:hAnsi="Times New Roman" w:cs="Times New Roman"/>
          <w:color w:val="auto"/>
          <w:sz w:val="24"/>
          <w:szCs w:val="24"/>
          <w:highlight w:val="white"/>
        </w:rPr>
        <w:t>indivíduos</w:t>
      </w:r>
      <w:r w:rsidR="00B42B6A" w:rsidRPr="008B42ED">
        <w:rPr>
          <w:rFonts w:ascii="Times New Roman" w:eastAsia="Times New Roman" w:hAnsi="Times New Roman" w:cs="Times New Roman"/>
          <w:color w:val="auto"/>
          <w:sz w:val="24"/>
          <w:szCs w:val="24"/>
          <w:highlight w:val="white"/>
        </w:rPr>
        <w:t xml:space="preserve"> estão submetidos</w:t>
      </w:r>
      <w:r w:rsidRPr="008B42ED">
        <w:rPr>
          <w:rFonts w:ascii="Times New Roman" w:eastAsia="Times New Roman" w:hAnsi="Times New Roman" w:cs="Times New Roman"/>
          <w:color w:val="auto"/>
          <w:sz w:val="24"/>
          <w:szCs w:val="24"/>
          <w:highlight w:val="white"/>
        </w:rPr>
        <w:t xml:space="preserve">. Além </w:t>
      </w:r>
      <w:r w:rsidRPr="001069B2">
        <w:rPr>
          <w:rFonts w:ascii="Times New Roman" w:eastAsia="Times New Roman" w:hAnsi="Times New Roman" w:cs="Times New Roman"/>
          <w:color w:val="auto"/>
          <w:sz w:val="24"/>
          <w:szCs w:val="24"/>
          <w:highlight w:val="white"/>
        </w:rPr>
        <w:t xml:space="preserve">disso, os estudos aqui citados focam na topografia, e não na função dos comportamentos investigados. Assim, entendemos que para estudos analítico-comportamentais a respeito da cultura do estupro, faz-se necessária a aplicação e/ou </w:t>
      </w:r>
      <w:r w:rsidR="00C73251">
        <w:rPr>
          <w:rFonts w:ascii="Times New Roman" w:eastAsia="Times New Roman" w:hAnsi="Times New Roman" w:cs="Times New Roman"/>
          <w:color w:val="auto"/>
          <w:sz w:val="24"/>
          <w:szCs w:val="24"/>
          <w:highlight w:val="white"/>
        </w:rPr>
        <w:t xml:space="preserve">o </w:t>
      </w:r>
      <w:r w:rsidRPr="001069B2">
        <w:rPr>
          <w:rFonts w:ascii="Times New Roman" w:eastAsia="Times New Roman" w:hAnsi="Times New Roman" w:cs="Times New Roman"/>
          <w:color w:val="auto"/>
          <w:sz w:val="24"/>
          <w:szCs w:val="24"/>
          <w:highlight w:val="white"/>
        </w:rPr>
        <w:t>desenvolvimento de métodos compatíveis com esta perspectiva, ou ainda uma proposta diferente de interpretação dos dados encontrados a partir de métodos utilizados por outros campos de conhecimento.</w:t>
      </w:r>
    </w:p>
    <w:p w14:paraId="0449B660" w14:textId="77777777" w:rsidR="00C73251" w:rsidRPr="001069B2" w:rsidRDefault="00C73251" w:rsidP="00C73251">
      <w:pPr>
        <w:spacing w:line="480" w:lineRule="auto"/>
        <w:ind w:firstLine="720"/>
        <w:rPr>
          <w:rFonts w:ascii="Times New Roman" w:eastAsia="Times New Roman" w:hAnsi="Times New Roman" w:cs="Times New Roman"/>
          <w:color w:val="auto"/>
          <w:sz w:val="24"/>
          <w:szCs w:val="24"/>
          <w:highlight w:val="white"/>
        </w:rPr>
      </w:pPr>
    </w:p>
    <w:p w14:paraId="6B02BEE9" w14:textId="77777777" w:rsidR="00BE77A5" w:rsidRPr="001069B2" w:rsidRDefault="008316FF" w:rsidP="001069B2">
      <w:pPr>
        <w:spacing w:line="480" w:lineRule="auto"/>
        <w:rPr>
          <w:rFonts w:ascii="Times New Roman" w:eastAsia="Times New Roman" w:hAnsi="Times New Roman" w:cs="Times New Roman"/>
          <w:b/>
          <w:color w:val="auto"/>
          <w:sz w:val="24"/>
          <w:szCs w:val="24"/>
          <w:highlight w:val="white"/>
        </w:rPr>
      </w:pPr>
      <w:r w:rsidRPr="001069B2">
        <w:rPr>
          <w:rFonts w:ascii="Times New Roman" w:eastAsia="Times New Roman" w:hAnsi="Times New Roman" w:cs="Times New Roman"/>
          <w:b/>
          <w:color w:val="auto"/>
          <w:sz w:val="24"/>
          <w:szCs w:val="24"/>
          <w:highlight w:val="white"/>
        </w:rPr>
        <w:t>Pesquisas em análise do comportamento</w:t>
      </w:r>
    </w:p>
    <w:p w14:paraId="6362D3C6" w14:textId="50789B16" w:rsidR="00BE77A5" w:rsidRPr="001069B2" w:rsidRDefault="008316FF" w:rsidP="001069B2">
      <w:pPr>
        <w:spacing w:line="480" w:lineRule="auto"/>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highlight w:val="white"/>
        </w:rPr>
        <w:tab/>
      </w:r>
      <w:r w:rsidR="00C71649">
        <w:rPr>
          <w:rFonts w:ascii="Times New Roman" w:eastAsia="Times New Roman" w:hAnsi="Times New Roman" w:cs="Times New Roman"/>
          <w:color w:val="auto"/>
          <w:sz w:val="24"/>
          <w:szCs w:val="24"/>
          <w:highlight w:val="white"/>
        </w:rPr>
        <w:t xml:space="preserve">A análise do comportamento carece, ainda, </w:t>
      </w:r>
      <w:r w:rsidRPr="001069B2">
        <w:rPr>
          <w:rFonts w:ascii="Times New Roman" w:eastAsia="Times New Roman" w:hAnsi="Times New Roman" w:cs="Times New Roman"/>
          <w:color w:val="auto"/>
          <w:sz w:val="24"/>
          <w:szCs w:val="24"/>
          <w:highlight w:val="white"/>
        </w:rPr>
        <w:t xml:space="preserve">de uma discussão sobre </w:t>
      </w:r>
      <w:r w:rsidR="00B06125">
        <w:rPr>
          <w:rFonts w:ascii="Times New Roman" w:eastAsia="Times New Roman" w:hAnsi="Times New Roman" w:cs="Times New Roman"/>
          <w:color w:val="auto"/>
          <w:sz w:val="24"/>
          <w:szCs w:val="24"/>
          <w:highlight w:val="white"/>
        </w:rPr>
        <w:t xml:space="preserve">os </w:t>
      </w:r>
      <w:r w:rsidRPr="001069B2">
        <w:rPr>
          <w:rFonts w:ascii="Times New Roman" w:eastAsia="Times New Roman" w:hAnsi="Times New Roman" w:cs="Times New Roman"/>
          <w:color w:val="auto"/>
          <w:sz w:val="24"/>
          <w:szCs w:val="24"/>
          <w:highlight w:val="white"/>
        </w:rPr>
        <w:t>fatores culturais envolvidos</w:t>
      </w:r>
      <w:r w:rsidR="00C71649">
        <w:rPr>
          <w:rFonts w:ascii="Times New Roman" w:eastAsia="Times New Roman" w:hAnsi="Times New Roman" w:cs="Times New Roman"/>
          <w:color w:val="auto"/>
          <w:sz w:val="24"/>
          <w:szCs w:val="24"/>
          <w:highlight w:val="white"/>
        </w:rPr>
        <w:t xml:space="preserve"> com a violência sexual</w:t>
      </w:r>
      <w:r w:rsidRPr="001069B2">
        <w:rPr>
          <w:rFonts w:ascii="Times New Roman" w:eastAsia="Times New Roman" w:hAnsi="Times New Roman" w:cs="Times New Roman"/>
          <w:color w:val="auto"/>
          <w:sz w:val="24"/>
          <w:szCs w:val="24"/>
          <w:highlight w:val="white"/>
        </w:rPr>
        <w:t xml:space="preserve">. De fato, em busca sobre esse tema em revistas especializadas </w:t>
      </w:r>
      <w:r w:rsidRPr="001069B2">
        <w:rPr>
          <w:rFonts w:ascii="Times New Roman" w:eastAsia="Times New Roman" w:hAnsi="Times New Roman" w:cs="Times New Roman"/>
          <w:color w:val="auto"/>
          <w:sz w:val="24"/>
          <w:szCs w:val="24"/>
        </w:rPr>
        <w:t>(</w:t>
      </w:r>
      <w:r w:rsidRPr="00C73251">
        <w:rPr>
          <w:rFonts w:ascii="Times New Roman" w:eastAsia="Times New Roman" w:hAnsi="Times New Roman" w:cs="Times New Roman"/>
          <w:i/>
          <w:color w:val="auto"/>
          <w:sz w:val="24"/>
          <w:szCs w:val="24"/>
        </w:rPr>
        <w:t xml:space="preserve">Acta </w:t>
      </w:r>
      <w:proofErr w:type="spellStart"/>
      <w:r w:rsidRPr="00C73251">
        <w:rPr>
          <w:rFonts w:ascii="Times New Roman" w:eastAsia="Times New Roman" w:hAnsi="Times New Roman" w:cs="Times New Roman"/>
          <w:i/>
          <w:color w:val="auto"/>
          <w:sz w:val="24"/>
          <w:szCs w:val="24"/>
        </w:rPr>
        <w:t>Comportamentalia</w:t>
      </w:r>
      <w:proofErr w:type="spellEnd"/>
      <w:r w:rsidRPr="00C73251">
        <w:rPr>
          <w:rFonts w:ascii="Times New Roman" w:eastAsia="Times New Roman" w:hAnsi="Times New Roman" w:cs="Times New Roman"/>
          <w:i/>
          <w:color w:val="auto"/>
          <w:sz w:val="24"/>
          <w:szCs w:val="24"/>
        </w:rPr>
        <w:t>,</w:t>
      </w:r>
      <w:r w:rsidR="00786145">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Behavior</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and</w:t>
      </w:r>
      <w:proofErr w:type="spellEnd"/>
      <w:r w:rsidRPr="00C73251">
        <w:rPr>
          <w:rFonts w:ascii="Times New Roman" w:eastAsia="Times New Roman" w:hAnsi="Times New Roman" w:cs="Times New Roman"/>
          <w:i/>
          <w:color w:val="auto"/>
          <w:sz w:val="24"/>
          <w:szCs w:val="24"/>
        </w:rPr>
        <w:t xml:space="preserve"> Social </w:t>
      </w:r>
      <w:proofErr w:type="spellStart"/>
      <w:r w:rsidRPr="00C73251">
        <w:rPr>
          <w:rFonts w:ascii="Times New Roman" w:eastAsia="Times New Roman" w:hAnsi="Times New Roman" w:cs="Times New Roman"/>
          <w:i/>
          <w:color w:val="auto"/>
          <w:sz w:val="24"/>
          <w:szCs w:val="24"/>
        </w:rPr>
        <w:t>Issues</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European</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Journal</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of</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Behavior</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Analysis</w:t>
      </w:r>
      <w:proofErr w:type="spellEnd"/>
      <w:r w:rsidRPr="001069B2">
        <w:rPr>
          <w:rFonts w:ascii="Times New Roman" w:eastAsia="Times New Roman" w:hAnsi="Times New Roman" w:cs="Times New Roman"/>
          <w:color w:val="auto"/>
          <w:sz w:val="24"/>
          <w:szCs w:val="24"/>
        </w:rPr>
        <w:t xml:space="preserve"> (EJOBA), Perspectivas em Análise do Comportamento, Revista Brasileira de Análise do Comportamento (REBAC), Revista Brasileira de Terapia Comportamental e Cognitiva (RBTCC), </w:t>
      </w:r>
      <w:r w:rsidRPr="00C73251">
        <w:rPr>
          <w:rFonts w:ascii="Times New Roman" w:eastAsia="Times New Roman" w:hAnsi="Times New Roman" w:cs="Times New Roman"/>
          <w:i/>
          <w:color w:val="auto"/>
          <w:sz w:val="24"/>
          <w:szCs w:val="24"/>
        </w:rPr>
        <w:t xml:space="preserve">The </w:t>
      </w:r>
      <w:proofErr w:type="spellStart"/>
      <w:r w:rsidRPr="00C73251">
        <w:rPr>
          <w:rFonts w:ascii="Times New Roman" w:eastAsia="Times New Roman" w:hAnsi="Times New Roman" w:cs="Times New Roman"/>
          <w:i/>
          <w:color w:val="auto"/>
          <w:sz w:val="24"/>
          <w:szCs w:val="24"/>
        </w:rPr>
        <w:t>Behavior</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Analyst</w:t>
      </w:r>
      <w:proofErr w:type="spellEnd"/>
      <w:r w:rsidRPr="00C73251">
        <w:rPr>
          <w:rFonts w:ascii="Times New Roman" w:eastAsia="Times New Roman" w:hAnsi="Times New Roman" w:cs="Times New Roman"/>
          <w:i/>
          <w:color w:val="auto"/>
          <w:sz w:val="24"/>
          <w:szCs w:val="24"/>
        </w:rPr>
        <w:t xml:space="preserve">, The </w:t>
      </w:r>
      <w:proofErr w:type="spellStart"/>
      <w:r w:rsidRPr="00C73251">
        <w:rPr>
          <w:rFonts w:ascii="Times New Roman" w:eastAsia="Times New Roman" w:hAnsi="Times New Roman" w:cs="Times New Roman"/>
          <w:i/>
          <w:color w:val="auto"/>
          <w:sz w:val="24"/>
          <w:szCs w:val="24"/>
        </w:rPr>
        <w:t>Behavior</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Analyst</w:t>
      </w:r>
      <w:proofErr w:type="spellEnd"/>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Today</w:t>
      </w:r>
      <w:proofErr w:type="spellEnd"/>
      <w:r w:rsidR="00B06125">
        <w:rPr>
          <w:rFonts w:ascii="Times New Roman" w:eastAsia="Times New Roman" w:hAnsi="Times New Roman" w:cs="Times New Roman"/>
          <w:i/>
          <w:color w:val="auto"/>
          <w:sz w:val="24"/>
          <w:szCs w:val="24"/>
        </w:rPr>
        <w:t xml:space="preserve"> </w:t>
      </w:r>
      <w:r w:rsidR="00B06125" w:rsidRPr="00C73251">
        <w:rPr>
          <w:rFonts w:ascii="Times New Roman" w:eastAsia="Times New Roman" w:hAnsi="Times New Roman" w:cs="Times New Roman"/>
          <w:color w:val="auto"/>
          <w:sz w:val="24"/>
          <w:szCs w:val="24"/>
        </w:rPr>
        <w:t>e</w:t>
      </w:r>
      <w:r w:rsidRPr="00C73251">
        <w:rPr>
          <w:rFonts w:ascii="Times New Roman" w:eastAsia="Times New Roman" w:hAnsi="Times New Roman" w:cs="Times New Roman"/>
          <w:i/>
          <w:color w:val="auto"/>
          <w:sz w:val="24"/>
          <w:szCs w:val="24"/>
        </w:rPr>
        <w:t xml:space="preserve"> </w:t>
      </w:r>
      <w:proofErr w:type="spellStart"/>
      <w:r w:rsidRPr="00C73251">
        <w:rPr>
          <w:rFonts w:ascii="Times New Roman" w:eastAsia="Times New Roman" w:hAnsi="Times New Roman" w:cs="Times New Roman"/>
          <w:i/>
          <w:color w:val="auto"/>
          <w:sz w:val="24"/>
          <w:szCs w:val="24"/>
        </w:rPr>
        <w:t>Psychological</w:t>
      </w:r>
      <w:proofErr w:type="spellEnd"/>
      <w:r w:rsidRPr="00C73251">
        <w:rPr>
          <w:rFonts w:ascii="Times New Roman" w:eastAsia="Times New Roman" w:hAnsi="Times New Roman" w:cs="Times New Roman"/>
          <w:i/>
          <w:color w:val="auto"/>
          <w:sz w:val="24"/>
          <w:szCs w:val="24"/>
        </w:rPr>
        <w:t xml:space="preserve"> </w:t>
      </w:r>
      <w:proofErr w:type="gramStart"/>
      <w:r w:rsidRPr="00C73251">
        <w:rPr>
          <w:rFonts w:ascii="Times New Roman" w:eastAsia="Times New Roman" w:hAnsi="Times New Roman" w:cs="Times New Roman"/>
          <w:i/>
          <w:color w:val="auto"/>
          <w:sz w:val="24"/>
          <w:szCs w:val="24"/>
        </w:rPr>
        <w:t>Record</w:t>
      </w:r>
      <w:proofErr w:type="gramEnd"/>
      <w:r w:rsidRPr="001069B2">
        <w:rPr>
          <w:rFonts w:ascii="Times New Roman" w:eastAsia="Times New Roman" w:hAnsi="Times New Roman" w:cs="Times New Roman"/>
          <w:color w:val="auto"/>
          <w:sz w:val="24"/>
          <w:szCs w:val="24"/>
        </w:rPr>
        <w:t>) não foi encontrado nenhum artigo que versa-se especificamente sobre o tema da violência sexual relacionad</w:t>
      </w:r>
      <w:r w:rsidR="00800973">
        <w:rPr>
          <w:rFonts w:ascii="Times New Roman" w:eastAsia="Times New Roman" w:hAnsi="Times New Roman" w:cs="Times New Roman"/>
          <w:color w:val="auto"/>
          <w:sz w:val="24"/>
          <w:szCs w:val="24"/>
        </w:rPr>
        <w:t>a</w:t>
      </w:r>
      <w:r w:rsidRPr="001069B2">
        <w:rPr>
          <w:rFonts w:ascii="Times New Roman" w:eastAsia="Times New Roman" w:hAnsi="Times New Roman" w:cs="Times New Roman"/>
          <w:color w:val="auto"/>
          <w:sz w:val="24"/>
          <w:szCs w:val="24"/>
        </w:rPr>
        <w:t xml:space="preserve"> a aspectos culturais, de gênero o</w:t>
      </w:r>
      <w:r w:rsidR="00C71649">
        <w:rPr>
          <w:rFonts w:ascii="Times New Roman" w:eastAsia="Times New Roman" w:hAnsi="Times New Roman" w:cs="Times New Roman"/>
          <w:color w:val="auto"/>
          <w:sz w:val="24"/>
          <w:szCs w:val="24"/>
        </w:rPr>
        <w:t>u a fatores de risco e proteção.</w:t>
      </w:r>
      <w:r w:rsidRPr="001069B2">
        <w:rPr>
          <w:rFonts w:ascii="Times New Roman" w:eastAsia="Times New Roman" w:hAnsi="Times New Roman" w:cs="Times New Roman"/>
          <w:color w:val="auto"/>
          <w:sz w:val="24"/>
          <w:szCs w:val="24"/>
        </w:rPr>
        <w:t xml:space="preserve"> </w:t>
      </w:r>
      <w:r w:rsidR="00C71649">
        <w:rPr>
          <w:rFonts w:ascii="Times New Roman" w:eastAsia="Times New Roman" w:hAnsi="Times New Roman" w:cs="Times New Roman"/>
          <w:color w:val="auto"/>
          <w:sz w:val="24"/>
          <w:szCs w:val="24"/>
        </w:rPr>
        <w:t>Apesar disso, um estudo encontrado versava sobre o</w:t>
      </w:r>
      <w:r w:rsidR="00C71649">
        <w:rPr>
          <w:rFonts w:ascii="Times New Roman" w:eastAsia="Times New Roman" w:hAnsi="Times New Roman" w:cs="Times New Roman"/>
          <w:color w:val="auto"/>
          <w:sz w:val="24"/>
          <w:szCs w:val="24"/>
          <w:highlight w:val="white"/>
        </w:rPr>
        <w:t xml:space="preserve"> tratamento psicoterapêutico</w:t>
      </w:r>
      <w:r w:rsidR="00C71649" w:rsidRPr="001069B2">
        <w:rPr>
          <w:rFonts w:ascii="Times New Roman" w:eastAsia="Times New Roman" w:hAnsi="Times New Roman" w:cs="Times New Roman"/>
          <w:color w:val="auto"/>
          <w:sz w:val="24"/>
          <w:szCs w:val="24"/>
          <w:highlight w:val="white"/>
        </w:rPr>
        <w:t xml:space="preserve"> de mulheres víti</w:t>
      </w:r>
      <w:r w:rsidR="00C71649">
        <w:rPr>
          <w:rFonts w:ascii="Times New Roman" w:eastAsia="Times New Roman" w:hAnsi="Times New Roman" w:cs="Times New Roman"/>
          <w:color w:val="auto"/>
          <w:sz w:val="24"/>
          <w:szCs w:val="24"/>
          <w:highlight w:val="white"/>
        </w:rPr>
        <w:t>mas de violência, com enfoque em</w:t>
      </w:r>
      <w:r w:rsidR="00C71649" w:rsidRPr="001069B2">
        <w:rPr>
          <w:rFonts w:ascii="Times New Roman" w:eastAsia="Times New Roman" w:hAnsi="Times New Roman" w:cs="Times New Roman"/>
          <w:color w:val="auto"/>
          <w:sz w:val="24"/>
          <w:szCs w:val="24"/>
          <w:highlight w:val="white"/>
        </w:rPr>
        <w:t xml:space="preserve"> estratégias de atendimento quando estas apresentam estresse pós-traumático (Garcia &amp; </w:t>
      </w:r>
      <w:proofErr w:type="spellStart"/>
      <w:r w:rsidR="00C71649" w:rsidRPr="001069B2">
        <w:rPr>
          <w:rFonts w:ascii="Times New Roman" w:eastAsia="Times New Roman" w:hAnsi="Times New Roman" w:cs="Times New Roman"/>
          <w:color w:val="auto"/>
          <w:sz w:val="24"/>
          <w:szCs w:val="24"/>
          <w:highlight w:val="white"/>
        </w:rPr>
        <w:t>Bolsoni</w:t>
      </w:r>
      <w:proofErr w:type="spellEnd"/>
      <w:r w:rsidR="00C71649" w:rsidRPr="001069B2">
        <w:rPr>
          <w:rFonts w:ascii="Times New Roman" w:eastAsia="Times New Roman" w:hAnsi="Times New Roman" w:cs="Times New Roman"/>
          <w:color w:val="auto"/>
          <w:sz w:val="24"/>
          <w:szCs w:val="24"/>
          <w:highlight w:val="white"/>
        </w:rPr>
        <w:t>-Silva)</w:t>
      </w:r>
      <w:r w:rsidR="00C71649">
        <w:rPr>
          <w:rFonts w:ascii="Times New Roman" w:eastAsia="Times New Roman" w:hAnsi="Times New Roman" w:cs="Times New Roman"/>
          <w:color w:val="auto"/>
          <w:sz w:val="24"/>
          <w:szCs w:val="24"/>
        </w:rPr>
        <w:t xml:space="preserve">. </w:t>
      </w:r>
      <w:r w:rsidRPr="001069B2">
        <w:rPr>
          <w:rFonts w:ascii="Times New Roman" w:eastAsia="Times New Roman" w:hAnsi="Times New Roman" w:cs="Times New Roman"/>
          <w:color w:val="auto"/>
          <w:sz w:val="24"/>
          <w:szCs w:val="24"/>
        </w:rPr>
        <w:t>Nesta busca, realizada para os fins deste capítulo, foram utilizadas as palavras-chave “</w:t>
      </w:r>
      <w:r w:rsidRPr="00C71649">
        <w:rPr>
          <w:rFonts w:ascii="Times New Roman" w:eastAsia="Times New Roman" w:hAnsi="Times New Roman" w:cs="Times New Roman"/>
          <w:i/>
          <w:color w:val="auto"/>
          <w:sz w:val="24"/>
          <w:szCs w:val="24"/>
        </w:rPr>
        <w:t>rape</w:t>
      </w:r>
      <w:r w:rsidRPr="001069B2">
        <w:rPr>
          <w:rFonts w:ascii="Times New Roman" w:eastAsia="Times New Roman" w:hAnsi="Times New Roman" w:cs="Times New Roman"/>
          <w:color w:val="auto"/>
          <w:sz w:val="24"/>
          <w:szCs w:val="24"/>
        </w:rPr>
        <w:t>", "estupro", "</w:t>
      </w:r>
      <w:r w:rsidRPr="0085152F">
        <w:rPr>
          <w:rFonts w:ascii="Times New Roman" w:eastAsia="Times New Roman" w:hAnsi="Times New Roman" w:cs="Times New Roman"/>
          <w:i/>
          <w:color w:val="auto"/>
          <w:sz w:val="24"/>
          <w:szCs w:val="24"/>
        </w:rPr>
        <w:t xml:space="preserve">sexual </w:t>
      </w:r>
      <w:proofErr w:type="spellStart"/>
      <w:r w:rsidRPr="0085152F">
        <w:rPr>
          <w:rFonts w:ascii="Times New Roman" w:eastAsia="Times New Roman" w:hAnsi="Times New Roman" w:cs="Times New Roman"/>
          <w:i/>
          <w:color w:val="auto"/>
          <w:sz w:val="24"/>
          <w:szCs w:val="24"/>
        </w:rPr>
        <w:t>violence</w:t>
      </w:r>
      <w:proofErr w:type="spellEnd"/>
      <w:r w:rsidRPr="001069B2">
        <w:rPr>
          <w:rFonts w:ascii="Times New Roman" w:eastAsia="Times New Roman" w:hAnsi="Times New Roman" w:cs="Times New Roman"/>
          <w:color w:val="auto"/>
          <w:sz w:val="24"/>
          <w:szCs w:val="24"/>
        </w:rPr>
        <w:t>", "violência sexual", "</w:t>
      </w:r>
      <w:r w:rsidRPr="0085152F">
        <w:rPr>
          <w:rFonts w:ascii="Times New Roman" w:eastAsia="Times New Roman" w:hAnsi="Times New Roman" w:cs="Times New Roman"/>
          <w:i/>
          <w:color w:val="auto"/>
          <w:sz w:val="24"/>
          <w:szCs w:val="24"/>
        </w:rPr>
        <w:t>sexual abuse</w:t>
      </w:r>
      <w:r w:rsidRPr="001069B2">
        <w:rPr>
          <w:rFonts w:ascii="Times New Roman" w:eastAsia="Times New Roman" w:hAnsi="Times New Roman" w:cs="Times New Roman"/>
          <w:color w:val="auto"/>
          <w:sz w:val="24"/>
          <w:szCs w:val="24"/>
        </w:rPr>
        <w:t>", "abuso sexual", "</w:t>
      </w:r>
      <w:r w:rsidRPr="0085152F">
        <w:rPr>
          <w:rFonts w:ascii="Times New Roman" w:eastAsia="Times New Roman" w:hAnsi="Times New Roman" w:cs="Times New Roman"/>
          <w:i/>
          <w:color w:val="auto"/>
          <w:sz w:val="24"/>
          <w:szCs w:val="24"/>
        </w:rPr>
        <w:t xml:space="preserve">sexual </w:t>
      </w:r>
      <w:proofErr w:type="spellStart"/>
      <w:r w:rsidRPr="0085152F">
        <w:rPr>
          <w:rFonts w:ascii="Times New Roman" w:eastAsia="Times New Roman" w:hAnsi="Times New Roman" w:cs="Times New Roman"/>
          <w:i/>
          <w:color w:val="auto"/>
          <w:sz w:val="24"/>
          <w:szCs w:val="24"/>
        </w:rPr>
        <w:t>aggression</w:t>
      </w:r>
      <w:proofErr w:type="spellEnd"/>
      <w:r w:rsidRPr="001069B2">
        <w:rPr>
          <w:rFonts w:ascii="Times New Roman" w:eastAsia="Times New Roman" w:hAnsi="Times New Roman" w:cs="Times New Roman"/>
          <w:color w:val="auto"/>
          <w:sz w:val="24"/>
          <w:szCs w:val="24"/>
        </w:rPr>
        <w:t>", "agressão sexual", "</w:t>
      </w:r>
      <w:r w:rsidRPr="0085152F">
        <w:rPr>
          <w:rFonts w:ascii="Times New Roman" w:eastAsia="Times New Roman" w:hAnsi="Times New Roman" w:cs="Times New Roman"/>
          <w:i/>
          <w:color w:val="auto"/>
          <w:sz w:val="24"/>
          <w:szCs w:val="24"/>
        </w:rPr>
        <w:t xml:space="preserve">sexual </w:t>
      </w:r>
      <w:proofErr w:type="spellStart"/>
      <w:r w:rsidRPr="0085152F">
        <w:rPr>
          <w:rFonts w:ascii="Times New Roman" w:eastAsia="Times New Roman" w:hAnsi="Times New Roman" w:cs="Times New Roman"/>
          <w:i/>
          <w:color w:val="auto"/>
          <w:sz w:val="24"/>
          <w:szCs w:val="24"/>
        </w:rPr>
        <w:t>harassment</w:t>
      </w:r>
      <w:proofErr w:type="spellEnd"/>
      <w:r w:rsidRPr="001069B2">
        <w:rPr>
          <w:rFonts w:ascii="Times New Roman" w:eastAsia="Times New Roman" w:hAnsi="Times New Roman" w:cs="Times New Roman"/>
          <w:color w:val="auto"/>
          <w:sz w:val="24"/>
          <w:szCs w:val="24"/>
        </w:rPr>
        <w:t>", "assédio sexual",</w:t>
      </w:r>
      <w:r w:rsidR="0085152F">
        <w:rPr>
          <w:rFonts w:ascii="Times New Roman" w:eastAsia="Times New Roman" w:hAnsi="Times New Roman" w:cs="Times New Roman"/>
          <w:color w:val="auto"/>
          <w:sz w:val="24"/>
          <w:szCs w:val="24"/>
        </w:rPr>
        <w:t xml:space="preserve"> e</w:t>
      </w:r>
      <w:r w:rsidRPr="001069B2">
        <w:rPr>
          <w:rFonts w:ascii="Times New Roman" w:eastAsia="Times New Roman" w:hAnsi="Times New Roman" w:cs="Times New Roman"/>
          <w:color w:val="auto"/>
          <w:sz w:val="24"/>
          <w:szCs w:val="24"/>
        </w:rPr>
        <w:t xml:space="preserve"> "</w:t>
      </w:r>
      <w:r w:rsidRPr="00C21D41">
        <w:rPr>
          <w:rFonts w:ascii="Times New Roman" w:eastAsia="Times New Roman" w:hAnsi="Times New Roman" w:cs="Times New Roman"/>
          <w:i/>
          <w:color w:val="auto"/>
          <w:sz w:val="24"/>
          <w:szCs w:val="24"/>
        </w:rPr>
        <w:t xml:space="preserve">sexual </w:t>
      </w:r>
      <w:proofErr w:type="spellStart"/>
      <w:r w:rsidRPr="008B42ED">
        <w:rPr>
          <w:rFonts w:ascii="Times New Roman" w:eastAsia="Times New Roman" w:hAnsi="Times New Roman" w:cs="Times New Roman"/>
          <w:i/>
          <w:color w:val="auto"/>
          <w:sz w:val="24"/>
          <w:szCs w:val="24"/>
        </w:rPr>
        <w:t>assault</w:t>
      </w:r>
      <w:proofErr w:type="spellEnd"/>
      <w:r w:rsidRPr="008B42ED">
        <w:rPr>
          <w:rFonts w:ascii="Times New Roman" w:eastAsia="Times New Roman" w:hAnsi="Times New Roman" w:cs="Times New Roman"/>
          <w:color w:val="auto"/>
          <w:sz w:val="24"/>
          <w:szCs w:val="24"/>
        </w:rPr>
        <w:t xml:space="preserve">". No </w:t>
      </w:r>
      <w:r w:rsidR="0085152F" w:rsidRPr="008B42ED">
        <w:rPr>
          <w:rFonts w:ascii="Times New Roman" w:eastAsia="Times New Roman" w:hAnsi="Times New Roman" w:cs="Times New Roman"/>
          <w:color w:val="auto"/>
          <w:sz w:val="24"/>
          <w:szCs w:val="24"/>
        </w:rPr>
        <w:t>entanto, alguns dos artigos encontrados abordam</w:t>
      </w:r>
      <w:r w:rsidRPr="008B42ED">
        <w:rPr>
          <w:rFonts w:ascii="Times New Roman" w:eastAsia="Times New Roman" w:hAnsi="Times New Roman" w:cs="Times New Roman"/>
          <w:color w:val="auto"/>
          <w:sz w:val="24"/>
          <w:szCs w:val="24"/>
        </w:rPr>
        <w:t xml:space="preserve"> brevemente a </w:t>
      </w:r>
      <w:r w:rsidR="0085152F" w:rsidRPr="008B42ED">
        <w:rPr>
          <w:rFonts w:ascii="Times New Roman" w:eastAsia="Times New Roman" w:hAnsi="Times New Roman" w:cs="Times New Roman"/>
          <w:color w:val="auto"/>
          <w:sz w:val="24"/>
          <w:szCs w:val="24"/>
        </w:rPr>
        <w:t>questão, embora</w:t>
      </w:r>
      <w:r w:rsidRPr="008B42ED">
        <w:rPr>
          <w:rFonts w:ascii="Times New Roman" w:eastAsia="Times New Roman" w:hAnsi="Times New Roman" w:cs="Times New Roman"/>
          <w:color w:val="auto"/>
          <w:sz w:val="24"/>
          <w:szCs w:val="24"/>
        </w:rPr>
        <w:t xml:space="preserve"> </w:t>
      </w:r>
      <w:r w:rsidR="004926A9" w:rsidRPr="008B42ED">
        <w:rPr>
          <w:rFonts w:ascii="Times New Roman" w:eastAsia="Times New Roman" w:hAnsi="Times New Roman" w:cs="Times New Roman"/>
          <w:color w:val="auto"/>
          <w:sz w:val="24"/>
          <w:szCs w:val="24"/>
        </w:rPr>
        <w:t xml:space="preserve">esta </w:t>
      </w:r>
      <w:r w:rsidRPr="008B42ED">
        <w:rPr>
          <w:rFonts w:ascii="Times New Roman" w:eastAsia="Times New Roman" w:hAnsi="Times New Roman" w:cs="Times New Roman"/>
          <w:color w:val="auto"/>
          <w:sz w:val="24"/>
          <w:szCs w:val="24"/>
        </w:rPr>
        <w:t>não sej</w:t>
      </w:r>
      <w:r w:rsidR="0085152F" w:rsidRPr="008B42ED">
        <w:rPr>
          <w:rFonts w:ascii="Times New Roman" w:eastAsia="Times New Roman" w:hAnsi="Times New Roman" w:cs="Times New Roman"/>
          <w:color w:val="auto"/>
          <w:sz w:val="24"/>
          <w:szCs w:val="24"/>
        </w:rPr>
        <w:t xml:space="preserve">a o assunto principal </w:t>
      </w:r>
      <w:r w:rsidRPr="008B42ED">
        <w:rPr>
          <w:rFonts w:ascii="Times New Roman" w:eastAsia="Times New Roman" w:hAnsi="Times New Roman" w:cs="Times New Roman"/>
          <w:color w:val="auto"/>
          <w:sz w:val="24"/>
          <w:szCs w:val="24"/>
        </w:rPr>
        <w:t>(</w:t>
      </w:r>
      <w:r w:rsidRPr="001069B2">
        <w:rPr>
          <w:rFonts w:ascii="Times New Roman" w:eastAsia="Times New Roman" w:hAnsi="Times New Roman" w:cs="Times New Roman"/>
          <w:color w:val="auto"/>
          <w:sz w:val="24"/>
          <w:szCs w:val="24"/>
        </w:rPr>
        <w:t>e.g. Roche &amp; Barnes, 1998; Roche &amp; Barnes-Holmes, 2002).</w:t>
      </w:r>
    </w:p>
    <w:p w14:paraId="616338C1" w14:textId="27A103A7" w:rsidR="00BE77A5" w:rsidRPr="001069B2" w:rsidRDefault="008316FF" w:rsidP="00F74445">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 xml:space="preserve">Além de ser escassa a discussão sobre cultura e violência sexual na análise do comportamento, até o presente momento, não há estudos publicados que discutam cultura do estupro. </w:t>
      </w:r>
      <w:r w:rsidR="00F74445" w:rsidRPr="001069B2">
        <w:rPr>
          <w:rFonts w:ascii="Times New Roman" w:eastAsia="Times New Roman" w:hAnsi="Times New Roman" w:cs="Times New Roman"/>
          <w:color w:val="auto"/>
          <w:sz w:val="24"/>
          <w:szCs w:val="24"/>
          <w:highlight w:val="white"/>
        </w:rPr>
        <w:t>O conceito de cultura do estupro</w:t>
      </w:r>
      <w:r w:rsidR="00F74445">
        <w:rPr>
          <w:rFonts w:ascii="Times New Roman" w:eastAsia="Times New Roman" w:hAnsi="Times New Roman" w:cs="Times New Roman"/>
          <w:color w:val="auto"/>
          <w:sz w:val="24"/>
          <w:szCs w:val="24"/>
          <w:highlight w:val="white"/>
        </w:rPr>
        <w:t xml:space="preserve"> auxiliou a</w:t>
      </w:r>
      <w:r w:rsidR="00F74445" w:rsidRPr="001069B2">
        <w:rPr>
          <w:rFonts w:ascii="Times New Roman" w:eastAsia="Times New Roman" w:hAnsi="Times New Roman" w:cs="Times New Roman"/>
          <w:color w:val="auto"/>
          <w:sz w:val="24"/>
          <w:szCs w:val="24"/>
          <w:highlight w:val="white"/>
        </w:rPr>
        <w:t xml:space="preserve"> amplia</w:t>
      </w:r>
      <w:r w:rsidR="00F74445">
        <w:rPr>
          <w:rFonts w:ascii="Times New Roman" w:eastAsia="Times New Roman" w:hAnsi="Times New Roman" w:cs="Times New Roman"/>
          <w:color w:val="auto"/>
          <w:sz w:val="24"/>
          <w:szCs w:val="24"/>
          <w:highlight w:val="white"/>
        </w:rPr>
        <w:t>ção</w:t>
      </w:r>
      <w:r w:rsidR="00F74445" w:rsidRPr="001069B2">
        <w:rPr>
          <w:rFonts w:ascii="Times New Roman" w:eastAsia="Times New Roman" w:hAnsi="Times New Roman" w:cs="Times New Roman"/>
          <w:color w:val="auto"/>
          <w:sz w:val="24"/>
          <w:szCs w:val="24"/>
          <w:highlight w:val="white"/>
        </w:rPr>
        <w:t xml:space="preserve"> </w:t>
      </w:r>
      <w:r w:rsidR="00F74445">
        <w:rPr>
          <w:rFonts w:ascii="Times New Roman" w:eastAsia="Times New Roman" w:hAnsi="Times New Roman" w:cs="Times New Roman"/>
          <w:color w:val="auto"/>
          <w:sz w:val="24"/>
          <w:szCs w:val="24"/>
          <w:highlight w:val="white"/>
        </w:rPr>
        <w:t>d</w:t>
      </w:r>
      <w:r w:rsidR="00F74445" w:rsidRPr="001069B2">
        <w:rPr>
          <w:rFonts w:ascii="Times New Roman" w:eastAsia="Times New Roman" w:hAnsi="Times New Roman" w:cs="Times New Roman"/>
          <w:color w:val="auto"/>
          <w:sz w:val="24"/>
          <w:szCs w:val="24"/>
          <w:highlight w:val="white"/>
        </w:rPr>
        <w:t xml:space="preserve">o campo de investigação sobre violência sexual ao (a) descrever um espectro de comportamentos abusivos dos mais sutis aos mais graves, incluindo violências negligenciadas pela investigação científica até o início da década de 70, como o estupro no casamento; </w:t>
      </w:r>
      <w:r w:rsidR="00F74445">
        <w:rPr>
          <w:rFonts w:ascii="Times New Roman" w:eastAsia="Times New Roman" w:hAnsi="Times New Roman" w:cs="Times New Roman"/>
          <w:color w:val="auto"/>
          <w:sz w:val="24"/>
          <w:szCs w:val="24"/>
          <w:highlight w:val="white"/>
        </w:rPr>
        <w:t xml:space="preserve">e </w:t>
      </w:r>
      <w:r w:rsidR="00F74445" w:rsidRPr="001069B2">
        <w:rPr>
          <w:rFonts w:ascii="Times New Roman" w:eastAsia="Times New Roman" w:hAnsi="Times New Roman" w:cs="Times New Roman"/>
          <w:color w:val="auto"/>
          <w:sz w:val="24"/>
          <w:szCs w:val="24"/>
          <w:highlight w:val="white"/>
        </w:rPr>
        <w:t>(b) investigar as variáveis culturais que afetam a prevalência dessas violências.</w:t>
      </w:r>
      <w:r w:rsidR="00800973">
        <w:rPr>
          <w:rFonts w:ascii="Times New Roman" w:eastAsia="Times New Roman" w:hAnsi="Times New Roman" w:cs="Times New Roman"/>
          <w:color w:val="auto"/>
          <w:sz w:val="24"/>
          <w:szCs w:val="24"/>
        </w:rPr>
        <w:t xml:space="preserve"> </w:t>
      </w:r>
      <w:r w:rsidR="00F74445">
        <w:rPr>
          <w:rFonts w:ascii="Times New Roman" w:eastAsia="Times New Roman" w:hAnsi="Times New Roman" w:cs="Times New Roman"/>
          <w:color w:val="auto"/>
          <w:sz w:val="24"/>
          <w:szCs w:val="24"/>
          <w:highlight w:val="white"/>
        </w:rPr>
        <w:t>Além disso</w:t>
      </w:r>
      <w:r w:rsidRPr="001069B2">
        <w:rPr>
          <w:rFonts w:ascii="Times New Roman" w:eastAsia="Times New Roman" w:hAnsi="Times New Roman" w:cs="Times New Roman"/>
          <w:color w:val="auto"/>
          <w:sz w:val="24"/>
          <w:szCs w:val="24"/>
          <w:highlight w:val="white"/>
        </w:rPr>
        <w:t xml:space="preserve">, como apontado na revisão feita por </w:t>
      </w:r>
      <w:r w:rsidRPr="001069B2">
        <w:rPr>
          <w:rFonts w:ascii="Times New Roman" w:eastAsia="Times New Roman" w:hAnsi="Times New Roman" w:cs="Times New Roman"/>
          <w:color w:val="auto"/>
          <w:sz w:val="24"/>
          <w:szCs w:val="24"/>
          <w:highlight w:val="white"/>
        </w:rPr>
        <w:lastRenderedPageBreak/>
        <w:t>Couto e Dittrich (2017), há poucos estudos em análise do comportamento que vers</w:t>
      </w:r>
      <w:r w:rsidR="0085152F">
        <w:rPr>
          <w:rFonts w:ascii="Times New Roman" w:eastAsia="Times New Roman" w:hAnsi="Times New Roman" w:cs="Times New Roman"/>
          <w:color w:val="auto"/>
          <w:sz w:val="24"/>
          <w:szCs w:val="24"/>
          <w:highlight w:val="white"/>
        </w:rPr>
        <w:t>e</w:t>
      </w:r>
      <w:r w:rsidRPr="001069B2">
        <w:rPr>
          <w:rFonts w:ascii="Times New Roman" w:eastAsia="Times New Roman" w:hAnsi="Times New Roman" w:cs="Times New Roman"/>
          <w:color w:val="auto"/>
          <w:sz w:val="24"/>
          <w:szCs w:val="24"/>
          <w:highlight w:val="white"/>
        </w:rPr>
        <w:t>m sobre qualquer questão feminista.</w:t>
      </w:r>
      <w:r w:rsidR="00F74445">
        <w:rPr>
          <w:rFonts w:ascii="Times New Roman" w:eastAsia="Times New Roman" w:hAnsi="Times New Roman" w:cs="Times New Roman"/>
          <w:color w:val="auto"/>
          <w:sz w:val="24"/>
          <w:szCs w:val="24"/>
          <w:highlight w:val="white"/>
        </w:rPr>
        <w:t xml:space="preserve"> </w:t>
      </w:r>
      <w:r w:rsidRPr="008B42ED">
        <w:rPr>
          <w:rFonts w:ascii="Times New Roman" w:eastAsia="Times New Roman" w:hAnsi="Times New Roman" w:cs="Times New Roman"/>
          <w:color w:val="auto"/>
          <w:sz w:val="24"/>
          <w:szCs w:val="24"/>
          <w:highlight w:val="white"/>
        </w:rPr>
        <w:t xml:space="preserve">No </w:t>
      </w:r>
      <w:r w:rsidRPr="008B42ED">
        <w:rPr>
          <w:rFonts w:ascii="Times New Roman" w:eastAsia="Times New Roman" w:hAnsi="Times New Roman" w:cs="Times New Roman"/>
          <w:color w:val="auto"/>
          <w:sz w:val="24"/>
          <w:szCs w:val="24"/>
        </w:rPr>
        <w:t>en</w:t>
      </w:r>
      <w:r w:rsidR="00800973">
        <w:rPr>
          <w:rFonts w:ascii="Times New Roman" w:eastAsia="Times New Roman" w:hAnsi="Times New Roman" w:cs="Times New Roman"/>
          <w:color w:val="auto"/>
          <w:sz w:val="24"/>
          <w:szCs w:val="24"/>
        </w:rPr>
        <w:t>tanto,</w:t>
      </w:r>
      <w:r w:rsidRPr="008B42ED">
        <w:rPr>
          <w:rFonts w:ascii="Times New Roman" w:eastAsia="Times New Roman" w:hAnsi="Times New Roman" w:cs="Times New Roman"/>
          <w:color w:val="auto"/>
          <w:sz w:val="24"/>
          <w:szCs w:val="24"/>
        </w:rPr>
        <w:t xml:space="preserve"> algumas pesquisas sobre estereótipos de gênero (e.g. Roche &amp; Barnes, 1996; Drake </w:t>
      </w:r>
      <w:proofErr w:type="gramStart"/>
      <w:r w:rsidR="00786145" w:rsidRPr="00786145">
        <w:rPr>
          <w:rFonts w:ascii="Times New Roman" w:eastAsia="Times New Roman" w:hAnsi="Times New Roman" w:cs="Times New Roman"/>
          <w:color w:val="auto"/>
          <w:sz w:val="24"/>
          <w:szCs w:val="24"/>
        </w:rPr>
        <w:t>et</w:t>
      </w:r>
      <w:proofErr w:type="gramEnd"/>
      <w:r w:rsidR="00786145" w:rsidRPr="00786145">
        <w:rPr>
          <w:rFonts w:ascii="Times New Roman" w:eastAsia="Times New Roman" w:hAnsi="Times New Roman" w:cs="Times New Roman"/>
          <w:color w:val="auto"/>
          <w:sz w:val="24"/>
          <w:szCs w:val="24"/>
        </w:rPr>
        <w:t xml:space="preserve"> al</w:t>
      </w:r>
      <w:r w:rsidRPr="008B42ED">
        <w:rPr>
          <w:rFonts w:ascii="Times New Roman" w:eastAsia="Times New Roman" w:hAnsi="Times New Roman" w:cs="Times New Roman"/>
          <w:color w:val="auto"/>
          <w:sz w:val="24"/>
          <w:szCs w:val="24"/>
        </w:rPr>
        <w:t xml:space="preserve">., 2010; Cartwright, Roche, </w:t>
      </w:r>
      <w:proofErr w:type="spellStart"/>
      <w:r w:rsidRPr="008B42ED">
        <w:rPr>
          <w:rFonts w:ascii="Times New Roman" w:eastAsia="Times New Roman" w:hAnsi="Times New Roman" w:cs="Times New Roman"/>
          <w:color w:val="auto"/>
          <w:sz w:val="24"/>
          <w:szCs w:val="24"/>
        </w:rPr>
        <w:t>Goga</w:t>
      </w:r>
      <w:r w:rsidR="00800973">
        <w:rPr>
          <w:rFonts w:ascii="Times New Roman" w:eastAsia="Times New Roman" w:hAnsi="Times New Roman" w:cs="Times New Roman"/>
          <w:color w:val="auto"/>
          <w:sz w:val="24"/>
          <w:szCs w:val="24"/>
        </w:rPr>
        <w:t>rty</w:t>
      </w:r>
      <w:proofErr w:type="spellEnd"/>
      <w:r w:rsidR="00800973">
        <w:rPr>
          <w:rFonts w:ascii="Times New Roman" w:eastAsia="Times New Roman" w:hAnsi="Times New Roman" w:cs="Times New Roman"/>
          <w:color w:val="auto"/>
          <w:sz w:val="24"/>
          <w:szCs w:val="24"/>
        </w:rPr>
        <w:t xml:space="preserve">, </w:t>
      </w:r>
      <w:proofErr w:type="spellStart"/>
      <w:r w:rsidR="00800973">
        <w:rPr>
          <w:rFonts w:ascii="Times New Roman" w:eastAsia="Times New Roman" w:hAnsi="Times New Roman" w:cs="Times New Roman"/>
          <w:color w:val="auto"/>
          <w:sz w:val="24"/>
          <w:szCs w:val="24"/>
        </w:rPr>
        <w:t>O'Reilly</w:t>
      </w:r>
      <w:proofErr w:type="spellEnd"/>
      <w:r w:rsidR="00800973">
        <w:rPr>
          <w:rFonts w:ascii="Times New Roman" w:eastAsia="Times New Roman" w:hAnsi="Times New Roman" w:cs="Times New Roman"/>
          <w:color w:val="auto"/>
          <w:sz w:val="24"/>
          <w:szCs w:val="24"/>
        </w:rPr>
        <w:t>, &amp; Stewart, 2016)</w:t>
      </w:r>
      <w:r w:rsidRPr="008B42ED">
        <w:rPr>
          <w:rFonts w:ascii="Times New Roman" w:eastAsia="Times New Roman" w:hAnsi="Times New Roman" w:cs="Times New Roman"/>
          <w:color w:val="auto"/>
          <w:sz w:val="24"/>
          <w:szCs w:val="24"/>
        </w:rPr>
        <w:t xml:space="preserve"> podem contribuir para uma discussão feminista e analítico-comportamental sobre comportamentos e contingências presentes em uma cultura do estupro. </w:t>
      </w:r>
    </w:p>
    <w:p w14:paraId="36853E8C" w14:textId="23F27E7A" w:rsidR="00BE77A5" w:rsidRPr="008B42ED" w:rsidRDefault="008316FF" w:rsidP="001069B2">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 xml:space="preserve">Um </w:t>
      </w:r>
      <w:r w:rsidRPr="008B42ED">
        <w:rPr>
          <w:rFonts w:ascii="Times New Roman" w:eastAsia="Times New Roman" w:hAnsi="Times New Roman" w:cs="Times New Roman"/>
          <w:color w:val="auto"/>
          <w:sz w:val="24"/>
          <w:szCs w:val="24"/>
          <w:highlight w:val="white"/>
        </w:rPr>
        <w:t>experimento desenvolvido por Roche e Barnes (1996) investigou o responder dos participantes sobre categorias sexuais no que diz respeito à dominância e submissão. Este estudo se embasa na Teoria das Molduras Relacionais (RFT</w:t>
      </w:r>
      <w:r w:rsidR="002A3D38" w:rsidRPr="008B42ED">
        <w:rPr>
          <w:rFonts w:ascii="Times New Roman" w:eastAsia="Times New Roman" w:hAnsi="Times New Roman" w:cs="Times New Roman"/>
          <w:color w:val="auto"/>
          <w:sz w:val="24"/>
          <w:szCs w:val="24"/>
          <w:highlight w:val="white"/>
        </w:rPr>
        <w:t>, em inglês</w:t>
      </w:r>
      <w:r w:rsidRPr="008B42ED">
        <w:rPr>
          <w:rFonts w:ascii="Times New Roman" w:eastAsia="Times New Roman" w:hAnsi="Times New Roman" w:cs="Times New Roman"/>
          <w:color w:val="auto"/>
          <w:sz w:val="24"/>
          <w:szCs w:val="24"/>
          <w:highlight w:val="white"/>
        </w:rPr>
        <w:t>), a qual propõe que o comportamento verbal pode ser entendido como responder relacional arbitrariamente aplicável (RRAA) (ver Hayes, Barnes-Holmes</w:t>
      </w:r>
      <w:r w:rsidR="00D51EBE" w:rsidRPr="008B42ED">
        <w:rPr>
          <w:rFonts w:ascii="Times New Roman" w:eastAsia="Times New Roman" w:hAnsi="Times New Roman" w:cs="Times New Roman"/>
          <w:color w:val="auto"/>
          <w:sz w:val="24"/>
          <w:szCs w:val="24"/>
          <w:highlight w:val="white"/>
        </w:rPr>
        <w:t xml:space="preserve">, </w:t>
      </w:r>
      <w:r w:rsidRPr="008B42ED">
        <w:rPr>
          <w:rFonts w:ascii="Times New Roman" w:eastAsia="Times New Roman" w:hAnsi="Times New Roman" w:cs="Times New Roman"/>
          <w:color w:val="auto"/>
          <w:sz w:val="24"/>
          <w:szCs w:val="24"/>
          <w:highlight w:val="white"/>
        </w:rPr>
        <w:t xml:space="preserve">&amp; Roche, 2001). </w:t>
      </w:r>
      <w:r w:rsidRPr="008B42ED">
        <w:rPr>
          <w:rFonts w:ascii="Times New Roman" w:eastAsia="Times New Roman" w:hAnsi="Times New Roman" w:cs="Times New Roman"/>
          <w:color w:val="auto"/>
          <w:sz w:val="24"/>
          <w:szCs w:val="24"/>
        </w:rPr>
        <w:t>De maneira resumida,</w:t>
      </w:r>
      <w:r w:rsidRPr="008B42ED">
        <w:rPr>
          <w:rFonts w:ascii="Times New Roman" w:eastAsia="Times New Roman" w:hAnsi="Times New Roman" w:cs="Times New Roman"/>
          <w:color w:val="auto"/>
          <w:sz w:val="24"/>
          <w:szCs w:val="24"/>
          <w:highlight w:val="white"/>
        </w:rPr>
        <w:t xml:space="preserve"> isso quer dizer que aprendemos relações arbitrárias entre coisas no mundo (o que inclui objetos, palavras e nós mesmos) e, mais do que isso, aprendemos um operante verbal de relacionar coisas de maneira arbitrária (ou seja, muitas relações não precisam ser diretamente ensinadas, pois temos a capacidade de derivar uma relação a partir de outras que aprendemos anteriormente) e </w:t>
      </w:r>
      <w:r w:rsidR="008D79F2" w:rsidRPr="008B42ED">
        <w:rPr>
          <w:rFonts w:ascii="Times New Roman" w:eastAsia="Times New Roman" w:hAnsi="Times New Roman" w:cs="Times New Roman"/>
          <w:color w:val="auto"/>
          <w:sz w:val="24"/>
          <w:szCs w:val="24"/>
          <w:highlight w:val="white"/>
        </w:rPr>
        <w:t>diferentes tipos de relações</w:t>
      </w:r>
      <w:r w:rsidRPr="008B42ED">
        <w:rPr>
          <w:rFonts w:ascii="Times New Roman" w:eastAsia="Times New Roman" w:hAnsi="Times New Roman" w:cs="Times New Roman"/>
          <w:color w:val="auto"/>
          <w:sz w:val="24"/>
          <w:szCs w:val="24"/>
          <w:highlight w:val="white"/>
        </w:rPr>
        <w:t xml:space="preserve"> (como de similaridade, oposição, comparação). </w:t>
      </w:r>
      <w:r w:rsidR="00716065" w:rsidRPr="008B42ED">
        <w:rPr>
          <w:rFonts w:ascii="Times New Roman" w:eastAsia="Times New Roman" w:hAnsi="Times New Roman" w:cs="Times New Roman"/>
          <w:color w:val="auto"/>
          <w:sz w:val="24"/>
          <w:szCs w:val="24"/>
          <w:highlight w:val="white"/>
        </w:rPr>
        <w:t xml:space="preserve">No estudo de 1996, </w:t>
      </w:r>
      <w:r w:rsidRPr="008B42ED">
        <w:rPr>
          <w:rFonts w:ascii="Times New Roman" w:eastAsia="Times New Roman" w:hAnsi="Times New Roman" w:cs="Times New Roman"/>
          <w:color w:val="auto"/>
          <w:sz w:val="24"/>
          <w:szCs w:val="24"/>
          <w:highlight w:val="white"/>
        </w:rPr>
        <w:t xml:space="preserve">Roche e Barnes </w:t>
      </w:r>
      <w:r w:rsidR="00716065" w:rsidRPr="008B42ED">
        <w:rPr>
          <w:rFonts w:ascii="Times New Roman" w:eastAsia="Times New Roman" w:hAnsi="Times New Roman" w:cs="Times New Roman"/>
          <w:color w:val="auto"/>
          <w:sz w:val="24"/>
          <w:szCs w:val="24"/>
          <w:highlight w:val="white"/>
        </w:rPr>
        <w:t xml:space="preserve">usaram categorias sexuais para </w:t>
      </w:r>
      <w:r w:rsidRPr="008B42ED">
        <w:rPr>
          <w:rFonts w:ascii="Times New Roman" w:eastAsia="Times New Roman" w:hAnsi="Times New Roman" w:cs="Times New Roman"/>
          <w:color w:val="auto"/>
          <w:sz w:val="24"/>
          <w:szCs w:val="24"/>
          <w:highlight w:val="white"/>
        </w:rPr>
        <w:t>demonstrar em laboratório como é possível aprender o significado de um</w:t>
      </w:r>
      <w:r w:rsidR="008D79F2" w:rsidRPr="008B42ED">
        <w:rPr>
          <w:rFonts w:ascii="Times New Roman" w:eastAsia="Times New Roman" w:hAnsi="Times New Roman" w:cs="Times New Roman"/>
          <w:color w:val="auto"/>
          <w:sz w:val="24"/>
          <w:szCs w:val="24"/>
          <w:highlight w:val="white"/>
        </w:rPr>
        <w:t>a dica contextual (a qual determina o tipo de relação entre dois estímulos)</w:t>
      </w:r>
      <w:r w:rsidRPr="008B42ED">
        <w:rPr>
          <w:rFonts w:ascii="Times New Roman" w:eastAsia="Times New Roman" w:hAnsi="Times New Roman" w:cs="Times New Roman"/>
          <w:color w:val="auto"/>
          <w:sz w:val="24"/>
          <w:szCs w:val="24"/>
          <w:highlight w:val="white"/>
        </w:rPr>
        <w:t xml:space="preserve">. Inicialmente, os participantes foram expostos a um </w:t>
      </w:r>
      <w:proofErr w:type="spellStart"/>
      <w:r w:rsidRPr="008B42ED">
        <w:rPr>
          <w:rFonts w:ascii="Times New Roman" w:eastAsia="Times New Roman" w:hAnsi="Times New Roman" w:cs="Times New Roman"/>
          <w:color w:val="auto"/>
          <w:sz w:val="24"/>
          <w:szCs w:val="24"/>
          <w:highlight w:val="white"/>
        </w:rPr>
        <w:t>pré</w:t>
      </w:r>
      <w:proofErr w:type="spellEnd"/>
      <w:r w:rsidRPr="008B42ED">
        <w:rPr>
          <w:rFonts w:ascii="Times New Roman" w:eastAsia="Times New Roman" w:hAnsi="Times New Roman" w:cs="Times New Roman"/>
          <w:color w:val="auto"/>
          <w:sz w:val="24"/>
          <w:szCs w:val="24"/>
          <w:highlight w:val="white"/>
        </w:rPr>
        <w:t>-treino para aprender que determinados símbolos</w:t>
      </w:r>
      <w:r w:rsidR="00B82F59" w:rsidRPr="008B42ED">
        <w:rPr>
          <w:rFonts w:ascii="Times New Roman" w:eastAsia="Times New Roman" w:hAnsi="Times New Roman" w:cs="Times New Roman"/>
          <w:color w:val="auto"/>
          <w:sz w:val="24"/>
          <w:szCs w:val="24"/>
          <w:highlight w:val="white"/>
        </w:rPr>
        <w:t xml:space="preserve"> (dicas contextuais)</w:t>
      </w:r>
      <w:r w:rsidRPr="008B42ED">
        <w:rPr>
          <w:rFonts w:ascii="Times New Roman" w:eastAsia="Times New Roman" w:hAnsi="Times New Roman" w:cs="Times New Roman"/>
          <w:color w:val="auto"/>
          <w:sz w:val="24"/>
          <w:szCs w:val="24"/>
          <w:highlight w:val="white"/>
        </w:rPr>
        <w:t xml:space="preserve"> tinham os significados de “igual”, “oposto” ou “diferente”, através de um treino de relações entre estímulos diante desses símbolos. Em seguida, em uma série de tentativas, uma das palavras-estímulo “vagina”, “pênis” e “amnésia” aparecia </w:t>
      </w:r>
      <w:r w:rsidR="003A7A8D" w:rsidRPr="008B42ED">
        <w:rPr>
          <w:rFonts w:ascii="Times New Roman" w:eastAsia="Times New Roman" w:hAnsi="Times New Roman" w:cs="Times New Roman"/>
          <w:color w:val="auto"/>
          <w:sz w:val="24"/>
          <w:szCs w:val="24"/>
          <w:highlight w:val="white"/>
        </w:rPr>
        <w:t>no centro</w:t>
      </w:r>
      <w:r w:rsidR="00F701B7" w:rsidRPr="008B42ED">
        <w:rPr>
          <w:rFonts w:ascii="Times New Roman" w:eastAsia="Times New Roman" w:hAnsi="Times New Roman" w:cs="Times New Roman"/>
          <w:color w:val="auto"/>
          <w:sz w:val="24"/>
          <w:szCs w:val="24"/>
          <w:highlight w:val="white"/>
        </w:rPr>
        <w:t xml:space="preserve"> de</w:t>
      </w:r>
      <w:r w:rsidRPr="008B42ED">
        <w:rPr>
          <w:rFonts w:ascii="Times New Roman" w:eastAsia="Times New Roman" w:hAnsi="Times New Roman" w:cs="Times New Roman"/>
          <w:color w:val="auto"/>
          <w:sz w:val="24"/>
          <w:szCs w:val="24"/>
          <w:highlight w:val="white"/>
        </w:rPr>
        <w:t xml:space="preserve"> uma tela como estímulos-modelo, juntamente com um dos símbolos aprendidos no </w:t>
      </w:r>
      <w:proofErr w:type="spellStart"/>
      <w:r w:rsidRPr="008B42ED">
        <w:rPr>
          <w:rFonts w:ascii="Times New Roman" w:eastAsia="Times New Roman" w:hAnsi="Times New Roman" w:cs="Times New Roman"/>
          <w:color w:val="auto"/>
          <w:sz w:val="24"/>
          <w:szCs w:val="24"/>
          <w:highlight w:val="white"/>
        </w:rPr>
        <w:t>pré</w:t>
      </w:r>
      <w:proofErr w:type="spellEnd"/>
      <w:r w:rsidRPr="008B42ED">
        <w:rPr>
          <w:rFonts w:ascii="Times New Roman" w:eastAsia="Times New Roman" w:hAnsi="Times New Roman" w:cs="Times New Roman"/>
          <w:color w:val="auto"/>
          <w:sz w:val="24"/>
          <w:szCs w:val="24"/>
          <w:highlight w:val="white"/>
        </w:rPr>
        <w:t>-treino,</w:t>
      </w:r>
      <w:r w:rsidR="00F701B7" w:rsidRPr="008B42ED">
        <w:rPr>
          <w:rFonts w:ascii="Times New Roman" w:eastAsia="Times New Roman" w:hAnsi="Times New Roman" w:cs="Times New Roman"/>
          <w:color w:val="auto"/>
          <w:sz w:val="24"/>
          <w:szCs w:val="24"/>
          <w:highlight w:val="white"/>
        </w:rPr>
        <w:t xml:space="preserve"> este na parte de cima da tela,</w:t>
      </w:r>
      <w:r w:rsidRPr="008B42ED">
        <w:rPr>
          <w:rFonts w:ascii="Times New Roman" w:eastAsia="Times New Roman" w:hAnsi="Times New Roman" w:cs="Times New Roman"/>
          <w:color w:val="auto"/>
          <w:sz w:val="24"/>
          <w:szCs w:val="24"/>
          <w:highlight w:val="white"/>
        </w:rPr>
        <w:t xml:space="preserve"> e as palavras “submeter-se”, “dominar” e “esquecer”, que eram </w:t>
      </w:r>
      <w:r w:rsidR="008764BD" w:rsidRPr="008B42ED">
        <w:rPr>
          <w:rFonts w:ascii="Times New Roman" w:eastAsia="Times New Roman" w:hAnsi="Times New Roman" w:cs="Times New Roman"/>
          <w:color w:val="auto"/>
          <w:sz w:val="24"/>
          <w:szCs w:val="24"/>
          <w:highlight w:val="white"/>
        </w:rPr>
        <w:t xml:space="preserve">os </w:t>
      </w:r>
      <w:r w:rsidRPr="008B42ED">
        <w:rPr>
          <w:rFonts w:ascii="Times New Roman" w:eastAsia="Times New Roman" w:hAnsi="Times New Roman" w:cs="Times New Roman"/>
          <w:color w:val="auto"/>
          <w:sz w:val="24"/>
          <w:szCs w:val="24"/>
          <w:highlight w:val="white"/>
        </w:rPr>
        <w:t xml:space="preserve">estímulos de comparação. Em cada tentativa, os participantes eram solicitados a escolher uma das palavras </w:t>
      </w:r>
      <w:r w:rsidRPr="008B42ED">
        <w:rPr>
          <w:rFonts w:ascii="Times New Roman" w:eastAsia="Times New Roman" w:hAnsi="Times New Roman" w:cs="Times New Roman"/>
          <w:color w:val="auto"/>
          <w:sz w:val="24"/>
          <w:szCs w:val="24"/>
          <w:highlight w:val="white"/>
        </w:rPr>
        <w:lastRenderedPageBreak/>
        <w:t>de comparação</w:t>
      </w:r>
      <w:r w:rsidR="00F701B7" w:rsidRPr="008B42ED">
        <w:rPr>
          <w:rFonts w:ascii="Times New Roman" w:eastAsia="Times New Roman" w:hAnsi="Times New Roman" w:cs="Times New Roman"/>
          <w:color w:val="auto"/>
          <w:sz w:val="24"/>
          <w:szCs w:val="24"/>
          <w:highlight w:val="white"/>
        </w:rPr>
        <w:t xml:space="preserve">, </w:t>
      </w:r>
      <w:r w:rsidR="00F701B7" w:rsidRPr="008B42ED">
        <w:rPr>
          <w:rFonts w:ascii="Times New Roman" w:hAnsi="Times New Roman" w:cs="Times New Roman"/>
          <w:color w:val="auto"/>
          <w:sz w:val="24"/>
          <w:szCs w:val="24"/>
        </w:rPr>
        <w:t>que dependia da dica contextual,</w:t>
      </w:r>
      <w:r w:rsidRPr="008B42ED">
        <w:rPr>
          <w:rFonts w:ascii="Times New Roman" w:eastAsia="Times New Roman" w:hAnsi="Times New Roman" w:cs="Times New Roman"/>
          <w:color w:val="auto"/>
          <w:sz w:val="24"/>
          <w:szCs w:val="24"/>
          <w:highlight w:val="white"/>
        </w:rPr>
        <w:t xml:space="preserve"> e nunca recebiam </w:t>
      </w:r>
      <w:r w:rsidRPr="006864F1">
        <w:rPr>
          <w:rFonts w:ascii="Times New Roman" w:eastAsia="Times New Roman" w:hAnsi="Times New Roman" w:cs="Times New Roman"/>
          <w:i/>
          <w:color w:val="auto"/>
          <w:sz w:val="24"/>
          <w:szCs w:val="24"/>
          <w:highlight w:val="white"/>
        </w:rPr>
        <w:t>feedback</w:t>
      </w:r>
      <w:r w:rsidRPr="008B42ED">
        <w:rPr>
          <w:rFonts w:ascii="Times New Roman" w:eastAsia="Times New Roman" w:hAnsi="Times New Roman" w:cs="Times New Roman"/>
          <w:color w:val="auto"/>
          <w:sz w:val="24"/>
          <w:szCs w:val="24"/>
          <w:highlight w:val="white"/>
        </w:rPr>
        <w:t xml:space="preserve"> pela escolha. Foi verificado que, diante d</w:t>
      </w:r>
      <w:r w:rsidR="00076612" w:rsidRPr="008B42ED">
        <w:rPr>
          <w:rFonts w:ascii="Times New Roman" w:eastAsia="Times New Roman" w:hAnsi="Times New Roman" w:cs="Times New Roman"/>
          <w:color w:val="auto"/>
          <w:sz w:val="24"/>
          <w:szCs w:val="24"/>
          <w:highlight w:val="white"/>
        </w:rPr>
        <w:t>a dica contextual</w:t>
      </w:r>
      <w:r w:rsidRPr="008B42ED">
        <w:rPr>
          <w:rFonts w:ascii="Times New Roman" w:eastAsia="Times New Roman" w:hAnsi="Times New Roman" w:cs="Times New Roman"/>
          <w:color w:val="auto"/>
          <w:sz w:val="24"/>
          <w:szCs w:val="24"/>
          <w:highlight w:val="white"/>
        </w:rPr>
        <w:t xml:space="preserve"> de igualdade, todos os participantes relacionavam a palavra “vagina” com a palavra “submeter-se” e a palavra “pênis” com a palavra “dominar”, bem como, </w:t>
      </w:r>
      <w:r w:rsidR="00076612" w:rsidRPr="008B42ED">
        <w:rPr>
          <w:rFonts w:ascii="Times New Roman" w:eastAsia="Times New Roman" w:hAnsi="Times New Roman" w:cs="Times New Roman"/>
          <w:color w:val="auto"/>
          <w:sz w:val="24"/>
          <w:szCs w:val="24"/>
          <w:highlight w:val="white"/>
        </w:rPr>
        <w:t>diante da dica contextual</w:t>
      </w:r>
      <w:r w:rsidRPr="008B42ED">
        <w:rPr>
          <w:rFonts w:ascii="Times New Roman" w:eastAsia="Times New Roman" w:hAnsi="Times New Roman" w:cs="Times New Roman"/>
          <w:color w:val="auto"/>
          <w:sz w:val="24"/>
          <w:szCs w:val="24"/>
          <w:highlight w:val="white"/>
        </w:rPr>
        <w:t xml:space="preserve"> de oposição, relacionavam a palavra “vagina” com “dominar” e a palavra “pênis” com “submeter-se”, em pelo menos </w:t>
      </w:r>
      <w:r w:rsidR="008764BD" w:rsidRPr="008B42ED">
        <w:rPr>
          <w:rFonts w:ascii="Times New Roman" w:eastAsia="Times New Roman" w:hAnsi="Times New Roman" w:cs="Times New Roman"/>
          <w:color w:val="auto"/>
          <w:sz w:val="24"/>
          <w:szCs w:val="24"/>
          <w:highlight w:val="white"/>
        </w:rPr>
        <w:t>nove</w:t>
      </w:r>
      <w:r w:rsidRPr="008B42ED">
        <w:rPr>
          <w:rFonts w:ascii="Times New Roman" w:eastAsia="Times New Roman" w:hAnsi="Times New Roman" w:cs="Times New Roman"/>
          <w:color w:val="auto"/>
          <w:sz w:val="24"/>
          <w:szCs w:val="24"/>
          <w:highlight w:val="white"/>
        </w:rPr>
        <w:t xml:space="preserve"> de 10 tentativas. </w:t>
      </w:r>
      <w:r w:rsidR="00716065" w:rsidRPr="008B42ED">
        <w:rPr>
          <w:rFonts w:ascii="Times New Roman" w:eastAsia="Times New Roman" w:hAnsi="Times New Roman" w:cs="Times New Roman"/>
          <w:color w:val="auto"/>
          <w:sz w:val="24"/>
          <w:szCs w:val="24"/>
          <w:highlight w:val="white"/>
        </w:rPr>
        <w:t>Isso quer dizer que os participantes de alguma forma aprenderam na sua história de vida</w:t>
      </w:r>
      <w:r w:rsidR="00B82F59" w:rsidRPr="008B42ED">
        <w:rPr>
          <w:rFonts w:ascii="Times New Roman" w:eastAsia="Times New Roman" w:hAnsi="Times New Roman" w:cs="Times New Roman"/>
          <w:color w:val="auto"/>
          <w:sz w:val="24"/>
          <w:szCs w:val="24"/>
          <w:highlight w:val="white"/>
        </w:rPr>
        <w:t xml:space="preserve"> </w:t>
      </w:r>
      <w:r w:rsidR="00716065" w:rsidRPr="008B42ED">
        <w:rPr>
          <w:rFonts w:ascii="Times New Roman" w:eastAsia="Times New Roman" w:hAnsi="Times New Roman" w:cs="Times New Roman"/>
          <w:color w:val="auto"/>
          <w:sz w:val="24"/>
          <w:szCs w:val="24"/>
          <w:highlight w:val="white"/>
        </w:rPr>
        <w:t xml:space="preserve">que </w:t>
      </w:r>
      <w:r w:rsidR="00B82F59" w:rsidRPr="008B42ED">
        <w:rPr>
          <w:rFonts w:ascii="Times New Roman" w:eastAsia="Times New Roman" w:hAnsi="Times New Roman" w:cs="Times New Roman"/>
          <w:color w:val="auto"/>
          <w:sz w:val="24"/>
          <w:szCs w:val="24"/>
          <w:highlight w:val="white"/>
        </w:rPr>
        <w:t>o órgão sexual das mulheres teria um papel de submissão, enquanto o dos homens teria um papel de dominação. Essa aprendizagem provavelmente foi verbal e indireta (no sentido de que o participante não</w:t>
      </w:r>
      <w:r w:rsidR="00C21D41" w:rsidRPr="008B42ED">
        <w:rPr>
          <w:rFonts w:ascii="Times New Roman" w:eastAsia="Times New Roman" w:hAnsi="Times New Roman" w:cs="Times New Roman"/>
          <w:color w:val="auto"/>
          <w:sz w:val="24"/>
          <w:szCs w:val="24"/>
          <w:highlight w:val="white"/>
        </w:rPr>
        <w:t xml:space="preserve"> teria</w:t>
      </w:r>
      <w:r w:rsidR="00B82F59" w:rsidRPr="008B42ED">
        <w:rPr>
          <w:rFonts w:ascii="Times New Roman" w:eastAsia="Times New Roman" w:hAnsi="Times New Roman" w:cs="Times New Roman"/>
          <w:color w:val="auto"/>
          <w:sz w:val="24"/>
          <w:szCs w:val="24"/>
          <w:highlight w:val="white"/>
        </w:rPr>
        <w:t xml:space="preserve"> ouvi</w:t>
      </w:r>
      <w:r w:rsidR="00C21D41" w:rsidRPr="008B42ED">
        <w:rPr>
          <w:rFonts w:ascii="Times New Roman" w:eastAsia="Times New Roman" w:hAnsi="Times New Roman" w:cs="Times New Roman"/>
          <w:color w:val="auto"/>
          <w:sz w:val="24"/>
          <w:szCs w:val="24"/>
          <w:highlight w:val="white"/>
        </w:rPr>
        <w:t>do</w:t>
      </w:r>
      <w:r w:rsidR="00B82F59" w:rsidRPr="008B42ED">
        <w:rPr>
          <w:rFonts w:ascii="Times New Roman" w:eastAsia="Times New Roman" w:hAnsi="Times New Roman" w:cs="Times New Roman"/>
          <w:color w:val="auto"/>
          <w:sz w:val="24"/>
          <w:szCs w:val="24"/>
          <w:highlight w:val="white"/>
        </w:rPr>
        <w:t xml:space="preserve"> especificamente que vagina é igual submeter-se).</w:t>
      </w:r>
    </w:p>
    <w:p w14:paraId="30BD530F" w14:textId="59AEAA94" w:rsidR="00BE77A5" w:rsidRPr="001069B2" w:rsidRDefault="008316FF" w:rsidP="001069B2">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Em um</w:t>
      </w:r>
      <w:r w:rsidR="008764BD">
        <w:rPr>
          <w:rFonts w:ascii="Times New Roman" w:eastAsia="Times New Roman" w:hAnsi="Times New Roman" w:cs="Times New Roman"/>
          <w:color w:val="auto"/>
          <w:sz w:val="24"/>
          <w:szCs w:val="24"/>
          <w:highlight w:val="white"/>
        </w:rPr>
        <w:t>a</w:t>
      </w:r>
      <w:r w:rsidRPr="001069B2">
        <w:rPr>
          <w:rFonts w:ascii="Times New Roman" w:eastAsia="Times New Roman" w:hAnsi="Times New Roman" w:cs="Times New Roman"/>
          <w:color w:val="auto"/>
          <w:sz w:val="24"/>
          <w:szCs w:val="24"/>
          <w:highlight w:val="white"/>
        </w:rPr>
        <w:t xml:space="preserve"> publicação posterior (Barnes &amp; Roche, 1997), esses autores retoma</w:t>
      </w:r>
      <w:r w:rsidR="006341A3">
        <w:rPr>
          <w:rFonts w:ascii="Times New Roman" w:eastAsia="Times New Roman" w:hAnsi="Times New Roman" w:cs="Times New Roman"/>
          <w:color w:val="auto"/>
          <w:sz w:val="24"/>
          <w:szCs w:val="24"/>
          <w:highlight w:val="white"/>
        </w:rPr>
        <w:t>ra</w:t>
      </w:r>
      <w:r w:rsidRPr="001069B2">
        <w:rPr>
          <w:rFonts w:ascii="Times New Roman" w:eastAsia="Times New Roman" w:hAnsi="Times New Roman" w:cs="Times New Roman"/>
          <w:color w:val="auto"/>
          <w:sz w:val="24"/>
          <w:szCs w:val="24"/>
          <w:highlight w:val="white"/>
        </w:rPr>
        <w:t>m os resultados encontrados em 1996 para levantar uma breve discussão sobre a influência que o aprendizado cultural de relações verbais entre estímulos pode ter sobre o comportamento de estuprar. Nesta perspectiva, o estupro adquire função reforçadora para homens devido ao ensino verbal de que mulheres seriam submissas e deveriam ser controladas, e de que os homens seriam o oposto disso (dentre outras relações verbais que os membros da cultura produzem e reproduzem). Segundo esses autores, isso explicaria a dificuldade em eliminar o comportamento de estuprar usando técnicas tradicionais na terapia comportamental (e.g.</w:t>
      </w:r>
      <w:r w:rsidR="004840F7">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 xml:space="preserve"> extinção), já que há uma ampla aprendizagem verbal que vai além do pareamento direto entre sexo e violência. Embora essas sejam considerações importantes, esse artigo trata de sexualidade humana em geral, de forma a não enfocar na questão da violência sexual. Em dois artigos posteriores (Roche &amp; Barnes, 1998; Roche &amp; Barnes-Holmes, 2002), esses autores retomaram essas considerações, ainda mantendo o mesmo enfoque.</w:t>
      </w:r>
    </w:p>
    <w:p w14:paraId="6A2823E3" w14:textId="50047090" w:rsidR="00BE77A5" w:rsidRPr="008B42ED"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highlight w:val="white"/>
        </w:rPr>
        <w:t xml:space="preserve">O estudo de Roche e Barnes (1996) não tinha o objetivo de verificar, muito menos de discutir, a existência de papéis sexuais estereotipados. Do contrário, relações estereotipadas foram usadas para verificar a existência de processos descritos pela </w:t>
      </w:r>
      <w:r w:rsidRPr="008B42ED">
        <w:rPr>
          <w:rFonts w:ascii="Times New Roman" w:eastAsia="Times New Roman" w:hAnsi="Times New Roman" w:cs="Times New Roman"/>
          <w:color w:val="auto"/>
          <w:sz w:val="24"/>
          <w:szCs w:val="24"/>
          <w:highlight w:val="white"/>
        </w:rPr>
        <w:t>RFT</w:t>
      </w:r>
      <w:r w:rsidR="004A0A17" w:rsidRPr="008B42ED">
        <w:rPr>
          <w:rFonts w:ascii="Times New Roman" w:eastAsia="Times New Roman" w:hAnsi="Times New Roman" w:cs="Times New Roman"/>
          <w:color w:val="auto"/>
          <w:sz w:val="24"/>
          <w:szCs w:val="24"/>
          <w:highlight w:val="white"/>
        </w:rPr>
        <w:t xml:space="preserve"> (ou seja, a partir da </w:t>
      </w:r>
      <w:r w:rsidR="004A0A17" w:rsidRPr="008B42ED">
        <w:rPr>
          <w:rFonts w:ascii="Times New Roman" w:eastAsia="Times New Roman" w:hAnsi="Times New Roman" w:cs="Times New Roman"/>
          <w:color w:val="auto"/>
          <w:sz w:val="24"/>
          <w:szCs w:val="24"/>
          <w:highlight w:val="white"/>
        </w:rPr>
        <w:lastRenderedPageBreak/>
        <w:t xml:space="preserve">pressuposição de que há um papel sexual atribuído às mulheres oposto ao atribuído aos homens, os autores usaram as relações entre os sexos e respectivos papéis para verificar </w:t>
      </w:r>
      <w:r w:rsidR="00B84808" w:rsidRPr="008B42ED">
        <w:rPr>
          <w:rFonts w:ascii="Times New Roman" w:eastAsia="Times New Roman" w:hAnsi="Times New Roman" w:cs="Times New Roman"/>
          <w:color w:val="auto"/>
          <w:sz w:val="24"/>
          <w:szCs w:val="24"/>
          <w:highlight w:val="white"/>
        </w:rPr>
        <w:t>em condições de laboratório a existência do responder relacional a partir de relações de coordenação, oposição e diferença)</w:t>
      </w:r>
      <w:r w:rsidRPr="008B42ED">
        <w:rPr>
          <w:rFonts w:ascii="Times New Roman" w:eastAsia="Times New Roman" w:hAnsi="Times New Roman" w:cs="Times New Roman"/>
          <w:color w:val="auto"/>
          <w:sz w:val="24"/>
          <w:szCs w:val="24"/>
          <w:highlight w:val="white"/>
        </w:rPr>
        <w:t xml:space="preserve">. </w:t>
      </w:r>
      <w:r w:rsidRPr="008B42ED">
        <w:rPr>
          <w:rFonts w:ascii="Times New Roman" w:eastAsia="Times New Roman" w:hAnsi="Times New Roman" w:cs="Times New Roman"/>
          <w:color w:val="auto"/>
          <w:sz w:val="24"/>
          <w:szCs w:val="24"/>
        </w:rPr>
        <w:t>Isso tem sid</w:t>
      </w:r>
      <w:r w:rsidR="004840F7" w:rsidRPr="008B42ED">
        <w:rPr>
          <w:rFonts w:ascii="Times New Roman" w:eastAsia="Times New Roman" w:hAnsi="Times New Roman" w:cs="Times New Roman"/>
          <w:color w:val="auto"/>
          <w:sz w:val="24"/>
          <w:szCs w:val="24"/>
        </w:rPr>
        <w:t xml:space="preserve">o feito através de outros procedimentos </w:t>
      </w:r>
      <w:r w:rsidRPr="008B42ED">
        <w:rPr>
          <w:rFonts w:ascii="Times New Roman" w:eastAsia="Times New Roman" w:hAnsi="Times New Roman" w:cs="Times New Roman"/>
          <w:color w:val="auto"/>
          <w:sz w:val="24"/>
          <w:szCs w:val="24"/>
        </w:rPr>
        <w:t xml:space="preserve">utilizados pela análise do comportamento, dentre eles, o </w:t>
      </w:r>
      <w:proofErr w:type="spellStart"/>
      <w:r w:rsidRPr="008B42ED">
        <w:rPr>
          <w:rFonts w:ascii="Times New Roman" w:eastAsia="Times New Roman" w:hAnsi="Times New Roman" w:cs="Times New Roman"/>
          <w:i/>
          <w:color w:val="auto"/>
          <w:sz w:val="24"/>
          <w:szCs w:val="24"/>
        </w:rPr>
        <w:t>Implicit</w:t>
      </w:r>
      <w:proofErr w:type="spellEnd"/>
      <w:r w:rsidRPr="008B42ED">
        <w:rPr>
          <w:rFonts w:ascii="Times New Roman" w:eastAsia="Times New Roman" w:hAnsi="Times New Roman" w:cs="Times New Roman"/>
          <w:i/>
          <w:color w:val="auto"/>
          <w:sz w:val="24"/>
          <w:szCs w:val="24"/>
        </w:rPr>
        <w:t xml:space="preserve"> </w:t>
      </w:r>
      <w:proofErr w:type="spellStart"/>
      <w:r w:rsidRPr="008B42ED">
        <w:rPr>
          <w:rFonts w:ascii="Times New Roman" w:eastAsia="Times New Roman" w:hAnsi="Times New Roman" w:cs="Times New Roman"/>
          <w:i/>
          <w:color w:val="auto"/>
          <w:sz w:val="24"/>
          <w:szCs w:val="24"/>
        </w:rPr>
        <w:t>Relational</w:t>
      </w:r>
      <w:proofErr w:type="spellEnd"/>
      <w:r w:rsidRPr="008B42ED">
        <w:rPr>
          <w:rFonts w:ascii="Times New Roman" w:eastAsia="Times New Roman" w:hAnsi="Times New Roman" w:cs="Times New Roman"/>
          <w:i/>
          <w:color w:val="auto"/>
          <w:sz w:val="24"/>
          <w:szCs w:val="24"/>
        </w:rPr>
        <w:t xml:space="preserve"> </w:t>
      </w:r>
      <w:proofErr w:type="spellStart"/>
      <w:r w:rsidRPr="008B42ED">
        <w:rPr>
          <w:rFonts w:ascii="Times New Roman" w:eastAsia="Times New Roman" w:hAnsi="Times New Roman" w:cs="Times New Roman"/>
          <w:i/>
          <w:color w:val="auto"/>
          <w:sz w:val="24"/>
          <w:szCs w:val="24"/>
        </w:rPr>
        <w:t>Assessment</w:t>
      </w:r>
      <w:proofErr w:type="spellEnd"/>
      <w:r w:rsidRPr="008B42ED">
        <w:rPr>
          <w:rFonts w:ascii="Times New Roman" w:eastAsia="Times New Roman" w:hAnsi="Times New Roman" w:cs="Times New Roman"/>
          <w:i/>
          <w:color w:val="auto"/>
          <w:sz w:val="24"/>
          <w:szCs w:val="24"/>
        </w:rPr>
        <w:t xml:space="preserve"> Procedure</w:t>
      </w:r>
      <w:r w:rsidRPr="008B42ED">
        <w:rPr>
          <w:rFonts w:ascii="Times New Roman" w:eastAsia="Times New Roman" w:hAnsi="Times New Roman" w:cs="Times New Roman"/>
          <w:color w:val="auto"/>
          <w:sz w:val="24"/>
          <w:szCs w:val="24"/>
        </w:rPr>
        <w:t xml:space="preserve"> (IRAP) (Barnes-Holmes </w:t>
      </w:r>
      <w:proofErr w:type="gramStart"/>
      <w:r w:rsidR="00786145" w:rsidRPr="00786145">
        <w:rPr>
          <w:rFonts w:ascii="Times New Roman" w:eastAsia="Times New Roman" w:hAnsi="Times New Roman" w:cs="Times New Roman"/>
          <w:color w:val="auto"/>
          <w:sz w:val="24"/>
          <w:szCs w:val="24"/>
        </w:rPr>
        <w:t>et</w:t>
      </w:r>
      <w:proofErr w:type="gramEnd"/>
      <w:r w:rsidR="00786145" w:rsidRPr="00786145">
        <w:rPr>
          <w:rFonts w:ascii="Times New Roman" w:eastAsia="Times New Roman" w:hAnsi="Times New Roman" w:cs="Times New Roman"/>
          <w:color w:val="auto"/>
          <w:sz w:val="24"/>
          <w:szCs w:val="24"/>
        </w:rPr>
        <w:t xml:space="preserve"> al</w:t>
      </w:r>
      <w:r w:rsidRPr="008B42ED">
        <w:rPr>
          <w:rFonts w:ascii="Times New Roman" w:eastAsia="Times New Roman" w:hAnsi="Times New Roman" w:cs="Times New Roman"/>
          <w:color w:val="auto"/>
          <w:sz w:val="24"/>
          <w:szCs w:val="24"/>
        </w:rPr>
        <w:t xml:space="preserve">., 2006). Este procedimento é similar ao IAT, porém foi desenvolvido por analistas do comportamento e investiga o RRAA. Segundo Barnes-Holmes, Barnes-Holmes, Luciano </w:t>
      </w:r>
      <w:r w:rsidR="004840F7" w:rsidRPr="008B42ED">
        <w:rPr>
          <w:rFonts w:ascii="Times New Roman" w:eastAsia="Times New Roman" w:hAnsi="Times New Roman" w:cs="Times New Roman"/>
          <w:color w:val="auto"/>
          <w:sz w:val="24"/>
          <w:szCs w:val="24"/>
        </w:rPr>
        <w:t>e</w:t>
      </w:r>
      <w:r w:rsidRPr="008B42ED">
        <w:rPr>
          <w:rFonts w:ascii="Times New Roman" w:eastAsia="Times New Roman" w:hAnsi="Times New Roman" w:cs="Times New Roman"/>
          <w:color w:val="auto"/>
          <w:sz w:val="24"/>
          <w:szCs w:val="24"/>
        </w:rPr>
        <w:t xml:space="preserve"> </w:t>
      </w:r>
      <w:proofErr w:type="spellStart"/>
      <w:r w:rsidRPr="008B42ED">
        <w:rPr>
          <w:rFonts w:ascii="Times New Roman" w:eastAsia="Times New Roman" w:hAnsi="Times New Roman" w:cs="Times New Roman"/>
          <w:color w:val="auto"/>
          <w:sz w:val="24"/>
          <w:szCs w:val="24"/>
        </w:rPr>
        <w:t>McEnteggart</w:t>
      </w:r>
      <w:proofErr w:type="spellEnd"/>
      <w:r w:rsidRPr="008B42ED">
        <w:rPr>
          <w:rFonts w:ascii="Times New Roman" w:eastAsia="Times New Roman" w:hAnsi="Times New Roman" w:cs="Times New Roman"/>
          <w:color w:val="auto"/>
          <w:sz w:val="24"/>
          <w:szCs w:val="24"/>
        </w:rPr>
        <w:t xml:space="preserve"> (2017), respostas relacionais se encontram num </w:t>
      </w:r>
      <w:proofErr w:type="spellStart"/>
      <w:r w:rsidRPr="008B42ED">
        <w:rPr>
          <w:rFonts w:ascii="Times New Roman" w:eastAsia="Times New Roman" w:hAnsi="Times New Roman" w:cs="Times New Roman"/>
          <w:i/>
          <w:color w:val="auto"/>
          <w:sz w:val="24"/>
          <w:szCs w:val="24"/>
        </w:rPr>
        <w:t>continuum</w:t>
      </w:r>
      <w:proofErr w:type="spellEnd"/>
      <w:r w:rsidRPr="008B42ED">
        <w:rPr>
          <w:rFonts w:ascii="Times New Roman" w:eastAsia="Times New Roman" w:hAnsi="Times New Roman" w:cs="Times New Roman"/>
          <w:color w:val="auto"/>
          <w:sz w:val="24"/>
          <w:szCs w:val="24"/>
        </w:rPr>
        <w:t xml:space="preserve"> entre respostas relacionais breves e imediatas (RRBI) e respostas relacionais elaboradas e estendidas (RREE), a partir do grau de derivação, coerência e complexidade da relação. Nesse sentido, </w:t>
      </w:r>
      <w:r w:rsidR="00415391" w:rsidRPr="008B42ED">
        <w:rPr>
          <w:rFonts w:ascii="Times New Roman" w:eastAsia="Times New Roman" w:hAnsi="Times New Roman" w:cs="Times New Roman"/>
          <w:color w:val="auto"/>
          <w:sz w:val="24"/>
          <w:szCs w:val="24"/>
        </w:rPr>
        <w:t>uma RRBI tende a acontecer de maneira muito rápida</w:t>
      </w:r>
      <w:r w:rsidR="006E41DB" w:rsidRPr="008B42ED">
        <w:rPr>
          <w:rFonts w:ascii="Times New Roman" w:eastAsia="Times New Roman" w:hAnsi="Times New Roman" w:cs="Times New Roman"/>
          <w:color w:val="auto"/>
          <w:sz w:val="24"/>
          <w:szCs w:val="24"/>
        </w:rPr>
        <w:t xml:space="preserve"> (são as chamadas atitudes implícitas pela literatura cognitivista)</w:t>
      </w:r>
      <w:r w:rsidR="006211B6" w:rsidRPr="008B42ED">
        <w:rPr>
          <w:rFonts w:ascii="Times New Roman" w:eastAsia="Times New Roman" w:hAnsi="Times New Roman" w:cs="Times New Roman"/>
          <w:color w:val="auto"/>
          <w:sz w:val="24"/>
          <w:szCs w:val="24"/>
        </w:rPr>
        <w:t>,</w:t>
      </w:r>
      <w:r w:rsidR="00415391" w:rsidRPr="008B42ED">
        <w:rPr>
          <w:rFonts w:ascii="Times New Roman" w:eastAsia="Times New Roman" w:hAnsi="Times New Roman" w:cs="Times New Roman"/>
          <w:color w:val="auto"/>
          <w:sz w:val="24"/>
          <w:szCs w:val="24"/>
        </w:rPr>
        <w:t xml:space="preserve"> enquanto </w:t>
      </w:r>
      <w:r w:rsidR="006211B6" w:rsidRPr="008B42ED">
        <w:rPr>
          <w:rFonts w:ascii="Times New Roman" w:eastAsia="Times New Roman" w:hAnsi="Times New Roman" w:cs="Times New Roman"/>
          <w:color w:val="auto"/>
          <w:sz w:val="24"/>
          <w:szCs w:val="24"/>
        </w:rPr>
        <w:t xml:space="preserve">uma </w:t>
      </w:r>
      <w:r w:rsidRPr="008B42ED">
        <w:rPr>
          <w:rFonts w:ascii="Times New Roman" w:eastAsia="Times New Roman" w:hAnsi="Times New Roman" w:cs="Times New Roman"/>
          <w:color w:val="auto"/>
          <w:sz w:val="24"/>
          <w:szCs w:val="24"/>
        </w:rPr>
        <w:t>RREE</w:t>
      </w:r>
      <w:r w:rsidR="00415391" w:rsidRPr="008B42ED">
        <w:rPr>
          <w:rFonts w:ascii="Times New Roman" w:eastAsia="Times New Roman" w:hAnsi="Times New Roman" w:cs="Times New Roman"/>
          <w:color w:val="auto"/>
          <w:sz w:val="24"/>
          <w:szCs w:val="24"/>
        </w:rPr>
        <w:t xml:space="preserve"> tende a acontecer quando o sujeito tem um certo tempo para pensar e elaborar sua resposta.</w:t>
      </w:r>
      <w:r w:rsidRPr="008B42ED">
        <w:rPr>
          <w:rFonts w:ascii="Times New Roman" w:eastAsia="Times New Roman" w:hAnsi="Times New Roman" w:cs="Times New Roman"/>
          <w:color w:val="auto"/>
          <w:sz w:val="24"/>
          <w:szCs w:val="24"/>
        </w:rPr>
        <w:t xml:space="preserve"> O IRAP tem sido usado como um procedimento para identificar, através de respostas relacionais, vieses no que tange a estímulos socialmente relevantes, como é o caso de estereótipos de gênero. Para tanto, os participantes são instruídos e solicitados a responder</w:t>
      </w:r>
      <w:r w:rsidR="006E41DB" w:rsidRPr="008B42ED">
        <w:rPr>
          <w:rFonts w:ascii="Times New Roman" w:eastAsia="Times New Roman" w:hAnsi="Times New Roman" w:cs="Times New Roman"/>
          <w:color w:val="auto"/>
          <w:sz w:val="24"/>
          <w:szCs w:val="24"/>
        </w:rPr>
        <w:t>, em determinados blocos,</w:t>
      </w:r>
      <w:r w:rsidRPr="008B42ED">
        <w:rPr>
          <w:rFonts w:ascii="Times New Roman" w:eastAsia="Times New Roman" w:hAnsi="Times New Roman" w:cs="Times New Roman"/>
          <w:color w:val="auto"/>
          <w:sz w:val="24"/>
          <w:szCs w:val="24"/>
        </w:rPr>
        <w:t xml:space="preserve"> que uma relação entre dois estímulos (por exemplo, “homem” e “ciências exatas”) é verdadeira e, em blocos alternados, que esta</w:t>
      </w:r>
      <w:r w:rsidR="004840F7" w:rsidRPr="008B42ED">
        <w:rPr>
          <w:rFonts w:ascii="Times New Roman" w:eastAsia="Times New Roman" w:hAnsi="Times New Roman" w:cs="Times New Roman"/>
          <w:color w:val="auto"/>
          <w:sz w:val="24"/>
          <w:szCs w:val="24"/>
        </w:rPr>
        <w:t xml:space="preserve"> relação</w:t>
      </w:r>
      <w:r w:rsidRPr="008B42ED">
        <w:rPr>
          <w:rFonts w:ascii="Times New Roman" w:eastAsia="Times New Roman" w:hAnsi="Times New Roman" w:cs="Times New Roman"/>
          <w:color w:val="auto"/>
          <w:sz w:val="24"/>
          <w:szCs w:val="24"/>
        </w:rPr>
        <w:t xml:space="preserve"> é falsa. Além disso, devem responder o mais rápido possível, tendo um tempo máximo para cada tentativa (em geral, </w:t>
      </w:r>
      <w:r w:rsidR="006F6290" w:rsidRPr="008B42ED">
        <w:rPr>
          <w:rFonts w:ascii="Times New Roman" w:eastAsia="Times New Roman" w:hAnsi="Times New Roman" w:cs="Times New Roman"/>
          <w:color w:val="auto"/>
          <w:sz w:val="24"/>
          <w:szCs w:val="24"/>
        </w:rPr>
        <w:t>dois</w:t>
      </w:r>
      <w:r w:rsidRPr="008B42ED">
        <w:rPr>
          <w:rFonts w:ascii="Times New Roman" w:eastAsia="Times New Roman" w:hAnsi="Times New Roman" w:cs="Times New Roman"/>
          <w:color w:val="auto"/>
          <w:sz w:val="24"/>
          <w:szCs w:val="24"/>
        </w:rPr>
        <w:t xml:space="preserve"> segundos), o que garantiria que a resposta dada seja um</w:t>
      </w:r>
      <w:r w:rsidR="006211B6" w:rsidRPr="008B42ED">
        <w:rPr>
          <w:rFonts w:ascii="Times New Roman" w:eastAsia="Times New Roman" w:hAnsi="Times New Roman" w:cs="Times New Roman"/>
          <w:color w:val="auto"/>
          <w:sz w:val="24"/>
          <w:szCs w:val="24"/>
        </w:rPr>
        <w:t>a</w:t>
      </w:r>
      <w:r w:rsidRPr="008B42ED">
        <w:rPr>
          <w:rFonts w:ascii="Times New Roman" w:eastAsia="Times New Roman" w:hAnsi="Times New Roman" w:cs="Times New Roman"/>
          <w:color w:val="auto"/>
          <w:sz w:val="24"/>
          <w:szCs w:val="24"/>
        </w:rPr>
        <w:t xml:space="preserve"> RRBI e não um</w:t>
      </w:r>
      <w:r w:rsidR="006211B6" w:rsidRPr="008B42ED">
        <w:rPr>
          <w:rFonts w:ascii="Times New Roman" w:eastAsia="Times New Roman" w:hAnsi="Times New Roman" w:cs="Times New Roman"/>
          <w:color w:val="auto"/>
          <w:sz w:val="24"/>
          <w:szCs w:val="24"/>
        </w:rPr>
        <w:t>a</w:t>
      </w:r>
      <w:r w:rsidRPr="008B42ED">
        <w:rPr>
          <w:rFonts w:ascii="Times New Roman" w:eastAsia="Times New Roman" w:hAnsi="Times New Roman" w:cs="Times New Roman"/>
          <w:color w:val="auto"/>
          <w:sz w:val="24"/>
          <w:szCs w:val="24"/>
        </w:rPr>
        <w:t xml:space="preserve"> RREE. Assim como no IAT, a ideia é evitar respostas de acordo com </w:t>
      </w:r>
      <w:r w:rsidR="004840F7" w:rsidRPr="008B42ED">
        <w:rPr>
          <w:rFonts w:ascii="Times New Roman" w:eastAsia="Times New Roman" w:hAnsi="Times New Roman" w:cs="Times New Roman"/>
          <w:color w:val="auto"/>
          <w:sz w:val="24"/>
          <w:szCs w:val="24"/>
        </w:rPr>
        <w:t xml:space="preserve">a </w:t>
      </w:r>
      <w:proofErr w:type="spellStart"/>
      <w:r w:rsidRPr="008B42ED">
        <w:rPr>
          <w:rFonts w:ascii="Times New Roman" w:eastAsia="Times New Roman" w:hAnsi="Times New Roman" w:cs="Times New Roman"/>
          <w:color w:val="auto"/>
          <w:sz w:val="24"/>
          <w:szCs w:val="24"/>
        </w:rPr>
        <w:t>desejabilidade</w:t>
      </w:r>
      <w:proofErr w:type="spellEnd"/>
      <w:r w:rsidRPr="008B42ED">
        <w:rPr>
          <w:rFonts w:ascii="Times New Roman" w:eastAsia="Times New Roman" w:hAnsi="Times New Roman" w:cs="Times New Roman"/>
          <w:color w:val="auto"/>
          <w:sz w:val="24"/>
          <w:szCs w:val="24"/>
        </w:rPr>
        <w:t xml:space="preserve"> social ou outros vieses possíveis em instrumentos de autorrelato. Os resultados são analisados através da comparação da latência de resposta dos participantes entre os dois tipos de bloco</w:t>
      </w:r>
      <w:r w:rsidR="006864F1">
        <w:rPr>
          <w:rFonts w:ascii="Times New Roman" w:eastAsia="Times New Roman" w:hAnsi="Times New Roman" w:cs="Times New Roman"/>
          <w:color w:val="auto"/>
          <w:sz w:val="24"/>
          <w:szCs w:val="24"/>
        </w:rPr>
        <w:t>s</w:t>
      </w:r>
      <w:r w:rsidRPr="008B42ED">
        <w:rPr>
          <w:rFonts w:ascii="Times New Roman" w:eastAsia="Times New Roman" w:hAnsi="Times New Roman" w:cs="Times New Roman"/>
          <w:color w:val="auto"/>
          <w:sz w:val="24"/>
          <w:szCs w:val="24"/>
        </w:rPr>
        <w:t xml:space="preserve"> para cada par de estímulos.</w:t>
      </w:r>
      <w:r w:rsidR="000A35EA" w:rsidRPr="008B42ED">
        <w:rPr>
          <w:rFonts w:ascii="Times New Roman" w:eastAsia="Times New Roman" w:hAnsi="Times New Roman" w:cs="Times New Roman"/>
          <w:color w:val="auto"/>
          <w:sz w:val="24"/>
          <w:szCs w:val="24"/>
        </w:rPr>
        <w:t xml:space="preserve"> Nos blocos onde há relações consistentes com a história de vida do participante, a latência da resposta tende a ser menor do que nos blocos onde há relações inconsistentes.</w:t>
      </w:r>
      <w:r w:rsidRPr="008B42ED">
        <w:rPr>
          <w:rFonts w:ascii="Times New Roman" w:eastAsia="Times New Roman" w:hAnsi="Times New Roman" w:cs="Times New Roman"/>
          <w:color w:val="auto"/>
          <w:sz w:val="24"/>
          <w:szCs w:val="24"/>
        </w:rPr>
        <w:t xml:space="preserve"> Uma vantagem </w:t>
      </w:r>
      <w:r w:rsidRPr="008B42ED">
        <w:rPr>
          <w:rFonts w:ascii="Times New Roman" w:eastAsia="Times New Roman" w:hAnsi="Times New Roman" w:cs="Times New Roman"/>
          <w:color w:val="auto"/>
          <w:sz w:val="24"/>
          <w:szCs w:val="24"/>
        </w:rPr>
        <w:lastRenderedPageBreak/>
        <w:t xml:space="preserve">do IRAP em relação ao IAT é permitir uma análise do resultado de cada par de estímulos em separado. </w:t>
      </w:r>
    </w:p>
    <w:p w14:paraId="20F5B992" w14:textId="3E25A38E" w:rsidR="00BE77A5" w:rsidRPr="008B42ED" w:rsidRDefault="008316FF" w:rsidP="001069B2">
      <w:pPr>
        <w:spacing w:line="480" w:lineRule="auto"/>
        <w:ind w:firstLine="720"/>
        <w:rPr>
          <w:rFonts w:ascii="Times New Roman" w:eastAsia="Times New Roman" w:hAnsi="Times New Roman" w:cs="Times New Roman"/>
          <w:strike/>
          <w:color w:val="auto"/>
          <w:sz w:val="24"/>
          <w:szCs w:val="24"/>
        </w:rPr>
      </w:pPr>
      <w:r w:rsidRPr="008B42ED">
        <w:rPr>
          <w:rFonts w:ascii="Times New Roman" w:eastAsia="Times New Roman" w:hAnsi="Times New Roman" w:cs="Times New Roman"/>
          <w:color w:val="auto"/>
          <w:sz w:val="24"/>
          <w:szCs w:val="24"/>
        </w:rPr>
        <w:t xml:space="preserve">Um levantamento feito por Freitas (2017) encontrou sete estudos que utilizaram estímulos relacionados a gênero em </w:t>
      </w:r>
      <w:proofErr w:type="spellStart"/>
      <w:r w:rsidRPr="008B42ED">
        <w:rPr>
          <w:rFonts w:ascii="Times New Roman" w:eastAsia="Times New Roman" w:hAnsi="Times New Roman" w:cs="Times New Roman"/>
          <w:color w:val="auto"/>
          <w:sz w:val="24"/>
          <w:szCs w:val="24"/>
        </w:rPr>
        <w:t>IRAPs</w:t>
      </w:r>
      <w:proofErr w:type="spellEnd"/>
      <w:r w:rsidRPr="008B42ED">
        <w:rPr>
          <w:rFonts w:ascii="Times New Roman" w:eastAsia="Times New Roman" w:hAnsi="Times New Roman" w:cs="Times New Roman"/>
          <w:color w:val="auto"/>
          <w:sz w:val="24"/>
          <w:szCs w:val="24"/>
        </w:rPr>
        <w:t xml:space="preserve">. </w:t>
      </w:r>
      <w:r w:rsidRPr="00D43934">
        <w:rPr>
          <w:rFonts w:ascii="Times New Roman" w:eastAsia="Times New Roman" w:hAnsi="Times New Roman" w:cs="Times New Roman"/>
          <w:color w:val="auto"/>
          <w:sz w:val="24"/>
          <w:szCs w:val="24"/>
        </w:rPr>
        <w:t xml:space="preserve">Dentre esses, destacamos o estudo de </w:t>
      </w:r>
      <w:proofErr w:type="spellStart"/>
      <w:r w:rsidRPr="00D43934">
        <w:rPr>
          <w:rFonts w:ascii="Times New Roman" w:eastAsia="Times New Roman" w:hAnsi="Times New Roman" w:cs="Times New Roman"/>
          <w:color w:val="auto"/>
          <w:sz w:val="24"/>
          <w:szCs w:val="24"/>
        </w:rPr>
        <w:t>Hussey</w:t>
      </w:r>
      <w:proofErr w:type="spellEnd"/>
      <w:r w:rsidRPr="00D43934">
        <w:rPr>
          <w:rFonts w:ascii="Times New Roman" w:eastAsia="Times New Roman" w:hAnsi="Times New Roman" w:cs="Times New Roman"/>
          <w:color w:val="auto"/>
          <w:sz w:val="24"/>
          <w:szCs w:val="24"/>
        </w:rPr>
        <w:t xml:space="preserve"> </w:t>
      </w:r>
      <w:proofErr w:type="gramStart"/>
      <w:r w:rsidR="00786145" w:rsidRPr="00786145">
        <w:rPr>
          <w:rFonts w:ascii="Times New Roman" w:eastAsia="Times New Roman" w:hAnsi="Times New Roman" w:cs="Times New Roman"/>
          <w:color w:val="auto"/>
          <w:sz w:val="24"/>
          <w:szCs w:val="24"/>
        </w:rPr>
        <w:t>et</w:t>
      </w:r>
      <w:proofErr w:type="gramEnd"/>
      <w:r w:rsidR="00786145" w:rsidRPr="00786145">
        <w:rPr>
          <w:rFonts w:ascii="Times New Roman" w:eastAsia="Times New Roman" w:hAnsi="Times New Roman" w:cs="Times New Roman"/>
          <w:color w:val="auto"/>
          <w:sz w:val="24"/>
          <w:szCs w:val="24"/>
        </w:rPr>
        <w:t xml:space="preserve"> al</w:t>
      </w:r>
      <w:r w:rsidRPr="00D43934">
        <w:rPr>
          <w:rFonts w:ascii="Times New Roman" w:eastAsia="Times New Roman" w:hAnsi="Times New Roman" w:cs="Times New Roman"/>
          <w:color w:val="auto"/>
          <w:sz w:val="24"/>
          <w:szCs w:val="24"/>
        </w:rPr>
        <w:t xml:space="preserve">. (2016), que versou sobre a objetificação e desumanização das mulheres, uma questão de grande importância na cultura do estupro. No entanto, esses autores estavam mais interessados em usar os resultados para discutir características do IRAP do que para discutir a forma como as mulheres são tratadas. </w:t>
      </w:r>
      <w:r w:rsidRPr="008B42ED">
        <w:rPr>
          <w:rFonts w:ascii="Times New Roman" w:eastAsia="Times New Roman" w:hAnsi="Times New Roman" w:cs="Times New Roman"/>
          <w:color w:val="auto"/>
          <w:sz w:val="24"/>
          <w:szCs w:val="24"/>
        </w:rPr>
        <w:t xml:space="preserve">Um resumo dos resultados deste e dos outros estudos pode ser encontrado no </w:t>
      </w:r>
      <w:r w:rsidRPr="006864F1">
        <w:rPr>
          <w:rFonts w:ascii="Times New Roman" w:eastAsia="Times New Roman" w:hAnsi="Times New Roman" w:cs="Times New Roman"/>
          <w:color w:val="auto"/>
          <w:sz w:val="24"/>
          <w:szCs w:val="24"/>
          <w:highlight w:val="yellow"/>
        </w:rPr>
        <w:t xml:space="preserve">capítulo </w:t>
      </w:r>
      <w:r w:rsidR="001069B2" w:rsidRPr="006864F1">
        <w:rPr>
          <w:rFonts w:ascii="Times New Roman" w:eastAsia="Times New Roman" w:hAnsi="Times New Roman" w:cs="Times New Roman"/>
          <w:color w:val="auto"/>
          <w:sz w:val="24"/>
          <w:szCs w:val="24"/>
          <w:highlight w:val="yellow"/>
        </w:rPr>
        <w:t>X</w:t>
      </w:r>
      <w:r w:rsidRPr="008B42ED">
        <w:rPr>
          <w:rFonts w:ascii="Times New Roman" w:eastAsia="Times New Roman" w:hAnsi="Times New Roman" w:cs="Times New Roman"/>
          <w:color w:val="auto"/>
          <w:sz w:val="24"/>
          <w:szCs w:val="24"/>
        </w:rPr>
        <w:t xml:space="preserve"> deste livro, assim como uma discussão sobre o uso </w:t>
      </w:r>
      <w:r w:rsidR="005A005A">
        <w:rPr>
          <w:rFonts w:ascii="Times New Roman" w:eastAsia="Times New Roman" w:hAnsi="Times New Roman" w:cs="Times New Roman"/>
          <w:color w:val="auto"/>
          <w:sz w:val="24"/>
          <w:szCs w:val="24"/>
        </w:rPr>
        <w:t xml:space="preserve">do </w:t>
      </w:r>
      <w:proofErr w:type="spellStart"/>
      <w:r w:rsidRPr="008B42ED">
        <w:rPr>
          <w:rFonts w:ascii="Times New Roman" w:eastAsia="Times New Roman" w:hAnsi="Times New Roman" w:cs="Times New Roman"/>
          <w:color w:val="auto"/>
          <w:sz w:val="24"/>
          <w:szCs w:val="24"/>
        </w:rPr>
        <w:t>Function</w:t>
      </w:r>
      <w:proofErr w:type="spellEnd"/>
      <w:r w:rsidRPr="008B42ED">
        <w:rPr>
          <w:rFonts w:ascii="Times New Roman" w:eastAsia="Times New Roman" w:hAnsi="Times New Roman" w:cs="Times New Roman"/>
          <w:color w:val="auto"/>
          <w:sz w:val="24"/>
          <w:szCs w:val="24"/>
        </w:rPr>
        <w:t xml:space="preserve"> </w:t>
      </w:r>
      <w:proofErr w:type="spellStart"/>
      <w:r w:rsidRPr="008B42ED">
        <w:rPr>
          <w:rFonts w:ascii="Times New Roman" w:eastAsia="Times New Roman" w:hAnsi="Times New Roman" w:cs="Times New Roman"/>
          <w:color w:val="auto"/>
          <w:sz w:val="24"/>
          <w:szCs w:val="24"/>
        </w:rPr>
        <w:t>Aquisition</w:t>
      </w:r>
      <w:proofErr w:type="spellEnd"/>
      <w:r w:rsidRPr="008B42ED">
        <w:rPr>
          <w:rFonts w:ascii="Times New Roman" w:eastAsia="Times New Roman" w:hAnsi="Times New Roman" w:cs="Times New Roman"/>
          <w:color w:val="auto"/>
          <w:sz w:val="24"/>
          <w:szCs w:val="24"/>
        </w:rPr>
        <w:t xml:space="preserve"> </w:t>
      </w:r>
      <w:proofErr w:type="spellStart"/>
      <w:r w:rsidRPr="008B42ED">
        <w:rPr>
          <w:rFonts w:ascii="Times New Roman" w:eastAsia="Times New Roman" w:hAnsi="Times New Roman" w:cs="Times New Roman"/>
          <w:color w:val="auto"/>
          <w:sz w:val="24"/>
          <w:szCs w:val="24"/>
        </w:rPr>
        <w:t>Speed</w:t>
      </w:r>
      <w:proofErr w:type="spellEnd"/>
      <w:r w:rsidRPr="008B42ED">
        <w:rPr>
          <w:rFonts w:ascii="Times New Roman" w:eastAsia="Times New Roman" w:hAnsi="Times New Roman" w:cs="Times New Roman"/>
          <w:color w:val="auto"/>
          <w:sz w:val="24"/>
          <w:szCs w:val="24"/>
        </w:rPr>
        <w:t xml:space="preserve"> Test (FAST) para investigações similares. O FAST (Cartwright, Roche, </w:t>
      </w:r>
      <w:proofErr w:type="spellStart"/>
      <w:r w:rsidRPr="008B42ED">
        <w:rPr>
          <w:rFonts w:ascii="Times New Roman" w:eastAsia="Times New Roman" w:hAnsi="Times New Roman" w:cs="Times New Roman"/>
          <w:color w:val="auto"/>
          <w:sz w:val="24"/>
          <w:szCs w:val="24"/>
        </w:rPr>
        <w:t>Gogarty</w:t>
      </w:r>
      <w:proofErr w:type="spellEnd"/>
      <w:r w:rsidRPr="008B42ED">
        <w:rPr>
          <w:rFonts w:ascii="Times New Roman" w:eastAsia="Times New Roman" w:hAnsi="Times New Roman" w:cs="Times New Roman"/>
          <w:color w:val="auto"/>
          <w:sz w:val="24"/>
          <w:szCs w:val="24"/>
        </w:rPr>
        <w:t xml:space="preserve">, </w:t>
      </w:r>
      <w:proofErr w:type="spellStart"/>
      <w:r w:rsidRPr="008B42ED">
        <w:rPr>
          <w:rFonts w:ascii="Times New Roman" w:eastAsia="Times New Roman" w:hAnsi="Times New Roman" w:cs="Times New Roman"/>
          <w:color w:val="auto"/>
          <w:sz w:val="24"/>
          <w:szCs w:val="24"/>
        </w:rPr>
        <w:t>O'Reilly</w:t>
      </w:r>
      <w:proofErr w:type="spellEnd"/>
      <w:r w:rsidRPr="008B42ED">
        <w:rPr>
          <w:rFonts w:ascii="Times New Roman" w:eastAsia="Times New Roman" w:hAnsi="Times New Roman" w:cs="Times New Roman"/>
          <w:color w:val="auto"/>
          <w:sz w:val="24"/>
          <w:szCs w:val="24"/>
        </w:rPr>
        <w:t>, &amp; Stewart, 2016) é um procedimento parecido com o IRAP, porém mede-se o tempo que os participantes levam para aprender a responder em cada bloco. Dessa forma, os resultados são analisados através da comparação das curvas de aprendizagem dos diferentes blocos</w:t>
      </w:r>
      <w:r w:rsidR="00DD50F6" w:rsidRPr="008B42ED">
        <w:rPr>
          <w:rFonts w:ascii="Times New Roman" w:eastAsia="Times New Roman" w:hAnsi="Times New Roman" w:cs="Times New Roman"/>
          <w:color w:val="auto"/>
          <w:sz w:val="24"/>
          <w:szCs w:val="24"/>
        </w:rPr>
        <w:t>.</w:t>
      </w:r>
    </w:p>
    <w:p w14:paraId="0DDCE46B" w14:textId="78E93756" w:rsidR="00BE77A5" w:rsidRPr="008B42ED" w:rsidRDefault="008316FF" w:rsidP="001069B2">
      <w:pPr>
        <w:spacing w:line="480" w:lineRule="auto"/>
        <w:ind w:firstLine="720"/>
        <w:rPr>
          <w:rFonts w:ascii="Times New Roman" w:eastAsia="Times New Roman" w:hAnsi="Times New Roman" w:cs="Times New Roman"/>
          <w:color w:val="auto"/>
          <w:sz w:val="24"/>
          <w:szCs w:val="24"/>
          <w:highlight w:val="white"/>
        </w:rPr>
      </w:pPr>
      <w:r w:rsidRPr="001069B2">
        <w:rPr>
          <w:rFonts w:ascii="Times New Roman" w:eastAsia="Times New Roman" w:hAnsi="Times New Roman" w:cs="Times New Roman"/>
          <w:color w:val="auto"/>
          <w:sz w:val="24"/>
          <w:szCs w:val="24"/>
          <w:highlight w:val="white"/>
        </w:rPr>
        <w:t>Dentre os estudos publicados</w:t>
      </w:r>
      <w:r w:rsidR="00444FA1">
        <w:rPr>
          <w:rFonts w:ascii="Times New Roman" w:eastAsia="Times New Roman" w:hAnsi="Times New Roman" w:cs="Times New Roman"/>
          <w:color w:val="auto"/>
          <w:sz w:val="24"/>
          <w:szCs w:val="24"/>
          <w:highlight w:val="white"/>
        </w:rPr>
        <w:t xml:space="preserve"> em análise do comportamento</w:t>
      </w:r>
      <w:r w:rsidR="00D43674">
        <w:rPr>
          <w:rFonts w:ascii="Times New Roman" w:eastAsia="Times New Roman" w:hAnsi="Times New Roman" w:cs="Times New Roman"/>
          <w:color w:val="auto"/>
          <w:sz w:val="24"/>
          <w:szCs w:val="24"/>
          <w:highlight w:val="white"/>
        </w:rPr>
        <w:t xml:space="preserve">, aquele que mais tenta se </w:t>
      </w:r>
      <w:r w:rsidRPr="001069B2">
        <w:rPr>
          <w:rFonts w:ascii="Times New Roman" w:eastAsia="Times New Roman" w:hAnsi="Times New Roman" w:cs="Times New Roman"/>
          <w:color w:val="auto"/>
          <w:sz w:val="24"/>
          <w:szCs w:val="24"/>
          <w:highlight w:val="white"/>
        </w:rPr>
        <w:t>aproxima</w:t>
      </w:r>
      <w:r w:rsidR="00D43674">
        <w:rPr>
          <w:rFonts w:ascii="Times New Roman" w:eastAsia="Times New Roman" w:hAnsi="Times New Roman" w:cs="Times New Roman"/>
          <w:color w:val="auto"/>
          <w:sz w:val="24"/>
          <w:szCs w:val="24"/>
          <w:highlight w:val="white"/>
        </w:rPr>
        <w:t>r</w:t>
      </w:r>
      <w:r w:rsidRPr="001069B2">
        <w:rPr>
          <w:rFonts w:ascii="Times New Roman" w:eastAsia="Times New Roman" w:hAnsi="Times New Roman" w:cs="Times New Roman"/>
          <w:color w:val="auto"/>
          <w:sz w:val="24"/>
          <w:szCs w:val="24"/>
          <w:highlight w:val="white"/>
        </w:rPr>
        <w:t xml:space="preserve"> de uma concepção cultural sobre violência sexual é o de </w:t>
      </w:r>
      <w:proofErr w:type="spellStart"/>
      <w:r w:rsidRPr="001069B2">
        <w:rPr>
          <w:rFonts w:ascii="Times New Roman" w:eastAsia="Times New Roman" w:hAnsi="Times New Roman" w:cs="Times New Roman"/>
          <w:color w:val="auto"/>
          <w:sz w:val="24"/>
          <w:szCs w:val="24"/>
          <w:highlight w:val="white"/>
        </w:rPr>
        <w:t>Hertzog</w:t>
      </w:r>
      <w:proofErr w:type="spellEnd"/>
      <w:r w:rsidRPr="001069B2">
        <w:rPr>
          <w:rFonts w:ascii="Times New Roman" w:eastAsia="Times New Roman" w:hAnsi="Times New Roman" w:cs="Times New Roman"/>
          <w:color w:val="auto"/>
          <w:sz w:val="24"/>
          <w:szCs w:val="24"/>
          <w:highlight w:val="white"/>
        </w:rPr>
        <w:t xml:space="preserve">, Wright e Beat (2008). Foi investigada uma </w:t>
      </w:r>
      <w:r w:rsidRPr="008B42ED">
        <w:rPr>
          <w:rFonts w:ascii="Times New Roman" w:eastAsia="Times New Roman" w:hAnsi="Times New Roman" w:cs="Times New Roman"/>
          <w:color w:val="auto"/>
          <w:sz w:val="24"/>
          <w:szCs w:val="24"/>
          <w:highlight w:val="white"/>
        </w:rPr>
        <w:t>série de variáveis presentes em empresas, visando identificar possíveis fatores que</w:t>
      </w:r>
      <w:r w:rsidR="00830979" w:rsidRPr="008B42ED">
        <w:rPr>
          <w:rFonts w:ascii="Times New Roman" w:eastAsia="Times New Roman" w:hAnsi="Times New Roman" w:cs="Times New Roman"/>
          <w:color w:val="auto"/>
          <w:sz w:val="24"/>
          <w:szCs w:val="24"/>
          <w:highlight w:val="white"/>
        </w:rPr>
        <w:t xml:space="preserve"> estariam envolvidos na emissão ou não de comportamentos de </w:t>
      </w:r>
      <w:r w:rsidRPr="008B42ED">
        <w:rPr>
          <w:rFonts w:ascii="Times New Roman" w:eastAsia="Times New Roman" w:hAnsi="Times New Roman" w:cs="Times New Roman"/>
          <w:color w:val="auto"/>
          <w:sz w:val="24"/>
          <w:szCs w:val="24"/>
          <w:highlight w:val="white"/>
        </w:rPr>
        <w:t xml:space="preserve">assédio sexual em contexto de trabalho. Dentre </w:t>
      </w:r>
      <w:r w:rsidRPr="001069B2">
        <w:rPr>
          <w:rFonts w:ascii="Times New Roman" w:eastAsia="Times New Roman" w:hAnsi="Times New Roman" w:cs="Times New Roman"/>
          <w:color w:val="auto"/>
          <w:sz w:val="24"/>
          <w:szCs w:val="24"/>
          <w:highlight w:val="white"/>
        </w:rPr>
        <w:t xml:space="preserve">as variáveis, constavam a presença de </w:t>
      </w:r>
      <w:r w:rsidRPr="00885D6C">
        <w:rPr>
          <w:rFonts w:ascii="Times New Roman" w:eastAsia="Times New Roman" w:hAnsi="Times New Roman" w:cs="Times New Roman"/>
          <w:i/>
          <w:color w:val="auto"/>
          <w:sz w:val="24"/>
          <w:szCs w:val="24"/>
          <w:highlight w:val="white"/>
        </w:rPr>
        <w:t>workshops</w:t>
      </w:r>
      <w:r w:rsidRPr="001069B2">
        <w:rPr>
          <w:rFonts w:ascii="Times New Roman" w:eastAsia="Times New Roman" w:hAnsi="Times New Roman" w:cs="Times New Roman"/>
          <w:color w:val="auto"/>
          <w:sz w:val="24"/>
          <w:szCs w:val="24"/>
          <w:highlight w:val="white"/>
        </w:rPr>
        <w:t xml:space="preserve"> de treinamento, </w:t>
      </w:r>
      <w:r w:rsidR="00267F4B">
        <w:rPr>
          <w:rFonts w:ascii="Times New Roman" w:eastAsia="Times New Roman" w:hAnsi="Times New Roman" w:cs="Times New Roman"/>
          <w:color w:val="auto"/>
          <w:sz w:val="24"/>
          <w:szCs w:val="24"/>
          <w:highlight w:val="white"/>
        </w:rPr>
        <w:t xml:space="preserve">o </w:t>
      </w:r>
      <w:r w:rsidRPr="001069B2">
        <w:rPr>
          <w:rFonts w:ascii="Times New Roman" w:eastAsia="Times New Roman" w:hAnsi="Times New Roman" w:cs="Times New Roman"/>
          <w:color w:val="auto"/>
          <w:sz w:val="24"/>
          <w:szCs w:val="24"/>
          <w:highlight w:val="white"/>
        </w:rPr>
        <w:t xml:space="preserve">tamanho da organização e </w:t>
      </w:r>
      <w:r w:rsidR="00267F4B">
        <w:rPr>
          <w:rFonts w:ascii="Times New Roman" w:eastAsia="Times New Roman" w:hAnsi="Times New Roman" w:cs="Times New Roman"/>
          <w:color w:val="auto"/>
          <w:sz w:val="24"/>
          <w:szCs w:val="24"/>
          <w:highlight w:val="white"/>
        </w:rPr>
        <w:t xml:space="preserve">a </w:t>
      </w:r>
      <w:r w:rsidRPr="001069B2">
        <w:rPr>
          <w:rFonts w:ascii="Times New Roman" w:eastAsia="Times New Roman" w:hAnsi="Times New Roman" w:cs="Times New Roman"/>
          <w:color w:val="auto"/>
          <w:sz w:val="24"/>
          <w:szCs w:val="24"/>
          <w:highlight w:val="white"/>
        </w:rPr>
        <w:t xml:space="preserve">proporção de mulheres empregadas. Os dados foram extraídos a partir de entrevistas com funcionários de diversas empresas e foram analisados estatisticamente os dados de 303 delas, de forma a apontar correlações entre a presença de determinada variável organizacional, a presença ou não de assédio, e o registro de denúncia sobre assédio. </w:t>
      </w:r>
      <w:r w:rsidR="00D43674" w:rsidRPr="008B42ED">
        <w:rPr>
          <w:rFonts w:ascii="Times New Roman" w:eastAsia="Times New Roman" w:hAnsi="Times New Roman" w:cs="Times New Roman"/>
          <w:color w:val="auto"/>
          <w:sz w:val="24"/>
          <w:szCs w:val="24"/>
          <w:highlight w:val="white"/>
        </w:rPr>
        <w:t xml:space="preserve">Os resultados encontrados não foram conclusivos a respeito das correlações entre essas variáveis e a presença ou não de assédio. </w:t>
      </w:r>
      <w:r w:rsidR="00135C7F" w:rsidRPr="008B42ED">
        <w:rPr>
          <w:rFonts w:ascii="Times New Roman" w:eastAsia="Times New Roman" w:hAnsi="Times New Roman" w:cs="Times New Roman"/>
          <w:color w:val="auto"/>
          <w:sz w:val="24"/>
          <w:szCs w:val="24"/>
          <w:highlight w:val="white"/>
        </w:rPr>
        <w:t xml:space="preserve">Os autores, apontaram, </w:t>
      </w:r>
      <w:r w:rsidR="00135C7F" w:rsidRPr="008B42ED">
        <w:rPr>
          <w:rFonts w:ascii="Times New Roman" w:eastAsia="Times New Roman" w:hAnsi="Times New Roman" w:cs="Times New Roman"/>
          <w:color w:val="auto"/>
          <w:sz w:val="24"/>
          <w:szCs w:val="24"/>
          <w:highlight w:val="white"/>
        </w:rPr>
        <w:lastRenderedPageBreak/>
        <w:t xml:space="preserve">principalmente, que a presença de </w:t>
      </w:r>
      <w:r w:rsidR="00725EFF" w:rsidRPr="008B42ED">
        <w:rPr>
          <w:rFonts w:ascii="Times New Roman" w:eastAsia="Times New Roman" w:hAnsi="Times New Roman" w:cs="Times New Roman"/>
          <w:color w:val="auto"/>
          <w:sz w:val="24"/>
          <w:szCs w:val="24"/>
          <w:highlight w:val="white"/>
        </w:rPr>
        <w:t>políticas</w:t>
      </w:r>
      <w:r w:rsidR="005A005A">
        <w:rPr>
          <w:rFonts w:ascii="Times New Roman" w:eastAsia="Times New Roman" w:hAnsi="Times New Roman" w:cs="Times New Roman"/>
          <w:color w:val="auto"/>
          <w:sz w:val="24"/>
          <w:szCs w:val="24"/>
          <w:highlight w:val="white"/>
        </w:rPr>
        <w:t xml:space="preserve"> formais anti</w:t>
      </w:r>
      <w:r w:rsidR="00135C7F" w:rsidRPr="008B42ED">
        <w:rPr>
          <w:rFonts w:ascii="Times New Roman" w:eastAsia="Times New Roman" w:hAnsi="Times New Roman" w:cs="Times New Roman"/>
          <w:color w:val="auto"/>
          <w:sz w:val="24"/>
          <w:szCs w:val="24"/>
          <w:highlight w:val="white"/>
        </w:rPr>
        <w:t>assédio não foi suficiente para evitar esse tipo de violência. Sugerem, portanto, intervenções comportamentais. Para tanto, seria necessário intervir sobre comportamentos</w:t>
      </w:r>
      <w:r w:rsidR="005A005A">
        <w:rPr>
          <w:rFonts w:ascii="Times New Roman" w:eastAsia="Times New Roman" w:hAnsi="Times New Roman" w:cs="Times New Roman"/>
          <w:color w:val="auto"/>
          <w:sz w:val="24"/>
          <w:szCs w:val="24"/>
          <w:highlight w:val="white"/>
        </w:rPr>
        <w:t>,</w:t>
      </w:r>
      <w:r w:rsidR="00135C7F" w:rsidRPr="008B42ED">
        <w:rPr>
          <w:rFonts w:ascii="Times New Roman" w:eastAsia="Times New Roman" w:hAnsi="Times New Roman" w:cs="Times New Roman"/>
          <w:color w:val="auto"/>
          <w:sz w:val="24"/>
          <w:szCs w:val="24"/>
          <w:highlight w:val="white"/>
        </w:rPr>
        <w:t xml:space="preserve"> por exemplo, a partir de regras e muda</w:t>
      </w:r>
      <w:r w:rsidR="00C21D41" w:rsidRPr="008B42ED">
        <w:rPr>
          <w:rFonts w:ascii="Times New Roman" w:eastAsia="Times New Roman" w:hAnsi="Times New Roman" w:cs="Times New Roman"/>
          <w:color w:val="auto"/>
          <w:sz w:val="24"/>
          <w:szCs w:val="24"/>
          <w:highlight w:val="white"/>
        </w:rPr>
        <w:t>n</w:t>
      </w:r>
      <w:r w:rsidR="00135C7F" w:rsidRPr="008B42ED">
        <w:rPr>
          <w:rFonts w:ascii="Times New Roman" w:eastAsia="Times New Roman" w:hAnsi="Times New Roman" w:cs="Times New Roman"/>
          <w:color w:val="auto"/>
          <w:sz w:val="24"/>
          <w:szCs w:val="24"/>
          <w:highlight w:val="white"/>
        </w:rPr>
        <w:t xml:space="preserve">ças nos sistemas de recompensa. </w:t>
      </w:r>
    </w:p>
    <w:p w14:paraId="387A2537" w14:textId="5A85C81D" w:rsidR="005F084D" w:rsidRPr="008B42ED" w:rsidRDefault="00135C7F" w:rsidP="00CF1122">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Um último estudo que merece destaque nesta seção é o de</w:t>
      </w:r>
      <w:r w:rsidR="00660A41" w:rsidRPr="008B42ED">
        <w:rPr>
          <w:rFonts w:ascii="Times New Roman" w:eastAsia="Times New Roman" w:hAnsi="Times New Roman" w:cs="Times New Roman"/>
          <w:color w:val="auto"/>
          <w:sz w:val="24"/>
          <w:szCs w:val="24"/>
        </w:rPr>
        <w:t xml:space="preserve"> </w:t>
      </w:r>
      <w:proofErr w:type="spellStart"/>
      <w:r w:rsidR="00660A41" w:rsidRPr="008B42ED">
        <w:rPr>
          <w:rFonts w:ascii="Times New Roman" w:eastAsia="Times New Roman" w:hAnsi="Times New Roman" w:cs="Times New Roman"/>
          <w:color w:val="auto"/>
          <w:sz w:val="24"/>
          <w:szCs w:val="24"/>
        </w:rPr>
        <w:t>Guerin</w:t>
      </w:r>
      <w:proofErr w:type="spellEnd"/>
      <w:r w:rsidR="00660A41" w:rsidRPr="008B42ED">
        <w:rPr>
          <w:rFonts w:ascii="Times New Roman" w:eastAsia="Times New Roman" w:hAnsi="Times New Roman" w:cs="Times New Roman"/>
          <w:color w:val="auto"/>
          <w:sz w:val="24"/>
          <w:szCs w:val="24"/>
        </w:rPr>
        <w:t xml:space="preserve"> e </w:t>
      </w:r>
      <w:proofErr w:type="spellStart"/>
      <w:r w:rsidR="00660A41" w:rsidRPr="008B42ED">
        <w:rPr>
          <w:rFonts w:ascii="Times New Roman" w:eastAsia="Times New Roman" w:hAnsi="Times New Roman" w:cs="Times New Roman"/>
          <w:color w:val="auto"/>
          <w:sz w:val="24"/>
          <w:szCs w:val="24"/>
        </w:rPr>
        <w:t>Ortolan</w:t>
      </w:r>
      <w:proofErr w:type="spellEnd"/>
      <w:r w:rsidR="00660A41" w:rsidRPr="008B42ED">
        <w:rPr>
          <w:rFonts w:ascii="Times New Roman" w:eastAsia="Times New Roman" w:hAnsi="Times New Roman" w:cs="Times New Roman"/>
          <w:color w:val="auto"/>
          <w:sz w:val="24"/>
          <w:szCs w:val="24"/>
        </w:rPr>
        <w:t xml:space="preserve"> (2017). Embora este estudo não trate explicitamente sobre a violência sexual, aborda a violência entre parceiros e, conforme a</w:t>
      </w:r>
      <w:r w:rsidR="005A005A">
        <w:rPr>
          <w:rFonts w:ascii="Times New Roman" w:eastAsia="Times New Roman" w:hAnsi="Times New Roman" w:cs="Times New Roman"/>
          <w:color w:val="auto"/>
          <w:sz w:val="24"/>
          <w:szCs w:val="24"/>
        </w:rPr>
        <w:t>presentamos</w:t>
      </w:r>
      <w:r w:rsidR="00660A41" w:rsidRPr="008B42ED">
        <w:rPr>
          <w:rFonts w:ascii="Times New Roman" w:eastAsia="Times New Roman" w:hAnsi="Times New Roman" w:cs="Times New Roman"/>
          <w:color w:val="auto"/>
          <w:sz w:val="24"/>
          <w:szCs w:val="24"/>
        </w:rPr>
        <w:t xml:space="preserve"> mais cedo, dados</w:t>
      </w:r>
      <w:r w:rsidR="005F084D" w:rsidRPr="008B42ED">
        <w:rPr>
          <w:rFonts w:ascii="Times New Roman" w:eastAsia="Times New Roman" w:hAnsi="Times New Roman" w:cs="Times New Roman"/>
          <w:color w:val="auto"/>
          <w:sz w:val="24"/>
          <w:szCs w:val="24"/>
        </w:rPr>
        <w:t xml:space="preserve"> demonstram</w:t>
      </w:r>
      <w:r w:rsidR="00660A41" w:rsidRPr="008B42ED">
        <w:rPr>
          <w:rFonts w:ascii="Times New Roman" w:eastAsia="Times New Roman" w:hAnsi="Times New Roman" w:cs="Times New Roman"/>
          <w:color w:val="auto"/>
          <w:sz w:val="24"/>
          <w:szCs w:val="24"/>
        </w:rPr>
        <w:t xml:space="preserve"> que</w:t>
      </w:r>
      <w:r w:rsidR="005F084D" w:rsidRPr="008B42ED">
        <w:rPr>
          <w:rFonts w:ascii="Times New Roman" w:eastAsia="Times New Roman" w:hAnsi="Times New Roman" w:cs="Times New Roman"/>
          <w:color w:val="auto"/>
          <w:sz w:val="24"/>
          <w:szCs w:val="24"/>
        </w:rPr>
        <w:t xml:space="preserve"> a violência sexu</w:t>
      </w:r>
      <w:r w:rsidR="005A005A">
        <w:rPr>
          <w:rFonts w:ascii="Times New Roman" w:eastAsia="Times New Roman" w:hAnsi="Times New Roman" w:cs="Times New Roman"/>
          <w:color w:val="auto"/>
          <w:sz w:val="24"/>
          <w:szCs w:val="24"/>
        </w:rPr>
        <w:t>al acontece nos relacionamentos</w:t>
      </w:r>
      <w:r w:rsidR="005F084D" w:rsidRPr="008B42ED">
        <w:rPr>
          <w:rFonts w:ascii="Times New Roman" w:eastAsia="Times New Roman" w:hAnsi="Times New Roman" w:cs="Times New Roman"/>
          <w:color w:val="auto"/>
          <w:sz w:val="24"/>
          <w:szCs w:val="24"/>
        </w:rPr>
        <w:t xml:space="preserve"> com frequência. Ainda, é nesse contexto que as mulheres menos denunciam o ocorrido. </w:t>
      </w:r>
      <w:proofErr w:type="spellStart"/>
      <w:r w:rsidR="005F084D" w:rsidRPr="008B42ED">
        <w:rPr>
          <w:rFonts w:ascii="Times New Roman" w:eastAsia="Times New Roman" w:hAnsi="Times New Roman" w:cs="Times New Roman"/>
          <w:color w:val="auto"/>
          <w:sz w:val="24"/>
          <w:szCs w:val="24"/>
        </w:rPr>
        <w:t>Guerin</w:t>
      </w:r>
      <w:proofErr w:type="spellEnd"/>
      <w:r w:rsidR="005F084D" w:rsidRPr="008B42ED">
        <w:rPr>
          <w:rFonts w:ascii="Times New Roman" w:eastAsia="Times New Roman" w:hAnsi="Times New Roman" w:cs="Times New Roman"/>
          <w:color w:val="auto"/>
          <w:sz w:val="24"/>
          <w:szCs w:val="24"/>
        </w:rPr>
        <w:t xml:space="preserve"> e </w:t>
      </w:r>
      <w:proofErr w:type="spellStart"/>
      <w:r w:rsidR="005F084D" w:rsidRPr="008B42ED">
        <w:rPr>
          <w:rFonts w:ascii="Times New Roman" w:eastAsia="Times New Roman" w:hAnsi="Times New Roman" w:cs="Times New Roman"/>
          <w:color w:val="auto"/>
          <w:sz w:val="24"/>
          <w:szCs w:val="24"/>
        </w:rPr>
        <w:t>Ortolan</w:t>
      </w:r>
      <w:proofErr w:type="spellEnd"/>
      <w:r w:rsidR="005F084D" w:rsidRPr="008B42ED">
        <w:rPr>
          <w:rFonts w:ascii="Times New Roman" w:eastAsia="Times New Roman" w:hAnsi="Times New Roman" w:cs="Times New Roman"/>
          <w:color w:val="auto"/>
          <w:sz w:val="24"/>
          <w:szCs w:val="24"/>
        </w:rPr>
        <w:t xml:space="preserve"> (2017) realizaram análises sobre a violência doméstica que são úteis para a compreensão das estratégias de controle dos homens em relação às companheiras, além de apresentar um modelo de estudo analítico-comportamental que inclui contextos sociais mais amplos nas análises individualistas. </w:t>
      </w:r>
      <w:proofErr w:type="spellStart"/>
      <w:r w:rsidR="005F084D" w:rsidRPr="008B42ED">
        <w:rPr>
          <w:rFonts w:ascii="Times New Roman" w:eastAsia="Times New Roman" w:hAnsi="Times New Roman" w:cs="Times New Roman"/>
          <w:color w:val="auto"/>
          <w:sz w:val="24"/>
          <w:szCs w:val="24"/>
        </w:rPr>
        <w:t>Guerin</w:t>
      </w:r>
      <w:proofErr w:type="spellEnd"/>
      <w:r w:rsidR="005F084D" w:rsidRPr="008B42ED">
        <w:rPr>
          <w:rFonts w:ascii="Times New Roman" w:eastAsia="Times New Roman" w:hAnsi="Times New Roman" w:cs="Times New Roman"/>
          <w:color w:val="auto"/>
          <w:sz w:val="24"/>
          <w:szCs w:val="24"/>
        </w:rPr>
        <w:t xml:space="preserve"> e </w:t>
      </w:r>
      <w:proofErr w:type="spellStart"/>
      <w:r w:rsidR="005F084D" w:rsidRPr="008B42ED">
        <w:rPr>
          <w:rFonts w:ascii="Times New Roman" w:eastAsia="Times New Roman" w:hAnsi="Times New Roman" w:cs="Times New Roman"/>
          <w:color w:val="auto"/>
          <w:sz w:val="24"/>
          <w:szCs w:val="24"/>
        </w:rPr>
        <w:t>Ortolan</w:t>
      </w:r>
      <w:proofErr w:type="spellEnd"/>
      <w:r w:rsidR="005F084D" w:rsidRPr="008B42ED">
        <w:rPr>
          <w:rFonts w:ascii="Times New Roman" w:eastAsia="Times New Roman" w:hAnsi="Times New Roman" w:cs="Times New Roman"/>
          <w:color w:val="auto"/>
          <w:sz w:val="24"/>
          <w:szCs w:val="24"/>
        </w:rPr>
        <w:t xml:space="preserve"> utilizaram materiais </w:t>
      </w:r>
      <w:r w:rsidR="00CF3654" w:rsidRPr="008B42ED">
        <w:rPr>
          <w:rFonts w:ascii="Times New Roman" w:eastAsia="Times New Roman" w:hAnsi="Times New Roman" w:cs="Times New Roman"/>
          <w:color w:val="auto"/>
          <w:sz w:val="24"/>
          <w:szCs w:val="24"/>
        </w:rPr>
        <w:t xml:space="preserve">já </w:t>
      </w:r>
      <w:r w:rsidR="005F084D" w:rsidRPr="008B42ED">
        <w:rPr>
          <w:rFonts w:ascii="Times New Roman" w:eastAsia="Times New Roman" w:hAnsi="Times New Roman" w:cs="Times New Roman"/>
          <w:color w:val="auto"/>
          <w:sz w:val="24"/>
          <w:szCs w:val="24"/>
        </w:rPr>
        <w:t xml:space="preserve">publicados </w:t>
      </w:r>
      <w:r w:rsidR="00CF3654" w:rsidRPr="008B42ED">
        <w:rPr>
          <w:rFonts w:ascii="Times New Roman" w:eastAsia="Times New Roman" w:hAnsi="Times New Roman" w:cs="Times New Roman"/>
          <w:color w:val="auto"/>
          <w:sz w:val="24"/>
          <w:szCs w:val="24"/>
        </w:rPr>
        <w:t xml:space="preserve">sobre violência contra mulher </w:t>
      </w:r>
      <w:r w:rsidR="005F084D" w:rsidRPr="008B42ED">
        <w:rPr>
          <w:rFonts w:ascii="Times New Roman" w:eastAsia="Times New Roman" w:hAnsi="Times New Roman" w:cs="Times New Roman"/>
          <w:color w:val="auto"/>
          <w:sz w:val="24"/>
          <w:szCs w:val="24"/>
        </w:rPr>
        <w:t xml:space="preserve">para identificar algumas estratégias gerais de controle e posteriormente apresentaram possíveis contingências das quais essas estratégias são produto. </w:t>
      </w:r>
      <w:r w:rsidR="00CF3654" w:rsidRPr="008B42ED">
        <w:rPr>
          <w:rFonts w:ascii="Times New Roman" w:eastAsia="Times New Roman" w:hAnsi="Times New Roman" w:cs="Times New Roman"/>
          <w:color w:val="auto"/>
          <w:sz w:val="24"/>
          <w:szCs w:val="24"/>
        </w:rPr>
        <w:t xml:space="preserve">Essa análise baseou-se no método desenvolvido por </w:t>
      </w:r>
      <w:proofErr w:type="spellStart"/>
      <w:r w:rsidR="00CF3654" w:rsidRPr="008B42ED">
        <w:rPr>
          <w:rFonts w:ascii="Times New Roman" w:eastAsia="Times New Roman" w:hAnsi="Times New Roman" w:cs="Times New Roman"/>
          <w:color w:val="auto"/>
          <w:sz w:val="24"/>
          <w:szCs w:val="24"/>
        </w:rPr>
        <w:t>Guerin</w:t>
      </w:r>
      <w:proofErr w:type="spellEnd"/>
      <w:r w:rsidR="00CF3654" w:rsidRPr="008B42ED">
        <w:rPr>
          <w:rFonts w:ascii="Times New Roman" w:eastAsia="Times New Roman" w:hAnsi="Times New Roman" w:cs="Times New Roman"/>
          <w:color w:val="auto"/>
          <w:sz w:val="24"/>
          <w:szCs w:val="24"/>
        </w:rPr>
        <w:t xml:space="preserve"> (2016). </w:t>
      </w:r>
      <w:r w:rsidR="005F084D" w:rsidRPr="008B42ED">
        <w:rPr>
          <w:rFonts w:ascii="Times New Roman" w:eastAsia="Times New Roman" w:hAnsi="Times New Roman" w:cs="Times New Roman"/>
          <w:color w:val="auto"/>
          <w:sz w:val="24"/>
          <w:szCs w:val="24"/>
        </w:rPr>
        <w:t>Foram encontrados diversos comportamentos que sugerem cinco padrões funcionais comuns na violência doméstica: ações físicas diretas e ameaças à mulher; manipular o contexto para controlar o comportamento da mulher; estratégias para manter segredos dentro dos relacionamentos; estratégias para monitorar ou descobrir sobre a mulher, suas atividades e contatos sociais; e construções verbais para ameaçar ou persuadir a mulher sobre a visão do homem para o mundo. Também foram analisados como homens estabelecem que seus compo</w:t>
      </w:r>
      <w:r w:rsidR="005A005A">
        <w:rPr>
          <w:rFonts w:ascii="Times New Roman" w:eastAsia="Times New Roman" w:hAnsi="Times New Roman" w:cs="Times New Roman"/>
          <w:color w:val="auto"/>
          <w:sz w:val="24"/>
          <w:szCs w:val="24"/>
        </w:rPr>
        <w:t xml:space="preserve">rtamentos sejam </w:t>
      </w:r>
      <w:proofErr w:type="spellStart"/>
      <w:r w:rsidR="005A005A">
        <w:rPr>
          <w:rFonts w:ascii="Times New Roman" w:eastAsia="Times New Roman" w:hAnsi="Times New Roman" w:cs="Times New Roman"/>
          <w:color w:val="auto"/>
          <w:sz w:val="24"/>
          <w:szCs w:val="24"/>
        </w:rPr>
        <w:t>consequenciados</w:t>
      </w:r>
      <w:proofErr w:type="spellEnd"/>
      <w:r w:rsidR="005F084D" w:rsidRPr="008B42ED">
        <w:rPr>
          <w:rFonts w:ascii="Times New Roman" w:eastAsia="Times New Roman" w:hAnsi="Times New Roman" w:cs="Times New Roman"/>
          <w:color w:val="auto"/>
          <w:sz w:val="24"/>
          <w:szCs w:val="24"/>
        </w:rPr>
        <w:t xml:space="preserve"> pela mulher, através de exigências, sutis ou não, sobre: obtenção de recursos (sexo, controle financeiro, serviços domésticos); atenção (pré-condição para outras estratégias); conformidade verbal (tornar a mulher complacente com grande número de demandas e comandos); concordância com os “fatos” (mulher, além de </w:t>
      </w:r>
      <w:r w:rsidR="005F084D" w:rsidRPr="008B42ED">
        <w:rPr>
          <w:rFonts w:ascii="Times New Roman" w:eastAsia="Times New Roman" w:hAnsi="Times New Roman" w:cs="Times New Roman"/>
          <w:color w:val="auto"/>
          <w:sz w:val="24"/>
          <w:szCs w:val="24"/>
        </w:rPr>
        <w:lastRenderedPageBreak/>
        <w:t>seguir, concorda com regras patriarcais); e evitar o controle de outros (mulher evita o controle de outras pessoas que não o companheiro).</w:t>
      </w:r>
      <w:r w:rsidR="005029B5" w:rsidRPr="008B42ED">
        <w:rPr>
          <w:rFonts w:ascii="Times New Roman" w:eastAsia="Times New Roman" w:hAnsi="Times New Roman" w:cs="Times New Roman"/>
          <w:color w:val="auto"/>
          <w:sz w:val="24"/>
          <w:szCs w:val="24"/>
        </w:rPr>
        <w:t xml:space="preserve"> Como estratégias de controle sobre as parcei</w:t>
      </w:r>
      <w:r w:rsidR="00CF1122" w:rsidRPr="008B42ED">
        <w:rPr>
          <w:rFonts w:ascii="Times New Roman" w:eastAsia="Times New Roman" w:hAnsi="Times New Roman" w:cs="Times New Roman"/>
          <w:color w:val="auto"/>
          <w:sz w:val="24"/>
          <w:szCs w:val="24"/>
        </w:rPr>
        <w:t>ras</w:t>
      </w:r>
      <w:r w:rsidR="00867D8E" w:rsidRPr="008B42ED">
        <w:rPr>
          <w:rFonts w:ascii="Times New Roman" w:eastAsia="Times New Roman" w:hAnsi="Times New Roman" w:cs="Times New Roman"/>
          <w:color w:val="auto"/>
          <w:sz w:val="24"/>
          <w:szCs w:val="24"/>
        </w:rPr>
        <w:t>,</w:t>
      </w:r>
      <w:r w:rsidR="00CF1122" w:rsidRPr="008B42ED">
        <w:rPr>
          <w:rFonts w:ascii="Times New Roman" w:eastAsia="Times New Roman" w:hAnsi="Times New Roman" w:cs="Times New Roman"/>
          <w:color w:val="auto"/>
          <w:sz w:val="24"/>
          <w:szCs w:val="24"/>
        </w:rPr>
        <w:t xml:space="preserve"> os homens podem usar violência física e psicológica, no entanto, posteriormente, basta um lembrete (pré</w:t>
      </w:r>
      <w:bookmarkStart w:id="1" w:name="_GoBack"/>
      <w:bookmarkEnd w:id="1"/>
      <w:r w:rsidR="00CF1122" w:rsidRPr="008B42ED">
        <w:rPr>
          <w:rFonts w:ascii="Times New Roman" w:eastAsia="Times New Roman" w:hAnsi="Times New Roman" w:cs="Times New Roman"/>
          <w:color w:val="auto"/>
          <w:sz w:val="24"/>
          <w:szCs w:val="24"/>
        </w:rPr>
        <w:t>-aversivo) da violência para exercer controle.</w:t>
      </w:r>
    </w:p>
    <w:p w14:paraId="31472B2E" w14:textId="015F2466" w:rsidR="005F084D" w:rsidRPr="008B42ED" w:rsidRDefault="005F084D" w:rsidP="005F084D">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 xml:space="preserve">Esses padrões comportamentais podem começar </w:t>
      </w:r>
      <w:r w:rsidR="00CF1122" w:rsidRPr="008B42ED">
        <w:rPr>
          <w:rFonts w:ascii="Times New Roman" w:eastAsia="Times New Roman" w:hAnsi="Times New Roman" w:cs="Times New Roman"/>
          <w:color w:val="auto"/>
          <w:sz w:val="24"/>
          <w:szCs w:val="24"/>
        </w:rPr>
        <w:t>com frequência e intensidade menores</w:t>
      </w:r>
      <w:r w:rsidRPr="008B42ED">
        <w:rPr>
          <w:rFonts w:ascii="Times New Roman" w:eastAsia="Times New Roman" w:hAnsi="Times New Roman" w:cs="Times New Roman"/>
          <w:color w:val="auto"/>
          <w:sz w:val="24"/>
          <w:szCs w:val="24"/>
        </w:rPr>
        <w:t xml:space="preserve">, porém, com o tempo se tornam mais violentos. Por fim, os autores incluíram em suas análises o papel dos contextos sociais e políticos. Argumentaram que a maioria das estratégias não funcionaria sem a aceitação social de tais contextos </w:t>
      </w:r>
      <w:r w:rsidR="00A31476" w:rsidRPr="008B42ED">
        <w:rPr>
          <w:rFonts w:ascii="Times New Roman" w:eastAsia="Times New Roman" w:hAnsi="Times New Roman" w:cs="Times New Roman"/>
          <w:color w:val="auto"/>
          <w:sz w:val="24"/>
          <w:szCs w:val="24"/>
        </w:rPr>
        <w:t xml:space="preserve">e privilégios diferenciais, identificados como parte do patriarcado. Embora o estudo não trate </w:t>
      </w:r>
      <w:r w:rsidR="008F6231" w:rsidRPr="008B42ED">
        <w:rPr>
          <w:rFonts w:ascii="Times New Roman" w:eastAsia="Times New Roman" w:hAnsi="Times New Roman" w:cs="Times New Roman"/>
          <w:color w:val="auto"/>
          <w:sz w:val="24"/>
          <w:szCs w:val="24"/>
        </w:rPr>
        <w:t>especificamente</w:t>
      </w:r>
      <w:r w:rsidR="00A31476" w:rsidRPr="008B42ED">
        <w:rPr>
          <w:rFonts w:ascii="Times New Roman" w:eastAsia="Times New Roman" w:hAnsi="Times New Roman" w:cs="Times New Roman"/>
          <w:color w:val="auto"/>
          <w:sz w:val="24"/>
          <w:szCs w:val="24"/>
        </w:rPr>
        <w:t xml:space="preserve"> sobre a violência sexual, nos instrumentaliza para identificar que ela pode ocorrer nesses contextos. Por exemplo, é aceito socialmente</w:t>
      </w:r>
      <w:r w:rsidRPr="008B42ED">
        <w:rPr>
          <w:rFonts w:ascii="Times New Roman" w:eastAsia="Times New Roman" w:hAnsi="Times New Roman" w:cs="Times New Roman"/>
          <w:color w:val="auto"/>
          <w:sz w:val="24"/>
          <w:szCs w:val="24"/>
        </w:rPr>
        <w:t xml:space="preserve"> </w:t>
      </w:r>
      <w:r w:rsidR="00A31476" w:rsidRPr="008B42ED">
        <w:rPr>
          <w:rFonts w:ascii="Times New Roman" w:eastAsia="Times New Roman" w:hAnsi="Times New Roman" w:cs="Times New Roman"/>
          <w:color w:val="auto"/>
          <w:sz w:val="24"/>
          <w:szCs w:val="24"/>
        </w:rPr>
        <w:t xml:space="preserve">que homens exerçam </w:t>
      </w:r>
      <w:r w:rsidRPr="008B42ED">
        <w:rPr>
          <w:rFonts w:ascii="Times New Roman" w:eastAsia="Times New Roman" w:hAnsi="Times New Roman" w:cs="Times New Roman"/>
          <w:color w:val="auto"/>
          <w:sz w:val="24"/>
          <w:szCs w:val="24"/>
        </w:rPr>
        <w:t xml:space="preserve">direito </w:t>
      </w:r>
      <w:r w:rsidR="00A31476" w:rsidRPr="008B42ED">
        <w:rPr>
          <w:rFonts w:ascii="Times New Roman" w:eastAsia="Times New Roman" w:hAnsi="Times New Roman" w:cs="Times New Roman"/>
          <w:color w:val="auto"/>
          <w:sz w:val="24"/>
          <w:szCs w:val="24"/>
        </w:rPr>
        <w:t>sobre a sexualidade da mulher</w:t>
      </w:r>
      <w:r w:rsidR="005029B5" w:rsidRPr="008B42ED">
        <w:rPr>
          <w:rFonts w:ascii="Times New Roman" w:eastAsia="Times New Roman" w:hAnsi="Times New Roman" w:cs="Times New Roman"/>
          <w:color w:val="auto"/>
          <w:sz w:val="24"/>
          <w:szCs w:val="24"/>
        </w:rPr>
        <w:t xml:space="preserve">. Utilizando estratégias classificadas como conformidade com os “fatos” e manutenção de segredos dentro do relacionamento, é provável </w:t>
      </w:r>
      <w:r w:rsidRPr="008B42ED">
        <w:rPr>
          <w:rFonts w:ascii="Times New Roman" w:eastAsia="Times New Roman" w:hAnsi="Times New Roman" w:cs="Times New Roman"/>
          <w:color w:val="auto"/>
          <w:sz w:val="24"/>
          <w:szCs w:val="24"/>
        </w:rPr>
        <w:t>que sexo forçado não seja discriminado</w:t>
      </w:r>
      <w:r w:rsidR="005029B5" w:rsidRPr="008B42ED">
        <w:rPr>
          <w:rFonts w:ascii="Times New Roman" w:eastAsia="Times New Roman" w:hAnsi="Times New Roman" w:cs="Times New Roman"/>
          <w:color w:val="auto"/>
          <w:sz w:val="24"/>
          <w:szCs w:val="24"/>
        </w:rPr>
        <w:t>, pela mulher,</w:t>
      </w:r>
      <w:r w:rsidRPr="008B42ED">
        <w:rPr>
          <w:rFonts w:ascii="Times New Roman" w:eastAsia="Times New Roman" w:hAnsi="Times New Roman" w:cs="Times New Roman"/>
          <w:color w:val="auto"/>
          <w:sz w:val="24"/>
          <w:szCs w:val="24"/>
        </w:rPr>
        <w:t xml:space="preserve"> como estupro</w:t>
      </w:r>
      <w:r w:rsidR="005029B5" w:rsidRPr="008B42ED">
        <w:rPr>
          <w:rFonts w:ascii="Times New Roman" w:eastAsia="Times New Roman" w:hAnsi="Times New Roman" w:cs="Times New Roman"/>
          <w:color w:val="auto"/>
          <w:sz w:val="24"/>
          <w:szCs w:val="24"/>
        </w:rPr>
        <w:t>, bem como, esta</w:t>
      </w:r>
      <w:r w:rsidRPr="008B42ED">
        <w:rPr>
          <w:rFonts w:ascii="Times New Roman" w:eastAsia="Times New Roman" w:hAnsi="Times New Roman" w:cs="Times New Roman"/>
          <w:color w:val="auto"/>
          <w:sz w:val="24"/>
          <w:szCs w:val="24"/>
        </w:rPr>
        <w:t xml:space="preserve"> apresente resistência a tornar tal assunto público através da denúncia. </w:t>
      </w:r>
    </w:p>
    <w:p w14:paraId="2C5F77C6" w14:textId="684FC8C7" w:rsidR="007560BB" w:rsidRDefault="008316FF" w:rsidP="003064BF">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highlight w:val="white"/>
        </w:rPr>
        <w:t xml:space="preserve">A partir dos artigos citados nesta seção, observa-se que quase todas as pesquisas feitas por analistas do comportamento sobre gênero, sexualidade e/ou violência apenas tangenciam questões sobre cultura do estupro, sem </w:t>
      </w:r>
      <w:r w:rsidR="00725EFF">
        <w:rPr>
          <w:rFonts w:ascii="Times New Roman" w:eastAsia="Times New Roman" w:hAnsi="Times New Roman" w:cs="Times New Roman"/>
          <w:color w:val="auto"/>
          <w:sz w:val="24"/>
          <w:szCs w:val="24"/>
          <w:highlight w:val="white"/>
        </w:rPr>
        <w:t>discuti</w:t>
      </w:r>
      <w:r w:rsidR="00725EFF" w:rsidRPr="001069B2">
        <w:rPr>
          <w:rFonts w:ascii="Times New Roman" w:eastAsia="Times New Roman" w:hAnsi="Times New Roman" w:cs="Times New Roman"/>
          <w:color w:val="auto"/>
          <w:sz w:val="24"/>
          <w:szCs w:val="24"/>
          <w:highlight w:val="white"/>
        </w:rPr>
        <w:t>-las</w:t>
      </w:r>
      <w:r w:rsidRPr="001069B2">
        <w:rPr>
          <w:rFonts w:ascii="Times New Roman" w:eastAsia="Times New Roman" w:hAnsi="Times New Roman" w:cs="Times New Roman"/>
          <w:color w:val="auto"/>
          <w:sz w:val="24"/>
          <w:szCs w:val="24"/>
          <w:highlight w:val="white"/>
        </w:rPr>
        <w:t xml:space="preserve"> ou mesmo usar essa expressão. Faz-se necessário uma análise feminista comportamental desses resultados, de forma a enriquecer o debate já existente em outras correntes da psicologia e, sobretudo, outros campos do conhecimento.</w:t>
      </w:r>
    </w:p>
    <w:p w14:paraId="2561E83C" w14:textId="77777777" w:rsidR="003064BF" w:rsidRPr="003064BF" w:rsidRDefault="003064BF" w:rsidP="003064BF">
      <w:pPr>
        <w:spacing w:line="480" w:lineRule="auto"/>
        <w:ind w:firstLine="720"/>
        <w:rPr>
          <w:rFonts w:ascii="Times New Roman" w:eastAsia="Times New Roman" w:hAnsi="Times New Roman" w:cs="Times New Roman"/>
          <w:color w:val="auto"/>
          <w:sz w:val="24"/>
          <w:szCs w:val="24"/>
        </w:rPr>
      </w:pPr>
    </w:p>
    <w:p w14:paraId="4B2FB843" w14:textId="77777777" w:rsidR="00BE77A5" w:rsidRPr="001069B2" w:rsidRDefault="008316FF" w:rsidP="001069B2">
      <w:pPr>
        <w:spacing w:line="480" w:lineRule="auto"/>
        <w:ind w:firstLine="720"/>
        <w:rPr>
          <w:rFonts w:ascii="Times New Roman" w:eastAsia="Times New Roman" w:hAnsi="Times New Roman" w:cs="Times New Roman"/>
          <w:b/>
          <w:color w:val="auto"/>
          <w:sz w:val="24"/>
          <w:szCs w:val="24"/>
          <w:highlight w:val="white"/>
        </w:rPr>
      </w:pPr>
      <w:r w:rsidRPr="001069B2">
        <w:rPr>
          <w:rFonts w:ascii="Times New Roman" w:eastAsia="Times New Roman" w:hAnsi="Times New Roman" w:cs="Times New Roman"/>
          <w:b/>
          <w:color w:val="auto"/>
          <w:sz w:val="24"/>
          <w:szCs w:val="24"/>
          <w:highlight w:val="white"/>
        </w:rPr>
        <w:t>Por uma Análise do Comportamento comprometida com a perspectiva feminista sobre a violência sexual</w:t>
      </w:r>
    </w:p>
    <w:p w14:paraId="00BCC3FA" w14:textId="14281066" w:rsidR="00BE77A5" w:rsidRPr="001069B2" w:rsidRDefault="008316FF" w:rsidP="001069B2">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highlight w:val="white"/>
        </w:rPr>
        <w:lastRenderedPageBreak/>
        <w:t>A produção acadêmica advinda de outras áreas do conhecimento aponta a presença de topografias de comportamentos sexualmente abusivos por parte de homens em direção a mulheres e formula explicações para a sua existência: crenças, contexto macro, etc. Análises históricas, dados estatísticos, comparações entre diferentes sociedades, grupos e indivíduos, bem como estudos correlacionais</w:t>
      </w:r>
      <w:r w:rsidR="00394D06">
        <w:rPr>
          <w:rFonts w:ascii="Times New Roman" w:eastAsia="Times New Roman" w:hAnsi="Times New Roman" w:cs="Times New Roman"/>
          <w:color w:val="auto"/>
          <w:sz w:val="24"/>
          <w:szCs w:val="24"/>
          <w:highlight w:val="white"/>
        </w:rPr>
        <w:t>,</w:t>
      </w:r>
      <w:r w:rsidRPr="001069B2">
        <w:rPr>
          <w:rFonts w:ascii="Times New Roman" w:eastAsia="Times New Roman" w:hAnsi="Times New Roman" w:cs="Times New Roman"/>
          <w:color w:val="auto"/>
          <w:sz w:val="24"/>
          <w:szCs w:val="24"/>
          <w:highlight w:val="white"/>
        </w:rPr>
        <w:t xml:space="preserve"> contribuíram para a identificação de prováveis variáveis sociais, culturais e características pessoais que favorecem a ocorrência de estupros. A análise do comportamento, no entanto, tradicionalmente investiga fenômenos através </w:t>
      </w:r>
      <w:r w:rsidR="00882AA4">
        <w:rPr>
          <w:rFonts w:ascii="Times New Roman" w:eastAsia="Times New Roman" w:hAnsi="Times New Roman" w:cs="Times New Roman"/>
          <w:color w:val="auto"/>
          <w:sz w:val="24"/>
          <w:szCs w:val="24"/>
          <w:highlight w:val="white"/>
        </w:rPr>
        <w:t xml:space="preserve">de </w:t>
      </w:r>
      <w:r w:rsidRPr="001069B2">
        <w:rPr>
          <w:rFonts w:ascii="Times New Roman" w:eastAsia="Times New Roman" w:hAnsi="Times New Roman" w:cs="Times New Roman"/>
          <w:color w:val="auto"/>
          <w:sz w:val="24"/>
          <w:szCs w:val="24"/>
          <w:highlight w:val="white"/>
        </w:rPr>
        <w:t xml:space="preserve">diferentes delineamentos experimentais, </w:t>
      </w:r>
      <w:r w:rsidR="00882AA4">
        <w:rPr>
          <w:rFonts w:ascii="Times New Roman" w:eastAsia="Times New Roman" w:hAnsi="Times New Roman" w:cs="Times New Roman"/>
          <w:color w:val="auto"/>
          <w:sz w:val="24"/>
          <w:szCs w:val="24"/>
          <w:highlight w:val="white"/>
        </w:rPr>
        <w:t xml:space="preserve">mas </w:t>
      </w:r>
      <w:r w:rsidRPr="001069B2">
        <w:rPr>
          <w:rFonts w:ascii="Times New Roman" w:eastAsia="Times New Roman" w:hAnsi="Times New Roman" w:cs="Times New Roman"/>
          <w:color w:val="auto"/>
          <w:sz w:val="24"/>
          <w:szCs w:val="24"/>
          <w:highlight w:val="white"/>
        </w:rPr>
        <w:t xml:space="preserve">principalmente, </w:t>
      </w:r>
      <w:r w:rsidR="00882AA4">
        <w:rPr>
          <w:rFonts w:ascii="Times New Roman" w:eastAsia="Times New Roman" w:hAnsi="Times New Roman" w:cs="Times New Roman"/>
          <w:color w:val="auto"/>
          <w:sz w:val="24"/>
          <w:szCs w:val="24"/>
          <w:highlight w:val="white"/>
        </w:rPr>
        <w:t xml:space="preserve">do delineamento </w:t>
      </w:r>
      <w:r w:rsidRPr="001069B2">
        <w:rPr>
          <w:rFonts w:ascii="Times New Roman" w:eastAsia="Times New Roman" w:hAnsi="Times New Roman" w:cs="Times New Roman"/>
          <w:color w:val="auto"/>
          <w:sz w:val="24"/>
          <w:szCs w:val="24"/>
          <w:highlight w:val="white"/>
        </w:rPr>
        <w:t xml:space="preserve">de caso único (embora outros métodos também sejam empregados). </w:t>
      </w:r>
      <w:r w:rsidRPr="001069B2">
        <w:rPr>
          <w:rFonts w:ascii="Times New Roman" w:eastAsia="Times New Roman" w:hAnsi="Times New Roman" w:cs="Times New Roman"/>
          <w:color w:val="auto"/>
          <w:sz w:val="24"/>
          <w:szCs w:val="24"/>
        </w:rPr>
        <w:t>Esta seria uma primeira proposta de investigação comportamental sobre a cultura do estupro.</w:t>
      </w:r>
      <w:r w:rsidRPr="001069B2">
        <w:rPr>
          <w:rFonts w:ascii="Times New Roman" w:eastAsia="Times New Roman" w:hAnsi="Times New Roman" w:cs="Times New Roman"/>
          <w:color w:val="auto"/>
          <w:sz w:val="24"/>
          <w:szCs w:val="24"/>
          <w:highlight w:val="white"/>
        </w:rPr>
        <w:t xml:space="preserve"> No entanto, quando se trata de determinar quais variáveis aumentam ou diminuem a probabilidade da emissão de comportamentos sexualmente abusivos, nota-se que </w:t>
      </w:r>
      <w:r w:rsidRPr="001069B2">
        <w:rPr>
          <w:rFonts w:ascii="Times New Roman" w:eastAsia="Times New Roman" w:hAnsi="Times New Roman" w:cs="Times New Roman"/>
          <w:color w:val="auto"/>
          <w:sz w:val="24"/>
          <w:szCs w:val="24"/>
        </w:rPr>
        <w:t xml:space="preserve">pesquisas experimentais com manipulação de variável podem ser eticamente problemáticas. Por exemplo, uma forma de comprovar que a pornografia influencia a ocorrência de estupros seria utilizar como sujeitos garotos que nunca tivessem tido contato com pornografia. Inicialmente, deveríamos estabelecer uma linha de base sobre a frequência de comportamentos abusivos e, posteriormente, expor esses garotos a filmes pornográficos por certo período de tempo, enquanto avaliamos se houve mudança na frequência dos comportamentos de interesse. Ainda que fosse um dado importante, </w:t>
      </w:r>
      <w:r w:rsidR="00882AA4" w:rsidRPr="001069B2">
        <w:rPr>
          <w:rFonts w:ascii="Times New Roman" w:eastAsia="Times New Roman" w:hAnsi="Times New Roman" w:cs="Times New Roman"/>
          <w:color w:val="auto"/>
          <w:sz w:val="24"/>
          <w:szCs w:val="24"/>
        </w:rPr>
        <w:t>tratar-se-ia</w:t>
      </w:r>
      <w:r w:rsidRPr="001069B2">
        <w:rPr>
          <w:rFonts w:ascii="Times New Roman" w:eastAsia="Times New Roman" w:hAnsi="Times New Roman" w:cs="Times New Roman"/>
          <w:color w:val="auto"/>
          <w:sz w:val="24"/>
          <w:szCs w:val="24"/>
        </w:rPr>
        <w:t xml:space="preserve"> de um resultado indesejado, uma </w:t>
      </w:r>
      <w:r w:rsidR="00882AA4">
        <w:rPr>
          <w:rFonts w:ascii="Times New Roman" w:eastAsia="Times New Roman" w:hAnsi="Times New Roman" w:cs="Times New Roman"/>
          <w:color w:val="auto"/>
          <w:sz w:val="24"/>
          <w:szCs w:val="24"/>
        </w:rPr>
        <w:t xml:space="preserve">vez que </w:t>
      </w:r>
      <w:r w:rsidRPr="001069B2">
        <w:rPr>
          <w:rFonts w:ascii="Times New Roman" w:eastAsia="Times New Roman" w:hAnsi="Times New Roman" w:cs="Times New Roman"/>
          <w:color w:val="auto"/>
          <w:sz w:val="24"/>
          <w:szCs w:val="24"/>
        </w:rPr>
        <w:t xml:space="preserve">não queremos que um indivíduo adquira um novo comportamento deste tipo. </w:t>
      </w:r>
    </w:p>
    <w:p w14:paraId="64B6F4EE" w14:textId="55F5E5C6" w:rsidR="00BE77A5" w:rsidRPr="00D43934" w:rsidRDefault="008316FF" w:rsidP="001069B2">
      <w:pPr>
        <w:spacing w:line="480" w:lineRule="auto"/>
        <w:ind w:firstLine="720"/>
        <w:rPr>
          <w:rFonts w:ascii="Times New Roman" w:eastAsia="Times New Roman" w:hAnsi="Times New Roman" w:cs="Times New Roman"/>
          <w:color w:val="auto"/>
          <w:sz w:val="24"/>
          <w:szCs w:val="24"/>
        </w:rPr>
      </w:pPr>
      <w:r w:rsidRPr="008B42ED">
        <w:rPr>
          <w:rFonts w:ascii="Times New Roman" w:eastAsia="Times New Roman" w:hAnsi="Times New Roman" w:cs="Times New Roman"/>
          <w:color w:val="auto"/>
          <w:sz w:val="24"/>
          <w:szCs w:val="24"/>
        </w:rPr>
        <w:t>Outra forma de manipular variáveis</w:t>
      </w:r>
      <w:r w:rsidRPr="00394D06">
        <w:rPr>
          <w:rFonts w:ascii="Times New Roman" w:eastAsia="Times New Roman" w:hAnsi="Times New Roman" w:cs="Times New Roman"/>
          <w:color w:val="auto"/>
          <w:sz w:val="24"/>
          <w:szCs w:val="24"/>
        </w:rPr>
        <w:t xml:space="preserve"> </w:t>
      </w:r>
      <w:r w:rsidR="00263EF9" w:rsidRPr="00394D06">
        <w:rPr>
          <w:rFonts w:ascii="Times New Roman" w:eastAsia="Times New Roman" w:hAnsi="Times New Roman" w:cs="Times New Roman"/>
          <w:color w:val="auto"/>
          <w:sz w:val="24"/>
          <w:szCs w:val="24"/>
        </w:rPr>
        <w:t>envolveria a</w:t>
      </w:r>
      <w:r w:rsidRPr="00394D06">
        <w:rPr>
          <w:rFonts w:ascii="Times New Roman" w:eastAsia="Times New Roman" w:hAnsi="Times New Roman" w:cs="Times New Roman"/>
          <w:color w:val="auto"/>
          <w:sz w:val="24"/>
          <w:szCs w:val="24"/>
        </w:rPr>
        <w:t xml:space="preserve"> </w:t>
      </w:r>
      <w:r w:rsidR="00394D06">
        <w:rPr>
          <w:rFonts w:ascii="Times New Roman" w:eastAsia="Times New Roman" w:hAnsi="Times New Roman" w:cs="Times New Roman"/>
          <w:color w:val="auto"/>
          <w:sz w:val="24"/>
          <w:szCs w:val="24"/>
        </w:rPr>
        <w:t xml:space="preserve">redução de </w:t>
      </w:r>
      <w:r w:rsidR="00B86C88" w:rsidRPr="00394D06">
        <w:rPr>
          <w:rFonts w:ascii="Times New Roman" w:eastAsia="Times New Roman" w:hAnsi="Times New Roman" w:cs="Times New Roman"/>
          <w:color w:val="auto"/>
          <w:sz w:val="24"/>
          <w:szCs w:val="24"/>
        </w:rPr>
        <w:t xml:space="preserve">práticas culturais e comportamentos relacionados </w:t>
      </w:r>
      <w:r w:rsidR="00394D06">
        <w:rPr>
          <w:rFonts w:ascii="Times New Roman" w:eastAsia="Times New Roman" w:hAnsi="Times New Roman" w:cs="Times New Roman"/>
          <w:color w:val="auto"/>
          <w:sz w:val="24"/>
          <w:szCs w:val="24"/>
        </w:rPr>
        <w:t>à</w:t>
      </w:r>
      <w:r w:rsidR="00B86C88" w:rsidRPr="00394D06">
        <w:rPr>
          <w:rFonts w:ascii="Times New Roman" w:eastAsia="Times New Roman" w:hAnsi="Times New Roman" w:cs="Times New Roman"/>
          <w:color w:val="auto"/>
          <w:sz w:val="24"/>
          <w:szCs w:val="24"/>
        </w:rPr>
        <w:t xml:space="preserve"> dominação masculina</w:t>
      </w:r>
      <w:r w:rsidR="00CC396D">
        <w:rPr>
          <w:rFonts w:ascii="Times New Roman" w:eastAsia="Times New Roman" w:hAnsi="Times New Roman" w:cs="Times New Roman"/>
          <w:color w:val="auto"/>
          <w:sz w:val="24"/>
          <w:szCs w:val="24"/>
        </w:rPr>
        <w:t>, apresentados pelos participantes previamente,</w:t>
      </w:r>
      <w:r w:rsidR="00B86C88" w:rsidRPr="00394D06">
        <w:rPr>
          <w:rFonts w:ascii="Times New Roman" w:eastAsia="Times New Roman" w:hAnsi="Times New Roman" w:cs="Times New Roman"/>
          <w:color w:val="auto"/>
          <w:sz w:val="24"/>
          <w:szCs w:val="24"/>
        </w:rPr>
        <w:t xml:space="preserve"> que afetam a</w:t>
      </w:r>
      <w:r w:rsidRPr="00394D06">
        <w:rPr>
          <w:rFonts w:ascii="Times New Roman" w:eastAsia="Times New Roman" w:hAnsi="Times New Roman" w:cs="Times New Roman"/>
          <w:color w:val="auto"/>
          <w:sz w:val="24"/>
          <w:szCs w:val="24"/>
        </w:rPr>
        <w:t xml:space="preserve"> cultura do estupro. Por exemplo, a </w:t>
      </w:r>
      <w:r w:rsidRPr="008B42ED">
        <w:rPr>
          <w:rFonts w:ascii="Times New Roman" w:eastAsia="Times New Roman" w:hAnsi="Times New Roman" w:cs="Times New Roman"/>
          <w:color w:val="auto"/>
          <w:sz w:val="24"/>
          <w:szCs w:val="24"/>
        </w:rPr>
        <w:t xml:space="preserve">pesquisa desenvolvida por </w:t>
      </w:r>
      <w:proofErr w:type="spellStart"/>
      <w:r w:rsidRPr="008B42ED">
        <w:rPr>
          <w:rFonts w:ascii="Times New Roman" w:eastAsia="Times New Roman" w:hAnsi="Times New Roman" w:cs="Times New Roman"/>
          <w:color w:val="auto"/>
          <w:sz w:val="24"/>
          <w:szCs w:val="24"/>
        </w:rPr>
        <w:t>Moxon</w:t>
      </w:r>
      <w:proofErr w:type="spellEnd"/>
      <w:r w:rsidRPr="008B42ED">
        <w:rPr>
          <w:rFonts w:ascii="Times New Roman" w:eastAsia="Times New Roman" w:hAnsi="Times New Roman" w:cs="Times New Roman"/>
          <w:color w:val="auto"/>
          <w:sz w:val="24"/>
          <w:szCs w:val="24"/>
        </w:rPr>
        <w:t xml:space="preserve">, </w:t>
      </w:r>
      <w:proofErr w:type="spellStart"/>
      <w:r w:rsidRPr="008B42ED">
        <w:rPr>
          <w:rFonts w:ascii="Times New Roman" w:eastAsia="Times New Roman" w:hAnsi="Times New Roman" w:cs="Times New Roman"/>
          <w:color w:val="auto"/>
          <w:sz w:val="24"/>
          <w:szCs w:val="24"/>
        </w:rPr>
        <w:t>Keenan</w:t>
      </w:r>
      <w:proofErr w:type="spellEnd"/>
      <w:r w:rsidRPr="008B42ED">
        <w:rPr>
          <w:rFonts w:ascii="Times New Roman" w:eastAsia="Times New Roman" w:hAnsi="Times New Roman" w:cs="Times New Roman"/>
          <w:color w:val="auto"/>
          <w:sz w:val="24"/>
          <w:szCs w:val="24"/>
        </w:rPr>
        <w:t xml:space="preserve"> e </w:t>
      </w:r>
      <w:proofErr w:type="spellStart"/>
      <w:r w:rsidRPr="008B42ED">
        <w:rPr>
          <w:rFonts w:ascii="Times New Roman" w:eastAsia="Times New Roman" w:hAnsi="Times New Roman" w:cs="Times New Roman"/>
          <w:color w:val="auto"/>
          <w:sz w:val="24"/>
          <w:szCs w:val="24"/>
        </w:rPr>
        <w:t>Hine</w:t>
      </w:r>
      <w:proofErr w:type="spellEnd"/>
      <w:r w:rsidRPr="008B42ED">
        <w:rPr>
          <w:rFonts w:ascii="Times New Roman" w:eastAsia="Times New Roman" w:hAnsi="Times New Roman" w:cs="Times New Roman"/>
          <w:color w:val="auto"/>
          <w:sz w:val="24"/>
          <w:szCs w:val="24"/>
        </w:rPr>
        <w:t xml:space="preserve"> (1993) tinha o objetivo de</w:t>
      </w:r>
      <w:r w:rsidR="00394D06">
        <w:rPr>
          <w:rFonts w:ascii="Times New Roman" w:eastAsia="Times New Roman" w:hAnsi="Times New Roman" w:cs="Times New Roman"/>
          <w:color w:val="auto"/>
          <w:sz w:val="24"/>
          <w:szCs w:val="24"/>
        </w:rPr>
        <w:t xml:space="preserve"> reduzir estereótipos de gênero</w:t>
      </w:r>
      <w:r w:rsidRPr="008B42ED">
        <w:rPr>
          <w:rFonts w:ascii="Times New Roman" w:eastAsia="Times New Roman" w:hAnsi="Times New Roman" w:cs="Times New Roman"/>
          <w:color w:val="FF0000"/>
          <w:sz w:val="24"/>
          <w:szCs w:val="24"/>
        </w:rPr>
        <w:t xml:space="preserve"> </w:t>
      </w:r>
      <w:r w:rsidRPr="008B42ED">
        <w:rPr>
          <w:rFonts w:ascii="Times New Roman" w:eastAsia="Times New Roman" w:hAnsi="Times New Roman" w:cs="Times New Roman"/>
          <w:color w:val="auto"/>
          <w:sz w:val="24"/>
          <w:szCs w:val="24"/>
        </w:rPr>
        <w:t xml:space="preserve">através de um </w:t>
      </w:r>
      <w:r w:rsidR="00BC46EA" w:rsidRPr="008B42ED">
        <w:rPr>
          <w:rFonts w:ascii="Times New Roman" w:eastAsia="Times New Roman" w:hAnsi="Times New Roman" w:cs="Times New Roman"/>
          <w:color w:val="auto"/>
          <w:sz w:val="24"/>
          <w:szCs w:val="24"/>
        </w:rPr>
        <w:t>procedimento de emparelhamento com o modelo</w:t>
      </w:r>
      <w:r w:rsidRPr="008B42ED">
        <w:rPr>
          <w:rFonts w:ascii="Times New Roman" w:eastAsia="Times New Roman" w:hAnsi="Times New Roman" w:cs="Times New Roman"/>
          <w:color w:val="auto"/>
          <w:sz w:val="24"/>
          <w:szCs w:val="24"/>
        </w:rPr>
        <w:t>. Os resultados</w:t>
      </w:r>
      <w:r w:rsidR="00487988" w:rsidRPr="008B42ED">
        <w:rPr>
          <w:rFonts w:ascii="Times New Roman" w:eastAsia="Times New Roman" w:hAnsi="Times New Roman" w:cs="Times New Roman"/>
          <w:color w:val="auto"/>
          <w:sz w:val="24"/>
          <w:szCs w:val="24"/>
        </w:rPr>
        <w:t>, no entanto,</w:t>
      </w:r>
      <w:r w:rsidRPr="008B42ED">
        <w:rPr>
          <w:rFonts w:ascii="Times New Roman" w:eastAsia="Times New Roman" w:hAnsi="Times New Roman" w:cs="Times New Roman"/>
          <w:color w:val="auto"/>
          <w:sz w:val="24"/>
          <w:szCs w:val="24"/>
        </w:rPr>
        <w:t xml:space="preserve"> foram pouco </w:t>
      </w:r>
      <w:r w:rsidRPr="008B42ED">
        <w:rPr>
          <w:rFonts w:ascii="Times New Roman" w:eastAsia="Times New Roman" w:hAnsi="Times New Roman" w:cs="Times New Roman"/>
          <w:color w:val="auto"/>
          <w:sz w:val="24"/>
          <w:szCs w:val="24"/>
        </w:rPr>
        <w:lastRenderedPageBreak/>
        <w:t xml:space="preserve">animadores, provavelmente porque </w:t>
      </w:r>
      <w:r w:rsidR="00394D06" w:rsidRPr="008B42ED">
        <w:rPr>
          <w:rFonts w:ascii="Times New Roman" w:eastAsia="Times New Roman" w:hAnsi="Times New Roman" w:cs="Times New Roman"/>
          <w:color w:val="auto"/>
          <w:sz w:val="24"/>
          <w:szCs w:val="24"/>
        </w:rPr>
        <w:t>se tratam</w:t>
      </w:r>
      <w:r w:rsidRPr="008B42ED">
        <w:rPr>
          <w:rFonts w:ascii="Times New Roman" w:eastAsia="Times New Roman" w:hAnsi="Times New Roman" w:cs="Times New Roman"/>
          <w:color w:val="auto"/>
          <w:sz w:val="24"/>
          <w:szCs w:val="24"/>
        </w:rPr>
        <w:t xml:space="preserve"> de relações que fazem parte de uma rede relacional, e nesta as relações entre os estímulos podem ter sido reforçadas por muitos anos nas vidas dos sujeitos, em diversos contextos.</w:t>
      </w:r>
    </w:p>
    <w:p w14:paraId="08A28E5B" w14:textId="27DC6047" w:rsidR="003A1153" w:rsidRPr="001069B2" w:rsidRDefault="003A1153" w:rsidP="003A1153">
      <w:pPr>
        <w:spacing w:line="480" w:lineRule="auto"/>
        <w:ind w:firstLine="720"/>
        <w:rPr>
          <w:rFonts w:ascii="Times New Roman" w:eastAsia="Times New Roman" w:hAnsi="Times New Roman" w:cs="Times New Roman"/>
          <w:color w:val="auto"/>
          <w:sz w:val="24"/>
          <w:szCs w:val="24"/>
        </w:rPr>
      </w:pPr>
      <w:r w:rsidRPr="001069B2">
        <w:rPr>
          <w:rFonts w:ascii="Times New Roman" w:eastAsia="Times New Roman" w:hAnsi="Times New Roman" w:cs="Times New Roman"/>
          <w:color w:val="auto"/>
          <w:sz w:val="24"/>
          <w:szCs w:val="24"/>
        </w:rPr>
        <w:t xml:space="preserve">Dentre os métodos </w:t>
      </w:r>
      <w:r w:rsidR="00C82B8B" w:rsidRPr="001069B2">
        <w:rPr>
          <w:rFonts w:ascii="Times New Roman" w:eastAsia="Times New Roman" w:hAnsi="Times New Roman" w:cs="Times New Roman"/>
          <w:color w:val="auto"/>
          <w:sz w:val="24"/>
          <w:szCs w:val="24"/>
        </w:rPr>
        <w:t>não experimentais</w:t>
      </w:r>
      <w:r w:rsidRPr="001069B2">
        <w:rPr>
          <w:rFonts w:ascii="Times New Roman" w:eastAsia="Times New Roman" w:hAnsi="Times New Roman" w:cs="Times New Roman"/>
          <w:color w:val="auto"/>
          <w:sz w:val="24"/>
          <w:szCs w:val="24"/>
        </w:rPr>
        <w:t xml:space="preserve"> utilizados na área, destaca-se o uso dos fundamentos do Behaviorismo Radical e princípios da Análise do Comportamento para produção de interpretação e levantamento de hipóteses funcionais para analisar fenômenos culturais. </w:t>
      </w:r>
      <w:r w:rsidR="00C50227" w:rsidRPr="002337C0">
        <w:rPr>
          <w:rFonts w:ascii="Times New Roman" w:eastAsia="Times New Roman" w:hAnsi="Times New Roman" w:cs="Times New Roman"/>
          <w:color w:val="auto"/>
          <w:sz w:val="24"/>
          <w:szCs w:val="24"/>
        </w:rPr>
        <w:t>Citado anteriormente, o</w:t>
      </w:r>
      <w:r w:rsidRPr="002337C0">
        <w:rPr>
          <w:rFonts w:ascii="Times New Roman" w:eastAsia="Times New Roman" w:hAnsi="Times New Roman" w:cs="Times New Roman"/>
          <w:color w:val="auto"/>
          <w:sz w:val="24"/>
          <w:szCs w:val="24"/>
        </w:rPr>
        <w:t xml:space="preserve"> estudo</w:t>
      </w:r>
      <w:r w:rsidR="00C50227" w:rsidRPr="002337C0">
        <w:rPr>
          <w:rFonts w:ascii="Times New Roman" w:eastAsia="Times New Roman" w:hAnsi="Times New Roman" w:cs="Times New Roman"/>
          <w:color w:val="auto"/>
          <w:sz w:val="24"/>
          <w:szCs w:val="24"/>
        </w:rPr>
        <w:t xml:space="preserve"> realizado por </w:t>
      </w:r>
      <w:proofErr w:type="spellStart"/>
      <w:r w:rsidR="00C50227" w:rsidRPr="002337C0">
        <w:rPr>
          <w:rFonts w:ascii="Times New Roman" w:eastAsia="Times New Roman" w:hAnsi="Times New Roman" w:cs="Times New Roman"/>
          <w:color w:val="auto"/>
          <w:sz w:val="24"/>
          <w:szCs w:val="24"/>
        </w:rPr>
        <w:t>Guerin</w:t>
      </w:r>
      <w:proofErr w:type="spellEnd"/>
      <w:r w:rsidR="00C50227" w:rsidRPr="002337C0">
        <w:rPr>
          <w:rFonts w:ascii="Times New Roman" w:eastAsia="Times New Roman" w:hAnsi="Times New Roman" w:cs="Times New Roman"/>
          <w:color w:val="auto"/>
          <w:sz w:val="24"/>
          <w:szCs w:val="24"/>
        </w:rPr>
        <w:t xml:space="preserve"> e </w:t>
      </w:r>
      <w:proofErr w:type="spellStart"/>
      <w:r w:rsidR="00C50227" w:rsidRPr="002337C0">
        <w:rPr>
          <w:rFonts w:ascii="Times New Roman" w:eastAsia="Times New Roman" w:hAnsi="Times New Roman" w:cs="Times New Roman"/>
          <w:color w:val="auto"/>
          <w:sz w:val="24"/>
          <w:szCs w:val="24"/>
        </w:rPr>
        <w:t>Ortolan</w:t>
      </w:r>
      <w:proofErr w:type="spellEnd"/>
      <w:r w:rsidR="00C50227" w:rsidRPr="002337C0">
        <w:rPr>
          <w:rFonts w:ascii="Times New Roman" w:eastAsia="Times New Roman" w:hAnsi="Times New Roman" w:cs="Times New Roman"/>
          <w:color w:val="auto"/>
          <w:sz w:val="24"/>
          <w:szCs w:val="24"/>
        </w:rPr>
        <w:t xml:space="preserve"> (2017)</w:t>
      </w:r>
      <w:r w:rsidRPr="002337C0">
        <w:rPr>
          <w:rFonts w:ascii="Times New Roman" w:eastAsia="Times New Roman" w:hAnsi="Times New Roman" w:cs="Times New Roman"/>
          <w:color w:val="auto"/>
          <w:sz w:val="24"/>
          <w:szCs w:val="24"/>
        </w:rPr>
        <w:t xml:space="preserve"> </w:t>
      </w:r>
      <w:r w:rsidR="00C50227" w:rsidRPr="002337C0">
        <w:rPr>
          <w:rFonts w:ascii="Times New Roman" w:eastAsia="Times New Roman" w:hAnsi="Times New Roman" w:cs="Times New Roman"/>
          <w:color w:val="auto"/>
          <w:sz w:val="24"/>
          <w:szCs w:val="24"/>
        </w:rPr>
        <w:t xml:space="preserve">é um bom exemplo de </w:t>
      </w:r>
      <w:r w:rsidRPr="002337C0">
        <w:rPr>
          <w:rFonts w:ascii="Times New Roman" w:eastAsia="Times New Roman" w:hAnsi="Times New Roman" w:cs="Times New Roman"/>
          <w:color w:val="auto"/>
          <w:sz w:val="24"/>
          <w:szCs w:val="24"/>
        </w:rPr>
        <w:t>utiliz</w:t>
      </w:r>
      <w:r w:rsidR="00C50227" w:rsidRPr="002337C0">
        <w:rPr>
          <w:rFonts w:ascii="Times New Roman" w:eastAsia="Times New Roman" w:hAnsi="Times New Roman" w:cs="Times New Roman"/>
          <w:color w:val="auto"/>
          <w:sz w:val="24"/>
          <w:szCs w:val="24"/>
        </w:rPr>
        <w:t>ação</w:t>
      </w:r>
      <w:r w:rsidRPr="002337C0">
        <w:rPr>
          <w:rFonts w:ascii="Times New Roman" w:eastAsia="Times New Roman" w:hAnsi="Times New Roman" w:cs="Times New Roman"/>
          <w:color w:val="auto"/>
          <w:sz w:val="24"/>
          <w:szCs w:val="24"/>
        </w:rPr>
        <w:t xml:space="preserve"> </w:t>
      </w:r>
      <w:r w:rsidR="00C50227" w:rsidRPr="002337C0">
        <w:rPr>
          <w:rFonts w:ascii="Times New Roman" w:eastAsia="Times New Roman" w:hAnsi="Times New Roman" w:cs="Times New Roman"/>
          <w:color w:val="auto"/>
          <w:sz w:val="24"/>
          <w:szCs w:val="24"/>
        </w:rPr>
        <w:t>d</w:t>
      </w:r>
      <w:r w:rsidRPr="002337C0">
        <w:rPr>
          <w:rFonts w:ascii="Times New Roman" w:eastAsia="Times New Roman" w:hAnsi="Times New Roman" w:cs="Times New Roman"/>
          <w:color w:val="auto"/>
          <w:sz w:val="24"/>
          <w:szCs w:val="24"/>
        </w:rPr>
        <w:t xml:space="preserve">esse </w:t>
      </w:r>
      <w:r w:rsidR="00C50227" w:rsidRPr="002337C0">
        <w:rPr>
          <w:rFonts w:ascii="Times New Roman" w:eastAsia="Times New Roman" w:hAnsi="Times New Roman" w:cs="Times New Roman"/>
          <w:color w:val="auto"/>
          <w:sz w:val="24"/>
          <w:szCs w:val="24"/>
        </w:rPr>
        <w:t xml:space="preserve">tipo de </w:t>
      </w:r>
      <w:r w:rsidRPr="002337C0">
        <w:rPr>
          <w:rFonts w:ascii="Times New Roman" w:eastAsia="Times New Roman" w:hAnsi="Times New Roman" w:cs="Times New Roman"/>
          <w:color w:val="auto"/>
          <w:sz w:val="24"/>
          <w:szCs w:val="24"/>
        </w:rPr>
        <w:t>procedimento.</w:t>
      </w:r>
      <w:r w:rsidR="00A544A6" w:rsidRPr="002337C0">
        <w:rPr>
          <w:rFonts w:ascii="Times New Roman" w:eastAsia="Times New Roman" w:hAnsi="Times New Roman" w:cs="Times New Roman"/>
          <w:color w:val="auto"/>
          <w:sz w:val="24"/>
          <w:szCs w:val="24"/>
        </w:rPr>
        <w:t xml:space="preserve"> Além disso, pode-se utilizar métodos tradicionalmente empregados por outras áreas do conhecimento e interpretá-los a partir da perspectiva analítico-comportamental.</w:t>
      </w:r>
      <w:r w:rsidRPr="002337C0">
        <w:rPr>
          <w:rFonts w:ascii="Times New Roman" w:eastAsia="Times New Roman" w:hAnsi="Times New Roman" w:cs="Times New Roman"/>
          <w:color w:val="auto"/>
          <w:sz w:val="24"/>
          <w:szCs w:val="24"/>
        </w:rPr>
        <w:t xml:space="preserve"> </w:t>
      </w:r>
    </w:p>
    <w:p w14:paraId="212AE4CB" w14:textId="625CDB4C" w:rsidR="00543CB5" w:rsidRPr="002337C0" w:rsidRDefault="008316FF" w:rsidP="00543CB5">
      <w:pPr>
        <w:pStyle w:val="NormalWeb"/>
        <w:spacing w:before="0" w:beforeAutospacing="0" w:after="0" w:afterAutospacing="0" w:line="480" w:lineRule="auto"/>
        <w:ind w:firstLine="720"/>
      </w:pPr>
      <w:r w:rsidRPr="001069B2">
        <w:t>Por fim, as analistas do comportamento podem usar dados já levantados por pesquisas feita</w:t>
      </w:r>
      <w:r w:rsidR="00C82B8B">
        <w:t>s n</w:t>
      </w:r>
      <w:r w:rsidRPr="001069B2">
        <w:t xml:space="preserve">a área para promover a discussão feminista, através de análises culturais sobre a violência sexual. </w:t>
      </w:r>
      <w:r w:rsidRPr="002337C0">
        <w:t xml:space="preserve">É importante, por exemplo, discutir como os estereótipos de gênero abordados nos estudos de Drake </w:t>
      </w:r>
      <w:proofErr w:type="gramStart"/>
      <w:r w:rsidR="00786145" w:rsidRPr="00786145">
        <w:t>et</w:t>
      </w:r>
      <w:proofErr w:type="gramEnd"/>
      <w:r w:rsidR="00786145" w:rsidRPr="00786145">
        <w:t xml:space="preserve"> al</w:t>
      </w:r>
      <w:r w:rsidRPr="002337C0">
        <w:t xml:space="preserve">. (2010) e Cartwright </w:t>
      </w:r>
      <w:r w:rsidR="00786145" w:rsidRPr="00786145">
        <w:t>et al</w:t>
      </w:r>
      <w:r w:rsidRPr="002337C0">
        <w:t xml:space="preserve">. (2016) são formados e mantidos na sociedade, de que forma eles </w:t>
      </w:r>
      <w:r w:rsidRPr="00C82B8B">
        <w:t>contribuem para</w:t>
      </w:r>
      <w:r w:rsidR="00B86C88" w:rsidRPr="00C82B8B">
        <w:t xml:space="preserve"> a dominação masculina e para</w:t>
      </w:r>
      <w:r w:rsidRPr="00C82B8B">
        <w:t xml:space="preserve"> </w:t>
      </w:r>
      <w:r w:rsidRPr="002337C0">
        <w:t>existência da violência sexual enquanto uma violência de gênero, e quais contribuições a análise do comportamento tem a trazer para modificar isso.</w:t>
      </w:r>
      <w:r w:rsidRPr="001069B2">
        <w:t xml:space="preserve"> </w:t>
      </w:r>
      <w:r w:rsidRPr="001069B2">
        <w:rPr>
          <w:highlight w:val="white"/>
        </w:rPr>
        <w:t xml:space="preserve">Similarmente, deve-se discutir quais práticas culturais contribuem para a objetificação e desumanização da mulher, abordadas por </w:t>
      </w:r>
      <w:proofErr w:type="spellStart"/>
      <w:r w:rsidRPr="001069B2">
        <w:rPr>
          <w:highlight w:val="white"/>
        </w:rPr>
        <w:t>Hussey</w:t>
      </w:r>
      <w:proofErr w:type="spellEnd"/>
      <w:r w:rsidRPr="001069B2">
        <w:rPr>
          <w:highlight w:val="white"/>
        </w:rPr>
        <w:t xml:space="preserve"> </w:t>
      </w:r>
      <w:proofErr w:type="gramStart"/>
      <w:r w:rsidR="00786145" w:rsidRPr="00786145">
        <w:rPr>
          <w:highlight w:val="white"/>
        </w:rPr>
        <w:t>et</w:t>
      </w:r>
      <w:proofErr w:type="gramEnd"/>
      <w:r w:rsidR="00786145" w:rsidRPr="00786145">
        <w:rPr>
          <w:highlight w:val="white"/>
        </w:rPr>
        <w:t xml:space="preserve"> al</w:t>
      </w:r>
      <w:r w:rsidRPr="001069B2">
        <w:rPr>
          <w:highlight w:val="white"/>
        </w:rPr>
        <w:t>. (2016), e quais inter</w:t>
      </w:r>
      <w:r w:rsidR="003064BF">
        <w:rPr>
          <w:highlight w:val="white"/>
        </w:rPr>
        <w:t>venções podem ser feitas na c</w:t>
      </w:r>
      <w:r w:rsidRPr="001069B2">
        <w:rPr>
          <w:highlight w:val="white"/>
        </w:rPr>
        <w:t>ultura para que elas deixem de existir. Mais do que isso, é importante estabelecer um diálogo com outras áreas do conhecimento</w:t>
      </w:r>
      <w:r w:rsidRPr="001069B2">
        <w:t xml:space="preserve"> e suas formas de investigação. Desta forma, será possível desenvolver interpretações comportamentais sobre o que sociólogas, antropólogas, criminalistas, psicólogas vêm discutindo a respeito de cultura do estupro, produzir novos conhecimentos sobre o tema e contribuir </w:t>
      </w:r>
      <w:r w:rsidRPr="002337C0">
        <w:t xml:space="preserve">para as tentativas de mudança desta cultura. Um primeiro passo nesse sentido foi dado no estudo de Gonçalves (ver </w:t>
      </w:r>
      <w:r w:rsidRPr="00C82B8B">
        <w:rPr>
          <w:highlight w:val="yellow"/>
        </w:rPr>
        <w:t xml:space="preserve">capítulo </w:t>
      </w:r>
      <w:r w:rsidR="001069B2" w:rsidRPr="00C82B8B">
        <w:rPr>
          <w:highlight w:val="yellow"/>
        </w:rPr>
        <w:t>Y</w:t>
      </w:r>
      <w:r w:rsidR="001069B2" w:rsidRPr="002337C0">
        <w:t xml:space="preserve"> deste livro</w:t>
      </w:r>
      <w:r w:rsidRPr="002337C0">
        <w:t>)</w:t>
      </w:r>
      <w:r w:rsidR="00C1720E" w:rsidRPr="002337C0">
        <w:t xml:space="preserve">, que utilizou o </w:t>
      </w:r>
      <w:r w:rsidR="00C1720E" w:rsidRPr="002337C0">
        <w:lastRenderedPageBreak/>
        <w:t xml:space="preserve">método de Análise Crítica do Discurso para identificar elementos da cultura do estupro presentes em notícias de jornais e discutir sobre práticas culturais envolvidas nesta cultura, </w:t>
      </w:r>
      <w:r w:rsidRPr="002337C0">
        <w:t>e no artig</w:t>
      </w:r>
      <w:r w:rsidR="00543CB5" w:rsidRPr="002337C0">
        <w:t>o de Freitas e Morais (no prelo</w:t>
      </w:r>
      <w:r w:rsidRPr="002337C0">
        <w:t>), mas ainda há um longo caminho a ser percorrido.</w:t>
      </w:r>
      <w:r w:rsidR="00543CB5" w:rsidRPr="002337C0">
        <w:t xml:space="preserve"> Neste último, foi realizada uma análise comportamental de práticas culturais e comportamentos presentes na cultura do estupro a partir de considerações feministas. Conceitos da Análise do Comportamento como modelagem, modelação e equivalência de estímulos para discutir a categorização por gênero, os modelos midiáticos de papéis sexuais, o conceito de mitos sobre estupro e como nos comportamos em função deles, as práticas de culpabilização da vítima e acolhimento das mesmas e o p</w:t>
      </w:r>
      <w:r w:rsidR="00C82B8B">
        <w:t>rocesso de justiça relacionado à</w:t>
      </w:r>
      <w:r w:rsidR="00543CB5" w:rsidRPr="002337C0">
        <w:t xml:space="preserve"> violência sexual. </w:t>
      </w:r>
    </w:p>
    <w:p w14:paraId="4241238D" w14:textId="424E61FB" w:rsidR="00594086" w:rsidRDefault="008316FF" w:rsidP="0056585F">
      <w:pPr>
        <w:spacing w:line="480" w:lineRule="auto"/>
        <w:ind w:firstLine="720"/>
        <w:rPr>
          <w:rFonts w:ascii="Times New Roman" w:eastAsia="Times New Roman" w:hAnsi="Times New Roman" w:cs="Times New Roman"/>
          <w:b/>
          <w:color w:val="auto"/>
          <w:sz w:val="24"/>
          <w:szCs w:val="24"/>
        </w:rPr>
      </w:pPr>
      <w:r w:rsidRPr="002337C0">
        <w:rPr>
          <w:rFonts w:ascii="Times New Roman" w:eastAsia="Times New Roman" w:hAnsi="Times New Roman" w:cs="Times New Roman"/>
          <w:color w:val="auto"/>
          <w:sz w:val="24"/>
          <w:szCs w:val="24"/>
        </w:rPr>
        <w:t>Concluímos que falar sobre cultura do estupro não significa naturalizar a violência sexual, pelo contrário, visa descrever as contingências que permitem a naturalização de comportamentos e práticas culturais envolvidas na ocorrência de abusos e agressões sexuais. Neste caso, a utilização do conceito cultura do estupro em pesquisas aponta para o fato das violências sexuais acontecerem em um contexto patriarcal, portanto</w:t>
      </w:r>
      <w:r w:rsidRPr="001069B2">
        <w:rPr>
          <w:rFonts w:ascii="Times New Roman" w:eastAsia="Times New Roman" w:hAnsi="Times New Roman" w:cs="Times New Roman"/>
          <w:color w:val="auto"/>
          <w:sz w:val="24"/>
          <w:szCs w:val="24"/>
        </w:rPr>
        <w:t xml:space="preserve">, prescrições para </w:t>
      </w:r>
      <w:r w:rsidR="008D6C5B">
        <w:rPr>
          <w:rFonts w:ascii="Times New Roman" w:eastAsia="Times New Roman" w:hAnsi="Times New Roman" w:cs="Times New Roman"/>
          <w:color w:val="auto"/>
          <w:sz w:val="24"/>
          <w:szCs w:val="24"/>
        </w:rPr>
        <w:t xml:space="preserve">a </w:t>
      </w:r>
      <w:r w:rsidRPr="001069B2">
        <w:rPr>
          <w:rFonts w:ascii="Times New Roman" w:eastAsia="Times New Roman" w:hAnsi="Times New Roman" w:cs="Times New Roman"/>
          <w:color w:val="auto"/>
          <w:sz w:val="24"/>
          <w:szCs w:val="24"/>
        </w:rPr>
        <w:t xml:space="preserve">erradicação dessa violência incluem intervenções pontuais, mas principalmente o enfraquecimento da cultura patriarcal como um todo. </w:t>
      </w:r>
    </w:p>
    <w:p w14:paraId="085EC91D" w14:textId="77777777" w:rsidR="0056585F" w:rsidRPr="00725EFF" w:rsidRDefault="0056585F">
      <w:pPr>
        <w:spacing w:line="480" w:lineRule="auto"/>
        <w:ind w:left="425" w:hanging="420"/>
        <w:jc w:val="both"/>
        <w:rPr>
          <w:rFonts w:ascii="Times New Roman" w:eastAsia="Times New Roman" w:hAnsi="Times New Roman" w:cs="Times New Roman"/>
          <w:b/>
          <w:sz w:val="24"/>
          <w:szCs w:val="24"/>
        </w:rPr>
      </w:pPr>
    </w:p>
    <w:p w14:paraId="0D2C6B23" w14:textId="64E38B2A" w:rsidR="00BE77A5" w:rsidRPr="00C54F70" w:rsidRDefault="008316FF" w:rsidP="0056585F">
      <w:pPr>
        <w:spacing w:line="480" w:lineRule="auto"/>
        <w:ind w:left="425"/>
        <w:jc w:val="both"/>
        <w:rPr>
          <w:rFonts w:ascii="Times New Roman" w:eastAsia="Times New Roman" w:hAnsi="Times New Roman" w:cs="Times New Roman"/>
          <w:b/>
          <w:sz w:val="24"/>
          <w:szCs w:val="24"/>
        </w:rPr>
      </w:pPr>
      <w:r w:rsidRPr="00C54F70">
        <w:rPr>
          <w:rFonts w:ascii="Times New Roman" w:eastAsia="Times New Roman" w:hAnsi="Times New Roman" w:cs="Times New Roman"/>
          <w:b/>
          <w:sz w:val="24"/>
          <w:szCs w:val="24"/>
        </w:rPr>
        <w:t>Referências</w:t>
      </w:r>
    </w:p>
    <w:p w14:paraId="6E846C7E" w14:textId="569D603D" w:rsidR="003A1153" w:rsidRPr="00C54F70" w:rsidRDefault="003A1153" w:rsidP="003A1153">
      <w:pPr>
        <w:spacing w:line="480" w:lineRule="auto"/>
        <w:ind w:left="425" w:right="40" w:hanging="420"/>
        <w:jc w:val="both"/>
        <w:rPr>
          <w:rFonts w:ascii="Times New Roman" w:eastAsia="Times New Roman" w:hAnsi="Times New Roman" w:cs="Times New Roman"/>
          <w:sz w:val="24"/>
          <w:szCs w:val="24"/>
          <w:lang w:val="en-US"/>
        </w:rPr>
      </w:pPr>
      <w:r w:rsidRPr="003A1153">
        <w:rPr>
          <w:rFonts w:ascii="Times New Roman" w:eastAsia="Times New Roman" w:hAnsi="Times New Roman" w:cs="Times New Roman"/>
          <w:sz w:val="24"/>
          <w:szCs w:val="24"/>
        </w:rPr>
        <w:t>Baptista, M. N., &amp; Campos, D. C. (2015).</w:t>
      </w:r>
      <w:r>
        <w:rPr>
          <w:rFonts w:ascii="Times New Roman" w:eastAsia="Times New Roman" w:hAnsi="Times New Roman" w:cs="Times New Roman"/>
          <w:sz w:val="24"/>
          <w:szCs w:val="24"/>
        </w:rPr>
        <w:t xml:space="preserve"> </w:t>
      </w:r>
      <w:r w:rsidRPr="003A1153">
        <w:rPr>
          <w:rFonts w:ascii="Times New Roman" w:eastAsia="Times New Roman" w:hAnsi="Times New Roman" w:cs="Times New Roman"/>
          <w:sz w:val="24"/>
          <w:szCs w:val="24"/>
        </w:rPr>
        <w:t xml:space="preserve">Metodologias de Pesquisa em Ciências: análises Quantitativa e Qualitativa. </w:t>
      </w:r>
      <w:r w:rsidRPr="00C54F70">
        <w:rPr>
          <w:rFonts w:ascii="Times New Roman" w:eastAsia="Times New Roman" w:hAnsi="Times New Roman" w:cs="Times New Roman"/>
          <w:sz w:val="24"/>
          <w:szCs w:val="24"/>
          <w:lang w:val="en-US"/>
        </w:rPr>
        <w:t>Rio de Janeiro: LTC.</w:t>
      </w:r>
    </w:p>
    <w:p w14:paraId="7C16C7D2" w14:textId="10BE45B2" w:rsidR="00BE77A5" w:rsidRPr="00D301F8" w:rsidRDefault="008316FF">
      <w:pPr>
        <w:spacing w:line="480" w:lineRule="auto"/>
        <w:ind w:left="425" w:right="40"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Barnes-Holmes, D.; Barnes-Holmes, Y.</w:t>
      </w:r>
      <w:r w:rsidR="0056585F">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Power, P.</w:t>
      </w:r>
      <w:r w:rsidR="0056585F">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Hayden, E.</w:t>
      </w:r>
      <w:r w:rsidR="0056585F">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Milne, R.., &amp; Stewart, I. (2006). Do you really know what you believe? Developing the Implicit Relational Assessment Procedure (IRAP) as a direct measure of implicit beliefs.</w:t>
      </w:r>
      <w:r w:rsidRPr="00D301F8">
        <w:rPr>
          <w:rFonts w:ascii="Times New Roman" w:eastAsia="Times New Roman" w:hAnsi="Times New Roman" w:cs="Times New Roman"/>
          <w:i/>
          <w:sz w:val="24"/>
          <w:szCs w:val="24"/>
          <w:lang w:val="en-US"/>
        </w:rPr>
        <w:t xml:space="preserve"> The Irish Psychologist,</w:t>
      </w:r>
      <w:r w:rsidRPr="00D301F8">
        <w:rPr>
          <w:rFonts w:ascii="Times New Roman" w:eastAsia="Times New Roman" w:hAnsi="Times New Roman" w:cs="Times New Roman"/>
          <w:sz w:val="24"/>
          <w:szCs w:val="24"/>
          <w:lang w:val="en-US"/>
        </w:rPr>
        <w:t xml:space="preserve"> </w:t>
      </w:r>
      <w:r w:rsidRPr="00D301F8">
        <w:rPr>
          <w:rFonts w:ascii="Times New Roman" w:eastAsia="Times New Roman" w:hAnsi="Times New Roman" w:cs="Times New Roman"/>
          <w:i/>
          <w:sz w:val="24"/>
          <w:szCs w:val="24"/>
          <w:lang w:val="en-US"/>
        </w:rPr>
        <w:t>32</w:t>
      </w:r>
      <w:r w:rsidRPr="00D301F8">
        <w:rPr>
          <w:rFonts w:ascii="Times New Roman" w:eastAsia="Times New Roman" w:hAnsi="Times New Roman" w:cs="Times New Roman"/>
          <w:sz w:val="24"/>
          <w:szCs w:val="24"/>
          <w:lang w:val="en-US"/>
        </w:rPr>
        <w:t xml:space="preserve">(7), 169-177. </w:t>
      </w:r>
    </w:p>
    <w:p w14:paraId="10FCC6A4" w14:textId="3C0D56E7"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highlight w:val="white"/>
          <w:lang w:val="en-US"/>
        </w:rPr>
        <w:lastRenderedPageBreak/>
        <w:t xml:space="preserve">Barnes-Holmes, D., Barnes-Holmes, Y., Luciano, C. &amp; </w:t>
      </w:r>
      <w:proofErr w:type="spellStart"/>
      <w:r w:rsidRPr="00D301F8">
        <w:rPr>
          <w:rFonts w:ascii="Times New Roman" w:eastAsia="Times New Roman" w:hAnsi="Times New Roman" w:cs="Times New Roman"/>
          <w:sz w:val="24"/>
          <w:szCs w:val="24"/>
          <w:highlight w:val="white"/>
          <w:lang w:val="en-US"/>
        </w:rPr>
        <w:t>McEnteggart</w:t>
      </w:r>
      <w:proofErr w:type="spellEnd"/>
      <w:r w:rsidRPr="00D301F8">
        <w:rPr>
          <w:rFonts w:ascii="Times New Roman" w:eastAsia="Times New Roman" w:hAnsi="Times New Roman" w:cs="Times New Roman"/>
          <w:sz w:val="24"/>
          <w:szCs w:val="24"/>
          <w:highlight w:val="white"/>
          <w:lang w:val="en-US"/>
        </w:rPr>
        <w:t xml:space="preserve">, C. (2017). From the IRAP and REC </w:t>
      </w:r>
      <w:r w:rsidR="008D6C5B" w:rsidRPr="00D301F8">
        <w:rPr>
          <w:rFonts w:ascii="Times New Roman" w:eastAsia="Times New Roman" w:hAnsi="Times New Roman" w:cs="Times New Roman"/>
          <w:sz w:val="24"/>
          <w:szCs w:val="24"/>
          <w:highlight w:val="white"/>
          <w:lang w:val="en-US"/>
        </w:rPr>
        <w:t>model to a multi-dimensional multi-level framework for analyzing the dynamics of arbitrarily applicable relational responding</w:t>
      </w:r>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i/>
          <w:sz w:val="24"/>
          <w:szCs w:val="24"/>
          <w:highlight w:val="white"/>
          <w:lang w:val="en-US"/>
        </w:rPr>
        <w:t>Journal of Contextual Behavioral Science</w:t>
      </w:r>
      <w:r w:rsidR="006B1B89">
        <w:rPr>
          <w:rFonts w:ascii="Times New Roman" w:eastAsia="Times New Roman" w:hAnsi="Times New Roman" w:cs="Times New Roman"/>
          <w:i/>
          <w:sz w:val="24"/>
          <w:szCs w:val="24"/>
          <w:highlight w:val="white"/>
          <w:lang w:val="en-US"/>
        </w:rPr>
        <w:t>, 6</w:t>
      </w:r>
      <w:r w:rsidR="006B1B89">
        <w:rPr>
          <w:rFonts w:ascii="Times New Roman" w:eastAsia="Times New Roman" w:hAnsi="Times New Roman" w:cs="Times New Roman"/>
          <w:sz w:val="24"/>
          <w:szCs w:val="24"/>
          <w:highlight w:val="white"/>
          <w:lang w:val="en-US"/>
        </w:rPr>
        <w:t>(4), 434-445.</w:t>
      </w:r>
      <w:r w:rsidR="00C334D1">
        <w:rPr>
          <w:rFonts w:ascii="Times New Roman" w:eastAsia="Times New Roman" w:hAnsi="Times New Roman" w:cs="Times New Roman"/>
          <w:sz w:val="24"/>
          <w:szCs w:val="24"/>
          <w:highlight w:val="white"/>
          <w:lang w:val="en-US"/>
        </w:rPr>
        <w:t xml:space="preserve">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xml:space="preserve">: </w:t>
      </w:r>
      <w:hyperlink r:id="rId13">
        <w:r w:rsidRPr="00D301F8">
          <w:rPr>
            <w:rFonts w:ascii="Times New Roman" w:eastAsia="Times New Roman" w:hAnsi="Times New Roman" w:cs="Times New Roman"/>
            <w:sz w:val="24"/>
            <w:szCs w:val="24"/>
            <w:highlight w:val="white"/>
            <w:lang w:val="en-US"/>
          </w:rPr>
          <w:t>10.1016/j.jcbs.2017.08.001</w:t>
        </w:r>
      </w:hyperlink>
    </w:p>
    <w:p w14:paraId="31305015" w14:textId="4F37F66A" w:rsidR="00BE77A5" w:rsidRPr="00D301F8" w:rsidRDefault="008316FF">
      <w:pPr>
        <w:spacing w:line="480" w:lineRule="auto"/>
        <w:ind w:left="425" w:hanging="420"/>
        <w:rPr>
          <w:rFonts w:ascii="Times New Roman" w:eastAsia="Times New Roman" w:hAnsi="Times New Roman" w:cs="Times New Roman"/>
          <w:sz w:val="24"/>
          <w:szCs w:val="24"/>
          <w:lang w:val="en-US"/>
        </w:rPr>
      </w:pPr>
      <w:proofErr w:type="spellStart"/>
      <w:r w:rsidRPr="00D301F8">
        <w:rPr>
          <w:rFonts w:ascii="Times New Roman" w:eastAsia="Times New Roman" w:hAnsi="Times New Roman" w:cs="Times New Roman"/>
          <w:sz w:val="24"/>
          <w:szCs w:val="24"/>
          <w:lang w:val="en-US"/>
        </w:rPr>
        <w:t>Brownmiller</w:t>
      </w:r>
      <w:proofErr w:type="spellEnd"/>
      <w:r w:rsidRPr="00D301F8">
        <w:rPr>
          <w:rFonts w:ascii="Times New Roman" w:eastAsia="Times New Roman" w:hAnsi="Times New Roman" w:cs="Times New Roman"/>
          <w:sz w:val="24"/>
          <w:szCs w:val="24"/>
          <w:lang w:val="en-US"/>
        </w:rPr>
        <w:t xml:space="preserve">, S. (1975/1993). </w:t>
      </w:r>
      <w:r w:rsidRPr="00D301F8">
        <w:rPr>
          <w:rFonts w:ascii="Times New Roman" w:eastAsia="Times New Roman" w:hAnsi="Times New Roman" w:cs="Times New Roman"/>
          <w:i/>
          <w:sz w:val="24"/>
          <w:szCs w:val="24"/>
          <w:lang w:val="en-US"/>
        </w:rPr>
        <w:t>Against our will</w:t>
      </w:r>
      <w:r w:rsidRPr="004840F7">
        <w:rPr>
          <w:rFonts w:ascii="Times New Roman" w:eastAsia="Times New Roman" w:hAnsi="Times New Roman" w:cs="Times New Roman"/>
          <w:sz w:val="24"/>
          <w:szCs w:val="24"/>
          <w:lang w:val="en-US"/>
        </w:rPr>
        <w:t xml:space="preserve">: </w:t>
      </w:r>
      <w:r w:rsidR="004840F7">
        <w:rPr>
          <w:rFonts w:ascii="Times New Roman" w:eastAsia="Times New Roman" w:hAnsi="Times New Roman" w:cs="Times New Roman"/>
          <w:sz w:val="24"/>
          <w:szCs w:val="24"/>
          <w:lang w:val="en-US"/>
        </w:rPr>
        <w:t>M</w:t>
      </w:r>
      <w:r w:rsidRPr="004840F7">
        <w:rPr>
          <w:rFonts w:ascii="Times New Roman" w:eastAsia="Times New Roman" w:hAnsi="Times New Roman" w:cs="Times New Roman"/>
          <w:sz w:val="24"/>
          <w:szCs w:val="24"/>
          <w:lang w:val="en-US"/>
        </w:rPr>
        <w:t>en, women and rape.</w:t>
      </w:r>
      <w:r w:rsidRPr="00D301F8">
        <w:rPr>
          <w:rFonts w:ascii="Times New Roman" w:eastAsia="Times New Roman" w:hAnsi="Times New Roman" w:cs="Times New Roman"/>
          <w:sz w:val="24"/>
          <w:szCs w:val="24"/>
          <w:lang w:val="en-US"/>
        </w:rPr>
        <w:t xml:space="preserve"> </w:t>
      </w:r>
      <w:r w:rsidRPr="00D301F8">
        <w:rPr>
          <w:rFonts w:ascii="Times New Roman" w:eastAsia="Times New Roman" w:hAnsi="Times New Roman" w:cs="Times New Roman"/>
          <w:sz w:val="24"/>
          <w:szCs w:val="24"/>
          <w:highlight w:val="white"/>
          <w:lang w:val="en-US"/>
        </w:rPr>
        <w:t>New York. Ballantine Books.</w:t>
      </w:r>
    </w:p>
    <w:p w14:paraId="257D0F78" w14:textId="57D0CB32" w:rsidR="00BE77A5" w:rsidRPr="00C21D41"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 xml:space="preserve">Bridges, A. J., </w:t>
      </w:r>
      <w:proofErr w:type="spellStart"/>
      <w:r w:rsidRPr="00D301F8">
        <w:rPr>
          <w:rFonts w:ascii="Times New Roman" w:eastAsia="Times New Roman" w:hAnsi="Times New Roman" w:cs="Times New Roman"/>
          <w:sz w:val="24"/>
          <w:szCs w:val="24"/>
          <w:lang w:val="en-US"/>
        </w:rPr>
        <w:t>Wosnitzer</w:t>
      </w:r>
      <w:proofErr w:type="spellEnd"/>
      <w:r w:rsidRPr="00D301F8">
        <w:rPr>
          <w:rFonts w:ascii="Times New Roman" w:eastAsia="Times New Roman" w:hAnsi="Times New Roman" w:cs="Times New Roman"/>
          <w:sz w:val="24"/>
          <w:szCs w:val="24"/>
          <w:lang w:val="en-US"/>
        </w:rPr>
        <w:t xml:space="preserve">, R., </w:t>
      </w:r>
      <w:proofErr w:type="spellStart"/>
      <w:r w:rsidRPr="00D301F8">
        <w:rPr>
          <w:rFonts w:ascii="Times New Roman" w:eastAsia="Times New Roman" w:hAnsi="Times New Roman" w:cs="Times New Roman"/>
          <w:sz w:val="24"/>
          <w:szCs w:val="24"/>
          <w:lang w:val="en-US"/>
        </w:rPr>
        <w:t>Scharrer</w:t>
      </w:r>
      <w:proofErr w:type="spellEnd"/>
      <w:r w:rsidRPr="00D301F8">
        <w:rPr>
          <w:rFonts w:ascii="Times New Roman" w:eastAsia="Times New Roman" w:hAnsi="Times New Roman" w:cs="Times New Roman"/>
          <w:sz w:val="24"/>
          <w:szCs w:val="24"/>
          <w:lang w:val="en-US"/>
        </w:rPr>
        <w:t xml:space="preserve">, E., </w:t>
      </w:r>
      <w:hyperlink r:id="rId14">
        <w:r w:rsidRPr="00D301F8">
          <w:rPr>
            <w:rFonts w:ascii="Times New Roman" w:eastAsia="Times New Roman" w:hAnsi="Times New Roman" w:cs="Times New Roman"/>
            <w:sz w:val="24"/>
            <w:szCs w:val="24"/>
            <w:highlight w:val="white"/>
            <w:lang w:val="en-US"/>
          </w:rPr>
          <w:t>Sun, C</w:t>
        </w:r>
      </w:hyperlink>
      <w:r w:rsidRPr="00D301F8">
        <w:rPr>
          <w:rFonts w:ascii="Times New Roman" w:eastAsia="Times New Roman" w:hAnsi="Times New Roman" w:cs="Times New Roman"/>
          <w:sz w:val="24"/>
          <w:szCs w:val="24"/>
          <w:highlight w:val="white"/>
          <w:lang w:val="en-US"/>
        </w:rPr>
        <w:t xml:space="preserve">., </w:t>
      </w:r>
      <w:r w:rsidR="006B1B89">
        <w:rPr>
          <w:rFonts w:ascii="Times New Roman" w:eastAsia="Times New Roman" w:hAnsi="Times New Roman" w:cs="Times New Roman"/>
          <w:sz w:val="24"/>
          <w:szCs w:val="24"/>
          <w:lang w:val="en-US"/>
        </w:rPr>
        <w:t xml:space="preserve">&amp; </w:t>
      </w:r>
      <w:hyperlink r:id="rId15">
        <w:r w:rsidRPr="00D301F8">
          <w:rPr>
            <w:rFonts w:ascii="Times New Roman" w:eastAsia="Times New Roman" w:hAnsi="Times New Roman" w:cs="Times New Roman"/>
            <w:sz w:val="24"/>
            <w:szCs w:val="24"/>
            <w:highlight w:val="white"/>
            <w:lang w:val="en-US"/>
          </w:rPr>
          <w:t>Liberman, R</w:t>
        </w:r>
      </w:hyperlink>
      <w:r w:rsidRPr="00D301F8">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lang w:val="en-US"/>
        </w:rPr>
        <w:t xml:space="preserve"> (2010). Aggression and sexual behavior in best-selling pornography videos: </w:t>
      </w:r>
      <w:r w:rsidR="008D6C5B">
        <w:rPr>
          <w:rFonts w:ascii="Times New Roman" w:eastAsia="Times New Roman" w:hAnsi="Times New Roman" w:cs="Times New Roman"/>
          <w:sz w:val="24"/>
          <w:szCs w:val="24"/>
          <w:lang w:val="en-US"/>
        </w:rPr>
        <w:t>A</w:t>
      </w:r>
      <w:r w:rsidRPr="00D301F8">
        <w:rPr>
          <w:rFonts w:ascii="Times New Roman" w:eastAsia="Times New Roman" w:hAnsi="Times New Roman" w:cs="Times New Roman"/>
          <w:sz w:val="24"/>
          <w:szCs w:val="24"/>
          <w:lang w:val="en-US"/>
        </w:rPr>
        <w:t xml:space="preserve"> content analysis update. </w:t>
      </w:r>
      <w:r w:rsidRPr="00C21D41">
        <w:rPr>
          <w:rFonts w:ascii="Times New Roman" w:eastAsia="Times New Roman" w:hAnsi="Times New Roman" w:cs="Times New Roman"/>
          <w:i/>
          <w:sz w:val="24"/>
          <w:szCs w:val="24"/>
          <w:lang w:val="en-US"/>
        </w:rPr>
        <w:t>Violence Against Women 16</w:t>
      </w:r>
      <w:r w:rsidRPr="00C21D41">
        <w:rPr>
          <w:rFonts w:ascii="Times New Roman" w:eastAsia="Times New Roman" w:hAnsi="Times New Roman" w:cs="Times New Roman"/>
          <w:sz w:val="24"/>
          <w:szCs w:val="24"/>
          <w:lang w:val="en-US"/>
        </w:rPr>
        <w:t xml:space="preserve">, 1065-1085. </w:t>
      </w:r>
      <w:proofErr w:type="spellStart"/>
      <w:r w:rsidRPr="00C21D41">
        <w:rPr>
          <w:rFonts w:ascii="Times New Roman" w:eastAsia="Times New Roman" w:hAnsi="Times New Roman" w:cs="Times New Roman"/>
          <w:sz w:val="24"/>
          <w:szCs w:val="24"/>
          <w:lang w:val="en-US"/>
        </w:rPr>
        <w:t>doi</w:t>
      </w:r>
      <w:proofErr w:type="spellEnd"/>
      <w:r w:rsidRPr="00C21D41">
        <w:rPr>
          <w:rFonts w:ascii="Times New Roman" w:eastAsia="Times New Roman" w:hAnsi="Times New Roman" w:cs="Times New Roman"/>
          <w:sz w:val="24"/>
          <w:szCs w:val="24"/>
          <w:lang w:val="en-US"/>
        </w:rPr>
        <w:t xml:space="preserve">: </w:t>
      </w:r>
      <w:hyperlink r:id="rId16">
        <w:r w:rsidRPr="00C21D41">
          <w:rPr>
            <w:rFonts w:ascii="Times New Roman" w:eastAsia="Times New Roman" w:hAnsi="Times New Roman" w:cs="Times New Roman"/>
            <w:sz w:val="24"/>
            <w:szCs w:val="24"/>
            <w:highlight w:val="white"/>
            <w:lang w:val="en-US"/>
          </w:rPr>
          <w:t>10.1177/1077801210382866</w:t>
        </w:r>
      </w:hyperlink>
    </w:p>
    <w:p w14:paraId="7BF94A17" w14:textId="6A554BCC"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Buchwald E., Fletcher, P. R.</w:t>
      </w:r>
      <w:r w:rsidR="006B1B89">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&amp; Roth, M. (Eds). (1993/2003). </w:t>
      </w:r>
      <w:r w:rsidRPr="00D301F8">
        <w:rPr>
          <w:rFonts w:ascii="Times New Roman" w:eastAsia="Times New Roman" w:hAnsi="Times New Roman" w:cs="Times New Roman"/>
          <w:i/>
          <w:sz w:val="24"/>
          <w:szCs w:val="24"/>
          <w:lang w:val="en-US"/>
        </w:rPr>
        <w:t>Transforming a Rape Culture</w:t>
      </w:r>
      <w:r w:rsidRPr="00D301F8">
        <w:rPr>
          <w:rFonts w:ascii="Times New Roman" w:eastAsia="Times New Roman" w:hAnsi="Times New Roman" w:cs="Times New Roman"/>
          <w:sz w:val="24"/>
          <w:szCs w:val="24"/>
          <w:lang w:val="en-US"/>
        </w:rPr>
        <w:t>. Minneapolis: Milkweed Editions.</w:t>
      </w:r>
    </w:p>
    <w:p w14:paraId="259C48F2" w14:textId="77777777"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highlight w:val="white"/>
          <w:lang w:val="en-US"/>
        </w:rPr>
        <w:t xml:space="preserve">Burt, M. R. (1980). Cultural myths and supports for rape. </w:t>
      </w:r>
      <w:r w:rsidRPr="00D301F8">
        <w:rPr>
          <w:rFonts w:ascii="Times New Roman" w:eastAsia="Times New Roman" w:hAnsi="Times New Roman" w:cs="Times New Roman"/>
          <w:i/>
          <w:sz w:val="24"/>
          <w:szCs w:val="24"/>
          <w:highlight w:val="white"/>
          <w:lang w:val="en-US"/>
        </w:rPr>
        <w:t>Journal of personality and social psychology</w:t>
      </w:r>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i/>
          <w:sz w:val="24"/>
          <w:szCs w:val="24"/>
          <w:highlight w:val="white"/>
          <w:lang w:val="en-US"/>
        </w:rPr>
        <w:t>38</w:t>
      </w:r>
      <w:r w:rsidRPr="00D301F8">
        <w:rPr>
          <w:rFonts w:ascii="Times New Roman" w:eastAsia="Times New Roman" w:hAnsi="Times New Roman" w:cs="Times New Roman"/>
          <w:sz w:val="24"/>
          <w:szCs w:val="24"/>
          <w:highlight w:val="white"/>
          <w:lang w:val="en-US"/>
        </w:rPr>
        <w:t xml:space="preserve">(2), 217.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xml:space="preserve">: </w:t>
      </w:r>
      <w:hyperlink r:id="rId17">
        <w:r w:rsidRPr="00D301F8">
          <w:rPr>
            <w:rFonts w:ascii="Times New Roman" w:eastAsia="Times New Roman" w:hAnsi="Times New Roman" w:cs="Times New Roman"/>
            <w:sz w:val="24"/>
            <w:szCs w:val="24"/>
            <w:highlight w:val="white"/>
            <w:lang w:val="en-US"/>
          </w:rPr>
          <w:t>10.1037/0022-3514.38.2.217</w:t>
        </w:r>
      </w:hyperlink>
    </w:p>
    <w:p w14:paraId="77A737AA" w14:textId="2CD849E1" w:rsidR="00BE77A5" w:rsidRPr="001069B2" w:rsidRDefault="008316FF">
      <w:pPr>
        <w:spacing w:line="480" w:lineRule="auto"/>
        <w:ind w:left="425" w:hanging="420"/>
        <w:jc w:val="both"/>
        <w:rPr>
          <w:rFonts w:ascii="Times New Roman" w:eastAsia="Times New Roman" w:hAnsi="Times New Roman" w:cs="Times New Roman"/>
          <w:sz w:val="24"/>
          <w:szCs w:val="24"/>
        </w:rPr>
      </w:pPr>
      <w:r w:rsidRPr="00D301F8">
        <w:rPr>
          <w:rFonts w:ascii="Times New Roman" w:eastAsia="Times New Roman" w:hAnsi="Times New Roman" w:cs="Times New Roman"/>
          <w:sz w:val="24"/>
          <w:szCs w:val="24"/>
          <w:lang w:val="en-US"/>
        </w:rPr>
        <w:t xml:space="preserve">Cartwright, A., Roche, B., </w:t>
      </w:r>
      <w:proofErr w:type="spellStart"/>
      <w:r w:rsidRPr="00D301F8">
        <w:rPr>
          <w:rFonts w:ascii="Times New Roman" w:eastAsia="Times New Roman" w:hAnsi="Times New Roman" w:cs="Times New Roman"/>
          <w:sz w:val="24"/>
          <w:szCs w:val="24"/>
          <w:lang w:val="en-US"/>
        </w:rPr>
        <w:t>Gogarty</w:t>
      </w:r>
      <w:proofErr w:type="spellEnd"/>
      <w:r w:rsidRPr="00D301F8">
        <w:rPr>
          <w:rFonts w:ascii="Times New Roman" w:eastAsia="Times New Roman" w:hAnsi="Times New Roman" w:cs="Times New Roman"/>
          <w:sz w:val="24"/>
          <w:szCs w:val="24"/>
          <w:lang w:val="en-US"/>
        </w:rPr>
        <w:t xml:space="preserve">, M., O'Reilly, A., &amp; Stewart, I. (2016). Using Modified Function </w:t>
      </w:r>
      <w:proofErr w:type="spellStart"/>
      <w:r w:rsidRPr="00D301F8">
        <w:rPr>
          <w:rFonts w:ascii="Times New Roman" w:eastAsia="Times New Roman" w:hAnsi="Times New Roman" w:cs="Times New Roman"/>
          <w:sz w:val="24"/>
          <w:szCs w:val="24"/>
          <w:lang w:val="en-US"/>
        </w:rPr>
        <w:t>Aquisition</w:t>
      </w:r>
      <w:proofErr w:type="spellEnd"/>
      <w:r w:rsidRPr="00D301F8">
        <w:rPr>
          <w:rFonts w:ascii="Times New Roman" w:eastAsia="Times New Roman" w:hAnsi="Times New Roman" w:cs="Times New Roman"/>
          <w:sz w:val="24"/>
          <w:szCs w:val="24"/>
          <w:lang w:val="en-US"/>
        </w:rPr>
        <w:t xml:space="preserve"> Speed Test (FAST) for Assessing Implicit Gender Stereotypes. </w:t>
      </w:r>
      <w:proofErr w:type="spellStart"/>
      <w:r w:rsidRPr="001069B2">
        <w:rPr>
          <w:rFonts w:ascii="Times New Roman" w:eastAsia="Times New Roman" w:hAnsi="Times New Roman" w:cs="Times New Roman"/>
          <w:i/>
          <w:sz w:val="24"/>
          <w:szCs w:val="24"/>
        </w:rPr>
        <w:t>Psychological</w:t>
      </w:r>
      <w:proofErr w:type="spellEnd"/>
      <w:r w:rsidRPr="001069B2">
        <w:rPr>
          <w:rFonts w:ascii="Times New Roman" w:eastAsia="Times New Roman" w:hAnsi="Times New Roman" w:cs="Times New Roman"/>
          <w:i/>
          <w:sz w:val="24"/>
          <w:szCs w:val="24"/>
        </w:rPr>
        <w:t xml:space="preserve"> Record, 66</w:t>
      </w:r>
      <w:r w:rsidRPr="001069B2">
        <w:rPr>
          <w:rFonts w:ascii="Times New Roman" w:eastAsia="Times New Roman" w:hAnsi="Times New Roman" w:cs="Times New Roman"/>
          <w:sz w:val="24"/>
          <w:szCs w:val="24"/>
        </w:rPr>
        <w:t>,</w:t>
      </w:r>
      <w:r w:rsidR="00C334D1">
        <w:rPr>
          <w:rFonts w:ascii="Times New Roman" w:eastAsia="Times New Roman" w:hAnsi="Times New Roman" w:cs="Times New Roman"/>
          <w:sz w:val="24"/>
          <w:szCs w:val="24"/>
        </w:rPr>
        <w:t xml:space="preserve"> </w:t>
      </w:r>
      <w:r w:rsidRPr="001069B2">
        <w:rPr>
          <w:rFonts w:ascii="Times New Roman" w:eastAsia="Times New Roman" w:hAnsi="Times New Roman" w:cs="Times New Roman"/>
          <w:sz w:val="24"/>
          <w:szCs w:val="24"/>
        </w:rPr>
        <w:t xml:space="preserve">223-233. </w:t>
      </w:r>
      <w:proofErr w:type="spellStart"/>
      <w:r w:rsidRPr="001069B2">
        <w:rPr>
          <w:rFonts w:ascii="Times New Roman" w:eastAsia="Times New Roman" w:hAnsi="Times New Roman" w:cs="Times New Roman"/>
          <w:sz w:val="24"/>
          <w:szCs w:val="24"/>
        </w:rPr>
        <w:t>doi</w:t>
      </w:r>
      <w:proofErr w:type="spellEnd"/>
      <w:r w:rsidRPr="001069B2">
        <w:rPr>
          <w:rFonts w:ascii="Times New Roman" w:eastAsia="Times New Roman" w:hAnsi="Times New Roman" w:cs="Times New Roman"/>
          <w:sz w:val="24"/>
          <w:szCs w:val="24"/>
        </w:rPr>
        <w:t xml:space="preserve">: </w:t>
      </w:r>
      <w:r w:rsidRPr="001069B2">
        <w:rPr>
          <w:rFonts w:ascii="Times New Roman" w:eastAsia="Times New Roman" w:hAnsi="Times New Roman" w:cs="Times New Roman"/>
          <w:sz w:val="24"/>
          <w:szCs w:val="24"/>
          <w:shd w:val="clear" w:color="auto" w:fill="FCFCFC"/>
        </w:rPr>
        <w:t>10.1007/s40732-016-0164-5</w:t>
      </w:r>
    </w:p>
    <w:p w14:paraId="650F6719" w14:textId="77777777" w:rsidR="00BE77A5" w:rsidRPr="001069B2" w:rsidRDefault="008316FF">
      <w:pPr>
        <w:spacing w:line="480" w:lineRule="auto"/>
        <w:ind w:left="425" w:hanging="420"/>
        <w:jc w:val="both"/>
        <w:rPr>
          <w:rFonts w:ascii="Times New Roman" w:eastAsia="Times New Roman" w:hAnsi="Times New Roman" w:cs="Times New Roman"/>
          <w:sz w:val="24"/>
          <w:szCs w:val="24"/>
          <w:highlight w:val="white"/>
        </w:rPr>
      </w:pPr>
      <w:r w:rsidRPr="001069B2">
        <w:rPr>
          <w:rFonts w:ascii="Times New Roman" w:eastAsia="Times New Roman" w:hAnsi="Times New Roman" w:cs="Times New Roman"/>
          <w:sz w:val="24"/>
          <w:szCs w:val="24"/>
          <w:highlight w:val="white"/>
        </w:rPr>
        <w:t xml:space="preserve">Couto, A. G., &amp; Dittrich, A. (2017). Feminismo e </w:t>
      </w:r>
      <w:proofErr w:type="spellStart"/>
      <w:r w:rsidRPr="001069B2">
        <w:rPr>
          <w:rFonts w:ascii="Times New Roman" w:eastAsia="Times New Roman" w:hAnsi="Times New Roman" w:cs="Times New Roman"/>
          <w:sz w:val="24"/>
          <w:szCs w:val="24"/>
          <w:highlight w:val="white"/>
        </w:rPr>
        <w:t>análise</w:t>
      </w:r>
      <w:proofErr w:type="spellEnd"/>
      <w:r w:rsidRPr="001069B2">
        <w:rPr>
          <w:rFonts w:ascii="Times New Roman" w:eastAsia="Times New Roman" w:hAnsi="Times New Roman" w:cs="Times New Roman"/>
          <w:sz w:val="24"/>
          <w:szCs w:val="24"/>
          <w:highlight w:val="white"/>
        </w:rPr>
        <w:t xml:space="preserve"> do comportamento: caminhos para o </w:t>
      </w:r>
      <w:proofErr w:type="spellStart"/>
      <w:r w:rsidRPr="001069B2">
        <w:rPr>
          <w:rFonts w:ascii="Times New Roman" w:eastAsia="Times New Roman" w:hAnsi="Times New Roman" w:cs="Times New Roman"/>
          <w:sz w:val="24"/>
          <w:szCs w:val="24"/>
          <w:highlight w:val="white"/>
        </w:rPr>
        <w:t>diálogo</w:t>
      </w:r>
      <w:proofErr w:type="spellEnd"/>
      <w:r w:rsidRPr="001069B2">
        <w:rPr>
          <w:rFonts w:ascii="Times New Roman" w:eastAsia="Times New Roman" w:hAnsi="Times New Roman" w:cs="Times New Roman"/>
          <w:sz w:val="24"/>
          <w:szCs w:val="24"/>
          <w:highlight w:val="white"/>
        </w:rPr>
        <w:t xml:space="preserve">. </w:t>
      </w:r>
      <w:r w:rsidRPr="001069B2">
        <w:rPr>
          <w:rFonts w:ascii="Times New Roman" w:eastAsia="Times New Roman" w:hAnsi="Times New Roman" w:cs="Times New Roman"/>
          <w:i/>
          <w:sz w:val="24"/>
          <w:szCs w:val="24"/>
          <w:highlight w:val="white"/>
        </w:rPr>
        <w:t xml:space="preserve">Perspectivas em </w:t>
      </w:r>
      <w:proofErr w:type="spellStart"/>
      <w:r w:rsidRPr="001069B2">
        <w:rPr>
          <w:rFonts w:ascii="Times New Roman" w:eastAsia="Times New Roman" w:hAnsi="Times New Roman" w:cs="Times New Roman"/>
          <w:i/>
          <w:sz w:val="24"/>
          <w:szCs w:val="24"/>
          <w:highlight w:val="white"/>
        </w:rPr>
        <w:t>Análise</w:t>
      </w:r>
      <w:proofErr w:type="spellEnd"/>
      <w:r w:rsidRPr="001069B2">
        <w:rPr>
          <w:rFonts w:ascii="Times New Roman" w:eastAsia="Times New Roman" w:hAnsi="Times New Roman" w:cs="Times New Roman"/>
          <w:i/>
          <w:sz w:val="24"/>
          <w:szCs w:val="24"/>
          <w:highlight w:val="white"/>
        </w:rPr>
        <w:t xml:space="preserve"> do Comportamento</w:t>
      </w:r>
      <w:r w:rsidRPr="001069B2">
        <w:rPr>
          <w:rFonts w:ascii="Times New Roman" w:eastAsia="Times New Roman" w:hAnsi="Times New Roman" w:cs="Times New Roman"/>
          <w:sz w:val="24"/>
          <w:szCs w:val="24"/>
          <w:highlight w:val="white"/>
        </w:rPr>
        <w:t xml:space="preserve">, </w:t>
      </w:r>
      <w:r w:rsidRPr="001069B2">
        <w:rPr>
          <w:rFonts w:ascii="Times New Roman" w:eastAsia="Times New Roman" w:hAnsi="Times New Roman" w:cs="Times New Roman"/>
          <w:i/>
          <w:sz w:val="24"/>
          <w:szCs w:val="24"/>
          <w:highlight w:val="white"/>
        </w:rPr>
        <w:t>8</w:t>
      </w:r>
      <w:r w:rsidRPr="001069B2">
        <w:rPr>
          <w:rFonts w:ascii="Times New Roman" w:eastAsia="Times New Roman" w:hAnsi="Times New Roman" w:cs="Times New Roman"/>
          <w:sz w:val="24"/>
          <w:szCs w:val="24"/>
          <w:highlight w:val="white"/>
        </w:rPr>
        <w:t xml:space="preserve">(2), 147-158. </w:t>
      </w:r>
      <w:proofErr w:type="spellStart"/>
      <w:r w:rsidRPr="001069B2">
        <w:rPr>
          <w:rFonts w:ascii="Times New Roman" w:eastAsia="Times New Roman" w:hAnsi="Times New Roman" w:cs="Times New Roman"/>
          <w:sz w:val="24"/>
          <w:szCs w:val="24"/>
          <w:highlight w:val="white"/>
        </w:rPr>
        <w:t>doi</w:t>
      </w:r>
      <w:proofErr w:type="spellEnd"/>
      <w:r w:rsidRPr="001069B2">
        <w:rPr>
          <w:rFonts w:ascii="Times New Roman" w:eastAsia="Times New Roman" w:hAnsi="Times New Roman" w:cs="Times New Roman"/>
          <w:sz w:val="24"/>
          <w:szCs w:val="24"/>
          <w:highlight w:val="white"/>
        </w:rPr>
        <w:t xml:space="preserve">: </w:t>
      </w:r>
      <w:hyperlink r:id="rId18">
        <w:r w:rsidRPr="001069B2">
          <w:rPr>
            <w:rFonts w:ascii="Times New Roman" w:eastAsia="Times New Roman" w:hAnsi="Times New Roman" w:cs="Times New Roman"/>
            <w:sz w:val="24"/>
            <w:szCs w:val="24"/>
            <w:highlight w:val="white"/>
          </w:rPr>
          <w:t>10.18761/PAC.2016.047</w:t>
        </w:r>
      </w:hyperlink>
      <w:r w:rsidRPr="001069B2">
        <w:rPr>
          <w:rFonts w:ascii="Times New Roman" w:eastAsia="Times New Roman" w:hAnsi="Times New Roman" w:cs="Times New Roman"/>
          <w:sz w:val="24"/>
          <w:szCs w:val="24"/>
          <w:highlight w:val="white"/>
        </w:rPr>
        <w:t xml:space="preserve"> </w:t>
      </w:r>
    </w:p>
    <w:p w14:paraId="1AF30B1E" w14:textId="30F52536" w:rsidR="00BE77A5" w:rsidRPr="001069B2" w:rsidRDefault="008316FF">
      <w:pPr>
        <w:spacing w:line="480" w:lineRule="auto"/>
        <w:ind w:left="425" w:hanging="420"/>
        <w:jc w:val="both"/>
        <w:rPr>
          <w:rFonts w:ascii="Times New Roman" w:eastAsia="Times New Roman" w:hAnsi="Times New Roman" w:cs="Times New Roman"/>
          <w:sz w:val="24"/>
          <w:szCs w:val="24"/>
          <w:highlight w:val="white"/>
        </w:rPr>
      </w:pPr>
      <w:r w:rsidRPr="001069B2">
        <w:rPr>
          <w:rFonts w:ascii="Times New Roman" w:eastAsia="Times New Roman" w:hAnsi="Times New Roman" w:cs="Times New Roman"/>
          <w:sz w:val="24"/>
          <w:szCs w:val="24"/>
          <w:highlight w:val="white"/>
        </w:rPr>
        <w:t>Cerqueira, D., Coelho, D.</w:t>
      </w:r>
      <w:r w:rsidR="006B1B89">
        <w:rPr>
          <w:rFonts w:ascii="Times New Roman" w:eastAsia="Times New Roman" w:hAnsi="Times New Roman" w:cs="Times New Roman"/>
          <w:sz w:val="24"/>
          <w:szCs w:val="24"/>
          <w:highlight w:val="white"/>
        </w:rPr>
        <w:t>,</w:t>
      </w:r>
      <w:r w:rsidRPr="001069B2">
        <w:rPr>
          <w:rFonts w:ascii="Times New Roman" w:eastAsia="Times New Roman" w:hAnsi="Times New Roman" w:cs="Times New Roman"/>
          <w:sz w:val="24"/>
          <w:szCs w:val="24"/>
          <w:highlight w:val="white"/>
        </w:rPr>
        <w:t xml:space="preserve"> &amp; Ferreira, H. (2017). Estupro no Brasil: vítimas, autores, fatores situacionais e evolução das notificações no sistema de saúde entre 2011 e 2014. </w:t>
      </w:r>
      <w:r w:rsidRPr="001069B2">
        <w:rPr>
          <w:rFonts w:ascii="Times New Roman" w:eastAsia="Times New Roman" w:hAnsi="Times New Roman" w:cs="Times New Roman"/>
          <w:i/>
          <w:sz w:val="24"/>
          <w:szCs w:val="24"/>
          <w:highlight w:val="white"/>
        </w:rPr>
        <w:t>Revista Brasileira de Segurança Pública. 11</w:t>
      </w:r>
      <w:r w:rsidRPr="001069B2">
        <w:rPr>
          <w:rFonts w:ascii="Times New Roman" w:eastAsia="Times New Roman" w:hAnsi="Times New Roman" w:cs="Times New Roman"/>
          <w:sz w:val="24"/>
          <w:szCs w:val="24"/>
          <w:highlight w:val="white"/>
        </w:rPr>
        <w:t xml:space="preserve">, 24-49. </w:t>
      </w:r>
    </w:p>
    <w:p w14:paraId="78FE39FD" w14:textId="1602EBE7" w:rsidR="00BE77A5" w:rsidRPr="00D301F8" w:rsidRDefault="008316FF">
      <w:pPr>
        <w:spacing w:line="480" w:lineRule="auto"/>
        <w:ind w:left="425" w:hanging="420"/>
        <w:jc w:val="both"/>
        <w:rPr>
          <w:rFonts w:ascii="Times New Roman" w:eastAsia="Times New Roman" w:hAnsi="Times New Roman" w:cs="Times New Roman"/>
          <w:sz w:val="24"/>
          <w:szCs w:val="24"/>
          <w:highlight w:val="white"/>
          <w:lang w:val="en-US"/>
        </w:rPr>
      </w:pPr>
      <w:r w:rsidRPr="007E2C18">
        <w:rPr>
          <w:rFonts w:ascii="Times New Roman" w:eastAsia="Times New Roman" w:hAnsi="Times New Roman" w:cs="Times New Roman"/>
          <w:sz w:val="24"/>
          <w:szCs w:val="24"/>
          <w:highlight w:val="white"/>
          <w:lang w:val="en-US"/>
        </w:rPr>
        <w:t xml:space="preserve">Drake, C. E., Kellum, K. K., Wilson, K. G., </w:t>
      </w:r>
      <w:proofErr w:type="spellStart"/>
      <w:r w:rsidRPr="007E2C18">
        <w:rPr>
          <w:rFonts w:ascii="Times New Roman" w:eastAsia="Times New Roman" w:hAnsi="Times New Roman" w:cs="Times New Roman"/>
          <w:sz w:val="24"/>
          <w:szCs w:val="24"/>
          <w:highlight w:val="white"/>
          <w:lang w:val="en-US"/>
        </w:rPr>
        <w:t>Luoma</w:t>
      </w:r>
      <w:proofErr w:type="spellEnd"/>
      <w:r w:rsidRPr="007E2C18">
        <w:rPr>
          <w:rFonts w:ascii="Times New Roman" w:eastAsia="Times New Roman" w:hAnsi="Times New Roman" w:cs="Times New Roman"/>
          <w:sz w:val="24"/>
          <w:szCs w:val="24"/>
          <w:highlight w:val="white"/>
          <w:lang w:val="en-US"/>
        </w:rPr>
        <w:t xml:space="preserve">, J. B., Weinstein, J. H., </w:t>
      </w:r>
      <w:r w:rsidR="006B1B89" w:rsidRPr="007E2C18">
        <w:rPr>
          <w:rFonts w:ascii="Times New Roman" w:eastAsia="Times New Roman" w:hAnsi="Times New Roman" w:cs="Times New Roman"/>
          <w:sz w:val="24"/>
          <w:szCs w:val="24"/>
          <w:highlight w:val="white"/>
          <w:lang w:val="en-US"/>
        </w:rPr>
        <w:t xml:space="preserve">&amp; </w:t>
      </w:r>
      <w:r w:rsidRPr="007E2C18">
        <w:rPr>
          <w:rFonts w:ascii="Times New Roman" w:eastAsia="Times New Roman" w:hAnsi="Times New Roman" w:cs="Times New Roman"/>
          <w:sz w:val="24"/>
          <w:szCs w:val="24"/>
          <w:highlight w:val="white"/>
          <w:lang w:val="en-US"/>
        </w:rPr>
        <w:t xml:space="preserve">Adams, C. H. (2010) Examining the Implicit Relational Assessment Procedure: Four Preliminary. </w:t>
      </w:r>
      <w:r w:rsidRPr="00D301F8">
        <w:rPr>
          <w:rFonts w:ascii="Times New Roman" w:eastAsia="Times New Roman" w:hAnsi="Times New Roman" w:cs="Times New Roman"/>
          <w:i/>
          <w:sz w:val="24"/>
          <w:szCs w:val="24"/>
          <w:highlight w:val="white"/>
          <w:lang w:val="en-US"/>
        </w:rPr>
        <w:t>Psychological Record, 60</w:t>
      </w:r>
      <w:r w:rsidRPr="00D301F8">
        <w:rPr>
          <w:rFonts w:ascii="Times New Roman" w:eastAsia="Times New Roman" w:hAnsi="Times New Roman" w:cs="Times New Roman"/>
          <w:sz w:val="24"/>
          <w:szCs w:val="24"/>
          <w:highlight w:val="white"/>
          <w:lang w:val="en-US"/>
        </w:rPr>
        <w:t xml:space="preserve">(1), 81-100.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sz w:val="24"/>
          <w:szCs w:val="24"/>
          <w:shd w:val="clear" w:color="auto" w:fill="FCFCFC"/>
          <w:lang w:val="en-US"/>
        </w:rPr>
        <w:t>10.1007/BF03395695</w:t>
      </w:r>
    </w:p>
    <w:p w14:paraId="4C0392AD" w14:textId="77777777" w:rsidR="00BE77A5" w:rsidRPr="001069B2" w:rsidRDefault="008316FF">
      <w:pPr>
        <w:spacing w:line="480" w:lineRule="auto"/>
        <w:ind w:left="425" w:hanging="420"/>
        <w:jc w:val="both"/>
        <w:rPr>
          <w:rFonts w:ascii="Times New Roman" w:eastAsia="Times New Roman" w:hAnsi="Times New Roman" w:cs="Times New Roman"/>
          <w:sz w:val="24"/>
          <w:szCs w:val="24"/>
          <w:highlight w:val="white"/>
        </w:rPr>
      </w:pPr>
      <w:r w:rsidRPr="00D301F8">
        <w:rPr>
          <w:rFonts w:ascii="Times New Roman" w:eastAsia="Times New Roman" w:hAnsi="Times New Roman" w:cs="Times New Roman"/>
          <w:sz w:val="24"/>
          <w:szCs w:val="24"/>
          <w:highlight w:val="white"/>
          <w:lang w:val="en-US"/>
        </w:rPr>
        <w:lastRenderedPageBreak/>
        <w:t xml:space="preserve">Edwards, S. R., Bradshaw, K. A., &amp; </w:t>
      </w:r>
      <w:proofErr w:type="spellStart"/>
      <w:r w:rsidRPr="00D301F8">
        <w:rPr>
          <w:rFonts w:ascii="Times New Roman" w:eastAsia="Times New Roman" w:hAnsi="Times New Roman" w:cs="Times New Roman"/>
          <w:sz w:val="24"/>
          <w:szCs w:val="24"/>
          <w:highlight w:val="white"/>
          <w:lang w:val="en-US"/>
        </w:rPr>
        <w:t>Hinsz</w:t>
      </w:r>
      <w:proofErr w:type="spellEnd"/>
      <w:r w:rsidRPr="00D301F8">
        <w:rPr>
          <w:rFonts w:ascii="Times New Roman" w:eastAsia="Times New Roman" w:hAnsi="Times New Roman" w:cs="Times New Roman"/>
          <w:sz w:val="24"/>
          <w:szCs w:val="24"/>
          <w:highlight w:val="white"/>
          <w:lang w:val="en-US"/>
        </w:rPr>
        <w:t xml:space="preserve">, V. B. (2014). Denying rape but endorsing forceful intercourse: Exploring differences among responders. </w:t>
      </w:r>
      <w:proofErr w:type="spellStart"/>
      <w:r w:rsidRPr="001069B2">
        <w:rPr>
          <w:rFonts w:ascii="Times New Roman" w:eastAsia="Times New Roman" w:hAnsi="Times New Roman" w:cs="Times New Roman"/>
          <w:i/>
          <w:sz w:val="24"/>
          <w:szCs w:val="24"/>
          <w:highlight w:val="white"/>
        </w:rPr>
        <w:t>Violence</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and</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Gender</w:t>
      </w:r>
      <w:proofErr w:type="spellEnd"/>
      <w:r w:rsidRPr="001069B2">
        <w:rPr>
          <w:rFonts w:ascii="Times New Roman" w:eastAsia="Times New Roman" w:hAnsi="Times New Roman" w:cs="Times New Roman"/>
          <w:sz w:val="24"/>
          <w:szCs w:val="24"/>
          <w:highlight w:val="white"/>
        </w:rPr>
        <w:t xml:space="preserve">, </w:t>
      </w:r>
      <w:r w:rsidRPr="001069B2">
        <w:rPr>
          <w:rFonts w:ascii="Times New Roman" w:eastAsia="Times New Roman" w:hAnsi="Times New Roman" w:cs="Times New Roman"/>
          <w:i/>
          <w:sz w:val="24"/>
          <w:szCs w:val="24"/>
          <w:highlight w:val="white"/>
        </w:rPr>
        <w:t>1</w:t>
      </w:r>
      <w:r w:rsidRPr="001069B2">
        <w:rPr>
          <w:rFonts w:ascii="Times New Roman" w:eastAsia="Times New Roman" w:hAnsi="Times New Roman" w:cs="Times New Roman"/>
          <w:sz w:val="24"/>
          <w:szCs w:val="24"/>
          <w:highlight w:val="white"/>
        </w:rPr>
        <w:t xml:space="preserve">(4), 188-193. </w:t>
      </w:r>
      <w:proofErr w:type="spellStart"/>
      <w:r w:rsidRPr="001069B2">
        <w:rPr>
          <w:rFonts w:ascii="Times New Roman" w:eastAsia="Times New Roman" w:hAnsi="Times New Roman" w:cs="Times New Roman"/>
          <w:sz w:val="24"/>
          <w:szCs w:val="24"/>
          <w:highlight w:val="white"/>
        </w:rPr>
        <w:t>doi</w:t>
      </w:r>
      <w:proofErr w:type="spellEnd"/>
      <w:r w:rsidRPr="001069B2">
        <w:rPr>
          <w:rFonts w:ascii="Times New Roman" w:eastAsia="Times New Roman" w:hAnsi="Times New Roman" w:cs="Times New Roman"/>
          <w:sz w:val="24"/>
          <w:szCs w:val="24"/>
          <w:highlight w:val="white"/>
        </w:rPr>
        <w:t xml:space="preserve">: </w:t>
      </w:r>
      <w:hyperlink r:id="rId19">
        <w:r w:rsidRPr="001069B2">
          <w:rPr>
            <w:rFonts w:ascii="Times New Roman" w:eastAsia="Times New Roman" w:hAnsi="Times New Roman" w:cs="Times New Roman"/>
            <w:sz w:val="24"/>
            <w:szCs w:val="24"/>
            <w:highlight w:val="white"/>
          </w:rPr>
          <w:t>10.1089/vio.2014.0022</w:t>
        </w:r>
      </w:hyperlink>
    </w:p>
    <w:p w14:paraId="401EC2C0" w14:textId="3C645ECE" w:rsidR="00BE77A5" w:rsidRPr="001069B2" w:rsidRDefault="008316FF">
      <w:pPr>
        <w:spacing w:line="480" w:lineRule="auto"/>
        <w:ind w:left="425" w:hanging="420"/>
        <w:jc w:val="both"/>
        <w:rPr>
          <w:rFonts w:ascii="Times New Roman" w:eastAsia="Times New Roman" w:hAnsi="Times New Roman" w:cs="Times New Roman"/>
          <w:sz w:val="24"/>
          <w:szCs w:val="24"/>
        </w:rPr>
      </w:pPr>
      <w:proofErr w:type="spellStart"/>
      <w:r w:rsidRPr="001069B2">
        <w:rPr>
          <w:rFonts w:ascii="Times New Roman" w:eastAsia="Times New Roman" w:hAnsi="Times New Roman" w:cs="Times New Roman"/>
          <w:sz w:val="24"/>
          <w:szCs w:val="24"/>
        </w:rPr>
        <w:t>Énois</w:t>
      </w:r>
      <w:proofErr w:type="spellEnd"/>
      <w:r w:rsidRPr="001069B2">
        <w:rPr>
          <w:rFonts w:ascii="Times New Roman" w:eastAsia="Times New Roman" w:hAnsi="Times New Roman" w:cs="Times New Roman"/>
          <w:sz w:val="24"/>
          <w:szCs w:val="24"/>
        </w:rPr>
        <w:t xml:space="preserve"> Inteligência Jovem, Instituto Vladimir Herzog &amp; Instituto Patrícia Galvão. (2015) #</w:t>
      </w:r>
      <w:proofErr w:type="spellStart"/>
      <w:r w:rsidRPr="001069B2">
        <w:rPr>
          <w:rFonts w:ascii="Times New Roman" w:eastAsia="Times New Roman" w:hAnsi="Times New Roman" w:cs="Times New Roman"/>
          <w:sz w:val="24"/>
          <w:szCs w:val="24"/>
        </w:rPr>
        <w:t>meninapodetudo</w:t>
      </w:r>
      <w:proofErr w:type="spellEnd"/>
      <w:r w:rsidRPr="001069B2">
        <w:rPr>
          <w:rFonts w:ascii="Times New Roman" w:eastAsia="Times New Roman" w:hAnsi="Times New Roman" w:cs="Times New Roman"/>
          <w:sz w:val="24"/>
          <w:szCs w:val="24"/>
        </w:rPr>
        <w:t xml:space="preserve">. Como o machismo e a violência contra a mulher afetam a vida das jovens das classes C, D e </w:t>
      </w:r>
      <w:proofErr w:type="spellStart"/>
      <w:r w:rsidRPr="001069B2">
        <w:rPr>
          <w:rFonts w:ascii="Times New Roman" w:eastAsia="Times New Roman" w:hAnsi="Times New Roman" w:cs="Times New Roman"/>
          <w:sz w:val="24"/>
          <w:szCs w:val="24"/>
        </w:rPr>
        <w:t>E</w:t>
      </w:r>
      <w:proofErr w:type="spellEnd"/>
      <w:r w:rsidRPr="001069B2">
        <w:rPr>
          <w:rFonts w:ascii="Times New Roman" w:eastAsia="Times New Roman" w:hAnsi="Times New Roman" w:cs="Times New Roman"/>
          <w:sz w:val="24"/>
          <w:szCs w:val="24"/>
        </w:rPr>
        <w:t>?</w:t>
      </w:r>
      <w:r w:rsidR="00E441A9">
        <w:rPr>
          <w:rFonts w:ascii="Times New Roman" w:eastAsia="Times New Roman" w:hAnsi="Times New Roman" w:cs="Times New Roman"/>
          <w:sz w:val="24"/>
          <w:szCs w:val="24"/>
        </w:rPr>
        <w:t xml:space="preserve"> Recuperado de</w:t>
      </w:r>
      <w:r w:rsidR="00C334D1">
        <w:rPr>
          <w:rFonts w:ascii="Times New Roman" w:eastAsia="Times New Roman" w:hAnsi="Times New Roman" w:cs="Times New Roman"/>
          <w:sz w:val="24"/>
          <w:szCs w:val="24"/>
        </w:rPr>
        <w:t xml:space="preserve"> </w:t>
      </w:r>
      <w:hyperlink r:id="rId20">
        <w:r w:rsidRPr="001069B2">
          <w:rPr>
            <w:rFonts w:ascii="Times New Roman" w:eastAsia="Times New Roman" w:hAnsi="Times New Roman" w:cs="Times New Roman"/>
            <w:sz w:val="24"/>
            <w:szCs w:val="24"/>
          </w:rPr>
          <w:t>http://agenciapatriciagalvao.org.br/violencia/enois-inteligencia-jovem-faz-pesquisa-sobre-machismo-e-violencia-contra-jovens-e-lanca-campanha/</w:t>
        </w:r>
      </w:hyperlink>
      <w:r w:rsidRPr="001069B2">
        <w:rPr>
          <w:rFonts w:ascii="Times New Roman" w:eastAsia="Times New Roman" w:hAnsi="Times New Roman" w:cs="Times New Roman"/>
          <w:sz w:val="24"/>
          <w:szCs w:val="24"/>
        </w:rPr>
        <w:t xml:space="preserve"> </w:t>
      </w:r>
    </w:p>
    <w:p w14:paraId="772219A9" w14:textId="40A4235F" w:rsidR="00BE77A5" w:rsidRPr="001069B2" w:rsidRDefault="008316FF">
      <w:pPr>
        <w:spacing w:line="480" w:lineRule="auto"/>
        <w:ind w:left="425" w:hanging="420"/>
        <w:jc w:val="both"/>
        <w:rPr>
          <w:rFonts w:ascii="Times New Roman" w:eastAsia="Times New Roman" w:hAnsi="Times New Roman" w:cs="Times New Roman"/>
          <w:sz w:val="24"/>
          <w:szCs w:val="24"/>
        </w:rPr>
      </w:pPr>
      <w:r w:rsidRPr="001069B2">
        <w:rPr>
          <w:rFonts w:ascii="Times New Roman" w:eastAsia="Times New Roman" w:hAnsi="Times New Roman" w:cs="Times New Roman"/>
          <w:sz w:val="24"/>
          <w:szCs w:val="24"/>
        </w:rPr>
        <w:t>Fórum Brasileiro de Segurança Pública [FBSP]. (2014). 8º Anuário Brasileiro de Segurança Pública.</w:t>
      </w:r>
      <w:r w:rsidR="00E441A9">
        <w:rPr>
          <w:rFonts w:ascii="Times New Roman" w:eastAsia="Times New Roman" w:hAnsi="Times New Roman" w:cs="Times New Roman"/>
          <w:sz w:val="24"/>
          <w:szCs w:val="24"/>
        </w:rPr>
        <w:t xml:space="preserve"> Recuperado de </w:t>
      </w:r>
      <w:hyperlink r:id="rId21">
        <w:r w:rsidRPr="001069B2">
          <w:rPr>
            <w:rFonts w:ascii="Times New Roman" w:eastAsia="Times New Roman" w:hAnsi="Times New Roman" w:cs="Times New Roman"/>
            <w:sz w:val="24"/>
            <w:szCs w:val="24"/>
          </w:rPr>
          <w:t>http://www.forumseguranca.org.br/storage/download//anuario_2014_20150309.pdf</w:t>
        </w:r>
      </w:hyperlink>
    </w:p>
    <w:p w14:paraId="723F6765" w14:textId="6BD468D8" w:rsidR="00BE77A5" w:rsidRPr="001069B2" w:rsidRDefault="008316FF">
      <w:pPr>
        <w:spacing w:line="480" w:lineRule="auto"/>
        <w:ind w:left="425" w:hanging="420"/>
        <w:jc w:val="both"/>
        <w:rPr>
          <w:rFonts w:ascii="Times New Roman" w:eastAsia="Times New Roman" w:hAnsi="Times New Roman" w:cs="Times New Roman"/>
          <w:sz w:val="24"/>
          <w:szCs w:val="24"/>
        </w:rPr>
      </w:pPr>
      <w:r w:rsidRPr="001069B2">
        <w:rPr>
          <w:rFonts w:ascii="Times New Roman" w:eastAsia="Times New Roman" w:hAnsi="Times New Roman" w:cs="Times New Roman"/>
          <w:sz w:val="24"/>
          <w:szCs w:val="24"/>
          <w:highlight w:val="white"/>
        </w:rPr>
        <w:t xml:space="preserve">Freitas, J. </w:t>
      </w:r>
      <w:r w:rsidR="00E441A9">
        <w:rPr>
          <w:rFonts w:ascii="Times New Roman" w:eastAsia="Times New Roman" w:hAnsi="Times New Roman" w:cs="Times New Roman"/>
          <w:sz w:val="24"/>
          <w:szCs w:val="24"/>
          <w:highlight w:val="white"/>
        </w:rPr>
        <w:t xml:space="preserve">C. C. &amp; Morais, A. O. </w:t>
      </w:r>
      <w:r w:rsidR="00E441A9" w:rsidRPr="002337C0">
        <w:rPr>
          <w:rFonts w:ascii="Times New Roman" w:eastAsia="Times New Roman" w:hAnsi="Times New Roman" w:cs="Times New Roman"/>
          <w:color w:val="auto"/>
          <w:sz w:val="24"/>
          <w:szCs w:val="24"/>
          <w:highlight w:val="white"/>
        </w:rPr>
        <w:t>(no prelo</w:t>
      </w:r>
      <w:r w:rsidRPr="001069B2">
        <w:rPr>
          <w:rFonts w:ascii="Times New Roman" w:eastAsia="Times New Roman" w:hAnsi="Times New Roman" w:cs="Times New Roman"/>
          <w:sz w:val="24"/>
          <w:szCs w:val="24"/>
          <w:highlight w:val="white"/>
        </w:rPr>
        <w:t xml:space="preserve">). </w:t>
      </w:r>
      <w:r w:rsidRPr="001069B2">
        <w:rPr>
          <w:rFonts w:ascii="Times New Roman" w:eastAsia="Times New Roman" w:hAnsi="Times New Roman" w:cs="Times New Roman"/>
          <w:sz w:val="24"/>
          <w:szCs w:val="24"/>
        </w:rPr>
        <w:t>Cultura do estupro: algumas considerações sobre a violência sexual, feminismo e análise do comportamento.</w:t>
      </w:r>
    </w:p>
    <w:p w14:paraId="056E8967" w14:textId="77777777" w:rsidR="00BE77A5" w:rsidRPr="001069B2" w:rsidRDefault="008316FF">
      <w:pPr>
        <w:spacing w:line="480" w:lineRule="auto"/>
        <w:ind w:left="425" w:hanging="420"/>
        <w:jc w:val="both"/>
        <w:rPr>
          <w:rFonts w:ascii="Times New Roman" w:eastAsia="Times New Roman" w:hAnsi="Times New Roman" w:cs="Times New Roman"/>
          <w:sz w:val="24"/>
          <w:szCs w:val="24"/>
        </w:rPr>
      </w:pPr>
      <w:r w:rsidRPr="001069B2">
        <w:rPr>
          <w:rFonts w:ascii="Times New Roman" w:eastAsia="Times New Roman" w:hAnsi="Times New Roman" w:cs="Times New Roman"/>
          <w:sz w:val="24"/>
          <w:szCs w:val="24"/>
        </w:rPr>
        <w:t>Freitas, J. C. C. (2017). O IRAP como instrumento para identificação de vieses de gênero: uma revisão de literatura. In: Arantes, A. (</w:t>
      </w:r>
      <w:proofErr w:type="spellStart"/>
      <w:r w:rsidRPr="001069B2">
        <w:rPr>
          <w:rFonts w:ascii="Times New Roman" w:eastAsia="Times New Roman" w:hAnsi="Times New Roman" w:cs="Times New Roman"/>
          <w:sz w:val="24"/>
          <w:szCs w:val="24"/>
        </w:rPr>
        <w:t>deb</w:t>
      </w:r>
      <w:proofErr w:type="spellEnd"/>
      <w:r w:rsidRPr="001069B2">
        <w:rPr>
          <w:rFonts w:ascii="Times New Roman" w:eastAsia="Times New Roman" w:hAnsi="Times New Roman" w:cs="Times New Roman"/>
          <w:sz w:val="24"/>
          <w:szCs w:val="24"/>
        </w:rPr>
        <w:t xml:space="preserve">.). </w:t>
      </w:r>
      <w:r w:rsidRPr="001069B2">
        <w:rPr>
          <w:rFonts w:ascii="Times New Roman" w:eastAsia="Times New Roman" w:hAnsi="Times New Roman" w:cs="Times New Roman"/>
          <w:i/>
          <w:sz w:val="24"/>
          <w:szCs w:val="24"/>
        </w:rPr>
        <w:t>Ninguém nasce odiando uma pessoa: revisões de literatura sobre instrumentos de medida implícita (sessão coordenada)</w:t>
      </w:r>
      <w:r w:rsidRPr="001069B2">
        <w:rPr>
          <w:rFonts w:ascii="Times New Roman" w:eastAsia="Times New Roman" w:hAnsi="Times New Roman" w:cs="Times New Roman"/>
          <w:sz w:val="24"/>
          <w:szCs w:val="24"/>
        </w:rPr>
        <w:t>.</w:t>
      </w:r>
      <w:r w:rsidRPr="001069B2">
        <w:rPr>
          <w:rFonts w:ascii="Times New Roman" w:eastAsia="Times New Roman" w:hAnsi="Times New Roman" w:cs="Times New Roman"/>
          <w:i/>
          <w:sz w:val="24"/>
          <w:szCs w:val="24"/>
        </w:rPr>
        <w:t xml:space="preserve"> </w:t>
      </w:r>
      <w:r w:rsidRPr="001069B2">
        <w:rPr>
          <w:rFonts w:ascii="Times New Roman" w:eastAsia="Times New Roman" w:hAnsi="Times New Roman" w:cs="Times New Roman"/>
          <w:sz w:val="24"/>
          <w:szCs w:val="24"/>
        </w:rPr>
        <w:t>XXVI Encontro Brasileiro de Psicologia e Medicina Comportamental. Bauru, SP.</w:t>
      </w:r>
    </w:p>
    <w:p w14:paraId="7C99E3B2" w14:textId="77777777" w:rsidR="00BE77A5" w:rsidRPr="001069B2" w:rsidRDefault="008316FF">
      <w:pPr>
        <w:spacing w:line="480" w:lineRule="auto"/>
        <w:ind w:left="425" w:hanging="420"/>
        <w:rPr>
          <w:rFonts w:ascii="Times New Roman" w:eastAsia="Times New Roman" w:hAnsi="Times New Roman" w:cs="Times New Roman"/>
          <w:sz w:val="24"/>
          <w:szCs w:val="24"/>
          <w:highlight w:val="white"/>
        </w:rPr>
      </w:pPr>
      <w:r w:rsidRPr="001069B2">
        <w:rPr>
          <w:rFonts w:ascii="Times New Roman" w:eastAsia="Times New Roman" w:hAnsi="Times New Roman" w:cs="Times New Roman"/>
          <w:sz w:val="24"/>
          <w:szCs w:val="24"/>
        </w:rPr>
        <w:t>Instituto de Pesquisa e Economia Aplicada [IPEA]. (2014). Estupro no Brasil: uma radiografia segundo os dados da Saúde.</w:t>
      </w:r>
    </w:p>
    <w:p w14:paraId="36C1151B" w14:textId="77777777" w:rsidR="00BE77A5" w:rsidRPr="001069B2" w:rsidRDefault="008316FF">
      <w:pPr>
        <w:spacing w:line="480" w:lineRule="auto"/>
        <w:ind w:left="425" w:hanging="420"/>
        <w:jc w:val="both"/>
        <w:rPr>
          <w:rFonts w:ascii="Times New Roman" w:eastAsia="Times New Roman" w:hAnsi="Times New Roman" w:cs="Times New Roman"/>
          <w:sz w:val="24"/>
          <w:szCs w:val="24"/>
          <w:highlight w:val="white"/>
        </w:rPr>
      </w:pPr>
      <w:r w:rsidRPr="001069B2">
        <w:rPr>
          <w:rFonts w:ascii="Times New Roman" w:eastAsia="Times New Roman" w:hAnsi="Times New Roman" w:cs="Times New Roman"/>
          <w:sz w:val="24"/>
          <w:szCs w:val="24"/>
          <w:highlight w:val="white"/>
        </w:rPr>
        <w:t xml:space="preserve">Garcia, V. A., &amp; </w:t>
      </w:r>
      <w:proofErr w:type="spellStart"/>
      <w:r w:rsidRPr="001069B2">
        <w:rPr>
          <w:rFonts w:ascii="Times New Roman" w:eastAsia="Times New Roman" w:hAnsi="Times New Roman" w:cs="Times New Roman"/>
          <w:sz w:val="24"/>
          <w:szCs w:val="24"/>
          <w:highlight w:val="white"/>
        </w:rPr>
        <w:t>Turini</w:t>
      </w:r>
      <w:proofErr w:type="spellEnd"/>
      <w:r w:rsidRPr="001069B2">
        <w:rPr>
          <w:rFonts w:ascii="Times New Roman" w:eastAsia="Times New Roman" w:hAnsi="Times New Roman" w:cs="Times New Roman"/>
          <w:sz w:val="24"/>
          <w:szCs w:val="24"/>
          <w:highlight w:val="white"/>
        </w:rPr>
        <w:t xml:space="preserve"> </w:t>
      </w:r>
      <w:proofErr w:type="spellStart"/>
      <w:r w:rsidRPr="001069B2">
        <w:rPr>
          <w:rFonts w:ascii="Times New Roman" w:eastAsia="Times New Roman" w:hAnsi="Times New Roman" w:cs="Times New Roman"/>
          <w:sz w:val="24"/>
          <w:szCs w:val="24"/>
          <w:highlight w:val="white"/>
        </w:rPr>
        <w:t>Bolsoni</w:t>
      </w:r>
      <w:proofErr w:type="spellEnd"/>
      <w:r w:rsidRPr="001069B2">
        <w:rPr>
          <w:rFonts w:ascii="Times New Roman" w:eastAsia="Times New Roman" w:hAnsi="Times New Roman" w:cs="Times New Roman"/>
          <w:sz w:val="24"/>
          <w:szCs w:val="24"/>
          <w:highlight w:val="white"/>
        </w:rPr>
        <w:t xml:space="preserve">-Silva, A. (2015). Transtorno de Estresse Pós-Traumático e Terapia comportamental: um estudo de caso. </w:t>
      </w:r>
      <w:r w:rsidRPr="001069B2">
        <w:rPr>
          <w:rFonts w:ascii="Times New Roman" w:eastAsia="Times New Roman" w:hAnsi="Times New Roman" w:cs="Times New Roman"/>
          <w:i/>
          <w:sz w:val="24"/>
          <w:szCs w:val="24"/>
          <w:highlight w:val="white"/>
        </w:rPr>
        <w:t xml:space="preserve">Acta </w:t>
      </w:r>
      <w:proofErr w:type="spellStart"/>
      <w:r w:rsidRPr="001069B2">
        <w:rPr>
          <w:rFonts w:ascii="Times New Roman" w:eastAsia="Times New Roman" w:hAnsi="Times New Roman" w:cs="Times New Roman"/>
          <w:i/>
          <w:sz w:val="24"/>
          <w:szCs w:val="24"/>
          <w:highlight w:val="white"/>
        </w:rPr>
        <w:t>Comportamentalia</w:t>
      </w:r>
      <w:proofErr w:type="spellEnd"/>
      <w:r w:rsidRPr="001069B2">
        <w:rPr>
          <w:rFonts w:ascii="Times New Roman" w:eastAsia="Times New Roman" w:hAnsi="Times New Roman" w:cs="Times New Roman"/>
          <w:i/>
          <w:sz w:val="24"/>
          <w:szCs w:val="24"/>
          <w:highlight w:val="white"/>
        </w:rPr>
        <w:t xml:space="preserve">: Revista Latina de </w:t>
      </w:r>
      <w:proofErr w:type="spellStart"/>
      <w:r w:rsidRPr="001069B2">
        <w:rPr>
          <w:rFonts w:ascii="Times New Roman" w:eastAsia="Times New Roman" w:hAnsi="Times New Roman" w:cs="Times New Roman"/>
          <w:i/>
          <w:sz w:val="24"/>
          <w:szCs w:val="24"/>
          <w:highlight w:val="white"/>
        </w:rPr>
        <w:t>Análisis</w:t>
      </w:r>
      <w:proofErr w:type="spellEnd"/>
      <w:r w:rsidRPr="001069B2">
        <w:rPr>
          <w:rFonts w:ascii="Times New Roman" w:eastAsia="Times New Roman" w:hAnsi="Times New Roman" w:cs="Times New Roman"/>
          <w:i/>
          <w:sz w:val="24"/>
          <w:szCs w:val="24"/>
          <w:highlight w:val="white"/>
        </w:rPr>
        <w:t xml:space="preserve"> de </w:t>
      </w:r>
      <w:proofErr w:type="spellStart"/>
      <w:r w:rsidRPr="001069B2">
        <w:rPr>
          <w:rFonts w:ascii="Times New Roman" w:eastAsia="Times New Roman" w:hAnsi="Times New Roman" w:cs="Times New Roman"/>
          <w:i/>
          <w:sz w:val="24"/>
          <w:szCs w:val="24"/>
          <w:highlight w:val="white"/>
        </w:rPr>
        <w:t>Comportamiento</w:t>
      </w:r>
      <w:proofErr w:type="spellEnd"/>
      <w:r w:rsidRPr="001069B2">
        <w:rPr>
          <w:rFonts w:ascii="Times New Roman" w:eastAsia="Times New Roman" w:hAnsi="Times New Roman" w:cs="Times New Roman"/>
          <w:sz w:val="24"/>
          <w:szCs w:val="24"/>
          <w:highlight w:val="white"/>
        </w:rPr>
        <w:t xml:space="preserve">, </w:t>
      </w:r>
      <w:r w:rsidRPr="001069B2">
        <w:rPr>
          <w:rFonts w:ascii="Times New Roman" w:eastAsia="Times New Roman" w:hAnsi="Times New Roman" w:cs="Times New Roman"/>
          <w:i/>
          <w:sz w:val="24"/>
          <w:szCs w:val="24"/>
          <w:highlight w:val="white"/>
        </w:rPr>
        <w:t>23</w:t>
      </w:r>
      <w:r w:rsidRPr="001069B2">
        <w:rPr>
          <w:rFonts w:ascii="Times New Roman" w:eastAsia="Times New Roman" w:hAnsi="Times New Roman" w:cs="Times New Roman"/>
          <w:sz w:val="24"/>
          <w:szCs w:val="24"/>
          <w:highlight w:val="white"/>
        </w:rPr>
        <w:t xml:space="preserve">(2). </w:t>
      </w:r>
    </w:p>
    <w:p w14:paraId="285386F3" w14:textId="4EC71344" w:rsidR="00BE77A5" w:rsidRPr="00C21D41" w:rsidRDefault="008316FF">
      <w:pPr>
        <w:spacing w:line="480" w:lineRule="auto"/>
        <w:ind w:left="425" w:hanging="420"/>
        <w:jc w:val="both"/>
        <w:rPr>
          <w:rFonts w:ascii="Times New Roman" w:eastAsia="Times New Roman" w:hAnsi="Times New Roman" w:cs="Times New Roman"/>
          <w:sz w:val="24"/>
          <w:szCs w:val="24"/>
          <w:lang w:val="en-US"/>
        </w:rPr>
      </w:pPr>
      <w:proofErr w:type="spellStart"/>
      <w:r w:rsidRPr="007E2C18">
        <w:rPr>
          <w:rFonts w:ascii="Times New Roman" w:eastAsia="Times New Roman" w:hAnsi="Times New Roman" w:cs="Times New Roman"/>
          <w:sz w:val="24"/>
          <w:szCs w:val="24"/>
          <w:lang w:val="en-US"/>
        </w:rPr>
        <w:t>Gerger</w:t>
      </w:r>
      <w:proofErr w:type="spellEnd"/>
      <w:r w:rsidRPr="007E2C18">
        <w:rPr>
          <w:rFonts w:ascii="Times New Roman" w:eastAsia="Times New Roman" w:hAnsi="Times New Roman" w:cs="Times New Roman"/>
          <w:sz w:val="24"/>
          <w:szCs w:val="24"/>
          <w:lang w:val="en-US"/>
        </w:rPr>
        <w:t xml:space="preserve">, H., </w:t>
      </w:r>
      <w:proofErr w:type="spellStart"/>
      <w:r w:rsidRPr="007E2C18">
        <w:rPr>
          <w:rFonts w:ascii="Times New Roman" w:eastAsia="Times New Roman" w:hAnsi="Times New Roman" w:cs="Times New Roman"/>
          <w:sz w:val="24"/>
          <w:szCs w:val="24"/>
          <w:lang w:val="en-US"/>
        </w:rPr>
        <w:t>Kley</w:t>
      </w:r>
      <w:proofErr w:type="spellEnd"/>
      <w:r w:rsidRPr="007E2C18">
        <w:rPr>
          <w:rFonts w:ascii="Times New Roman" w:eastAsia="Times New Roman" w:hAnsi="Times New Roman" w:cs="Times New Roman"/>
          <w:sz w:val="24"/>
          <w:szCs w:val="24"/>
          <w:lang w:val="en-US"/>
        </w:rPr>
        <w:t xml:space="preserve">, H., </w:t>
      </w:r>
      <w:proofErr w:type="spellStart"/>
      <w:r w:rsidRPr="007E2C18">
        <w:rPr>
          <w:rFonts w:ascii="Times New Roman" w:eastAsia="Times New Roman" w:hAnsi="Times New Roman" w:cs="Times New Roman"/>
          <w:sz w:val="24"/>
          <w:szCs w:val="24"/>
          <w:lang w:val="en-US"/>
        </w:rPr>
        <w:t>Bohner</w:t>
      </w:r>
      <w:proofErr w:type="spellEnd"/>
      <w:r w:rsidRPr="007E2C18">
        <w:rPr>
          <w:rFonts w:ascii="Times New Roman" w:eastAsia="Times New Roman" w:hAnsi="Times New Roman" w:cs="Times New Roman"/>
          <w:sz w:val="24"/>
          <w:szCs w:val="24"/>
          <w:lang w:val="en-US"/>
        </w:rPr>
        <w:t>, G.</w:t>
      </w:r>
      <w:r w:rsidR="00E441A9" w:rsidRPr="007E2C18">
        <w:rPr>
          <w:rFonts w:ascii="Times New Roman" w:eastAsia="Times New Roman" w:hAnsi="Times New Roman" w:cs="Times New Roman"/>
          <w:sz w:val="24"/>
          <w:szCs w:val="24"/>
          <w:lang w:val="en-US"/>
        </w:rPr>
        <w:t>,</w:t>
      </w:r>
      <w:r w:rsidRPr="007E2C18">
        <w:rPr>
          <w:rFonts w:ascii="Times New Roman" w:eastAsia="Times New Roman" w:hAnsi="Times New Roman" w:cs="Times New Roman"/>
          <w:sz w:val="24"/>
          <w:szCs w:val="24"/>
          <w:lang w:val="en-US"/>
        </w:rPr>
        <w:t xml:space="preserve"> &amp; </w:t>
      </w:r>
      <w:proofErr w:type="spellStart"/>
      <w:r w:rsidRPr="007E2C18">
        <w:rPr>
          <w:rFonts w:ascii="Times New Roman" w:eastAsia="Times New Roman" w:hAnsi="Times New Roman" w:cs="Times New Roman"/>
          <w:sz w:val="24"/>
          <w:szCs w:val="24"/>
          <w:lang w:val="en-US"/>
        </w:rPr>
        <w:t>Siebler</w:t>
      </w:r>
      <w:proofErr w:type="spellEnd"/>
      <w:r w:rsidRPr="007E2C18">
        <w:rPr>
          <w:rFonts w:ascii="Times New Roman" w:eastAsia="Times New Roman" w:hAnsi="Times New Roman" w:cs="Times New Roman"/>
          <w:sz w:val="24"/>
          <w:szCs w:val="24"/>
          <w:lang w:val="en-US"/>
        </w:rPr>
        <w:t xml:space="preserve">, F. (2007). </w:t>
      </w:r>
      <w:r w:rsidRPr="003064BF">
        <w:rPr>
          <w:rFonts w:ascii="Times New Roman" w:eastAsia="Times New Roman" w:hAnsi="Times New Roman" w:cs="Times New Roman"/>
          <w:sz w:val="24"/>
          <w:szCs w:val="24"/>
          <w:lang w:val="en-US"/>
        </w:rPr>
        <w:t xml:space="preserve">The Acceptance of Modern Myths. </w:t>
      </w:r>
      <w:r w:rsidRPr="00D301F8">
        <w:rPr>
          <w:rFonts w:ascii="Times New Roman" w:eastAsia="Times New Roman" w:hAnsi="Times New Roman" w:cs="Times New Roman"/>
          <w:sz w:val="24"/>
          <w:szCs w:val="24"/>
          <w:lang w:val="en-US"/>
        </w:rPr>
        <w:t xml:space="preserve">About Sexual Aggression Scale: Development and Validation in German and English. </w:t>
      </w:r>
      <w:proofErr w:type="spellStart"/>
      <w:r w:rsidRPr="00C21D41">
        <w:rPr>
          <w:rFonts w:ascii="Times New Roman" w:eastAsia="Times New Roman" w:hAnsi="Times New Roman" w:cs="Times New Roman"/>
          <w:i/>
          <w:sz w:val="24"/>
          <w:szCs w:val="24"/>
          <w:lang w:val="en-US"/>
        </w:rPr>
        <w:t>Aggresive</w:t>
      </w:r>
      <w:proofErr w:type="spellEnd"/>
      <w:r w:rsidRPr="00C21D41">
        <w:rPr>
          <w:rFonts w:ascii="Times New Roman" w:eastAsia="Times New Roman" w:hAnsi="Times New Roman" w:cs="Times New Roman"/>
          <w:i/>
          <w:sz w:val="24"/>
          <w:szCs w:val="24"/>
          <w:lang w:val="en-US"/>
        </w:rPr>
        <w:t xml:space="preserve"> Behavior, 33</w:t>
      </w:r>
      <w:r w:rsidRPr="00C21D41">
        <w:rPr>
          <w:rFonts w:ascii="Times New Roman" w:eastAsia="Times New Roman" w:hAnsi="Times New Roman" w:cs="Times New Roman"/>
          <w:sz w:val="24"/>
          <w:szCs w:val="24"/>
          <w:lang w:val="en-US"/>
        </w:rPr>
        <w:t xml:space="preserve">, 422–440. </w:t>
      </w:r>
      <w:proofErr w:type="spellStart"/>
      <w:r w:rsidRPr="00C21D41">
        <w:rPr>
          <w:rFonts w:ascii="Times New Roman" w:eastAsia="Times New Roman" w:hAnsi="Times New Roman" w:cs="Times New Roman"/>
          <w:sz w:val="24"/>
          <w:szCs w:val="24"/>
          <w:lang w:val="en-US"/>
        </w:rPr>
        <w:t>doi</w:t>
      </w:r>
      <w:proofErr w:type="spellEnd"/>
      <w:r w:rsidRPr="00C21D41">
        <w:rPr>
          <w:rFonts w:ascii="Times New Roman" w:eastAsia="Times New Roman" w:hAnsi="Times New Roman" w:cs="Times New Roman"/>
          <w:sz w:val="24"/>
          <w:szCs w:val="24"/>
          <w:lang w:val="en-US"/>
        </w:rPr>
        <w:t>: 10.1002/ab.20195.</w:t>
      </w:r>
    </w:p>
    <w:p w14:paraId="603880E5" w14:textId="443A5DC3" w:rsidR="00CF3654" w:rsidRPr="00C21D41" w:rsidRDefault="00CF3654" w:rsidP="00CF3654">
      <w:pPr>
        <w:spacing w:line="480" w:lineRule="auto"/>
        <w:ind w:left="425" w:hanging="420"/>
        <w:jc w:val="both"/>
        <w:rPr>
          <w:rFonts w:ascii="Times New Roman" w:eastAsia="Times New Roman" w:hAnsi="Times New Roman" w:cs="Times New Roman"/>
          <w:sz w:val="24"/>
          <w:szCs w:val="24"/>
          <w:lang w:val="en-US"/>
        </w:rPr>
      </w:pPr>
      <w:r w:rsidRPr="00CF3654">
        <w:rPr>
          <w:rFonts w:ascii="Times New Roman" w:eastAsia="Times New Roman" w:hAnsi="Times New Roman" w:cs="Times New Roman"/>
          <w:sz w:val="24"/>
          <w:szCs w:val="24"/>
          <w:lang w:val="en-US"/>
        </w:rPr>
        <w:lastRenderedPageBreak/>
        <w:t xml:space="preserve">Guerin, B. (2016). </w:t>
      </w:r>
      <w:r w:rsidRPr="00CF3654">
        <w:rPr>
          <w:rFonts w:ascii="Times New Roman" w:eastAsia="Times New Roman" w:hAnsi="Times New Roman" w:cs="Times New Roman"/>
          <w:i/>
          <w:sz w:val="24"/>
          <w:szCs w:val="24"/>
          <w:lang w:val="en-US"/>
        </w:rPr>
        <w:t>How to rethink human behavior: A practical guide to social contextual analysis.</w:t>
      </w:r>
      <w:r w:rsidRPr="00CF3654">
        <w:rPr>
          <w:rFonts w:ascii="Times New Roman" w:eastAsia="Times New Roman" w:hAnsi="Times New Roman" w:cs="Times New Roman"/>
          <w:sz w:val="24"/>
          <w:szCs w:val="24"/>
          <w:lang w:val="en-US"/>
        </w:rPr>
        <w:t xml:space="preserve"> </w:t>
      </w:r>
      <w:r w:rsidRPr="00C21D41">
        <w:rPr>
          <w:rFonts w:ascii="Times New Roman" w:eastAsia="Times New Roman" w:hAnsi="Times New Roman" w:cs="Times New Roman"/>
          <w:sz w:val="24"/>
          <w:szCs w:val="24"/>
          <w:lang w:val="en-US"/>
        </w:rPr>
        <w:t>London: Routledge.</w:t>
      </w:r>
    </w:p>
    <w:p w14:paraId="276CDF76" w14:textId="77777777"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proofErr w:type="spellStart"/>
      <w:r w:rsidRPr="00C54F70">
        <w:rPr>
          <w:rFonts w:ascii="Times New Roman" w:eastAsia="Times New Roman" w:hAnsi="Times New Roman" w:cs="Times New Roman"/>
          <w:sz w:val="24"/>
          <w:szCs w:val="24"/>
        </w:rPr>
        <w:t>Guerin</w:t>
      </w:r>
      <w:proofErr w:type="spellEnd"/>
      <w:r w:rsidRPr="00C54F70">
        <w:rPr>
          <w:rFonts w:ascii="Times New Roman" w:eastAsia="Times New Roman" w:hAnsi="Times New Roman" w:cs="Times New Roman"/>
          <w:sz w:val="24"/>
          <w:szCs w:val="24"/>
        </w:rPr>
        <w:t xml:space="preserve">, B., &amp; de Oliveira </w:t>
      </w:r>
      <w:proofErr w:type="spellStart"/>
      <w:r w:rsidRPr="00C54F70">
        <w:rPr>
          <w:rFonts w:ascii="Times New Roman" w:eastAsia="Times New Roman" w:hAnsi="Times New Roman" w:cs="Times New Roman"/>
          <w:sz w:val="24"/>
          <w:szCs w:val="24"/>
        </w:rPr>
        <w:t>Ortolan</w:t>
      </w:r>
      <w:proofErr w:type="spellEnd"/>
      <w:r w:rsidRPr="00C54F70">
        <w:rPr>
          <w:rFonts w:ascii="Times New Roman" w:eastAsia="Times New Roman" w:hAnsi="Times New Roman" w:cs="Times New Roman"/>
          <w:sz w:val="24"/>
          <w:szCs w:val="24"/>
        </w:rPr>
        <w:t xml:space="preserve">, M. (2017). </w:t>
      </w:r>
      <w:r w:rsidRPr="00D301F8">
        <w:rPr>
          <w:rFonts w:ascii="Times New Roman" w:eastAsia="Times New Roman" w:hAnsi="Times New Roman" w:cs="Times New Roman"/>
          <w:sz w:val="24"/>
          <w:szCs w:val="24"/>
          <w:lang w:val="en-US"/>
        </w:rPr>
        <w:t xml:space="preserve">Analyzing domestic violence behaviors in their contexts: violence as a continuation of social strategies by other means. </w:t>
      </w:r>
      <w:r w:rsidRPr="00D301F8">
        <w:rPr>
          <w:rFonts w:ascii="Times New Roman" w:eastAsia="Times New Roman" w:hAnsi="Times New Roman" w:cs="Times New Roman"/>
          <w:i/>
          <w:sz w:val="24"/>
          <w:szCs w:val="24"/>
          <w:lang w:val="en-US"/>
        </w:rPr>
        <w:t>Behavior and Social Issues</w:t>
      </w:r>
      <w:r w:rsidRPr="00D301F8">
        <w:rPr>
          <w:rFonts w:ascii="Times New Roman" w:eastAsia="Times New Roman" w:hAnsi="Times New Roman" w:cs="Times New Roman"/>
          <w:sz w:val="24"/>
          <w:szCs w:val="24"/>
          <w:lang w:val="en-US"/>
        </w:rPr>
        <w:t xml:space="preserve">, </w:t>
      </w:r>
      <w:r w:rsidRPr="00D301F8">
        <w:rPr>
          <w:rFonts w:ascii="Times New Roman" w:eastAsia="Times New Roman" w:hAnsi="Times New Roman" w:cs="Times New Roman"/>
          <w:i/>
          <w:sz w:val="24"/>
          <w:szCs w:val="24"/>
          <w:lang w:val="en-US"/>
        </w:rPr>
        <w:t>26</w:t>
      </w:r>
      <w:r w:rsidRPr="00D301F8">
        <w:rPr>
          <w:rFonts w:ascii="Times New Roman" w:eastAsia="Times New Roman" w:hAnsi="Times New Roman" w:cs="Times New Roman"/>
          <w:sz w:val="24"/>
          <w:szCs w:val="24"/>
          <w:lang w:val="en-US"/>
        </w:rPr>
        <w:t xml:space="preserve">, 5-26. </w:t>
      </w:r>
      <w:proofErr w:type="spellStart"/>
      <w:proofErr w:type="gramStart"/>
      <w:r w:rsidRPr="00D301F8">
        <w:rPr>
          <w:rFonts w:ascii="Times New Roman" w:eastAsia="Times New Roman" w:hAnsi="Times New Roman" w:cs="Times New Roman"/>
          <w:sz w:val="24"/>
          <w:szCs w:val="24"/>
          <w:lang w:val="en-US"/>
        </w:rPr>
        <w:t>doi</w:t>
      </w:r>
      <w:proofErr w:type="spellEnd"/>
      <w:proofErr w:type="gramEnd"/>
      <w:r w:rsidRPr="00D301F8">
        <w:rPr>
          <w:rFonts w:ascii="Times New Roman" w:eastAsia="Times New Roman" w:hAnsi="Times New Roman" w:cs="Times New Roman"/>
          <w:sz w:val="24"/>
          <w:szCs w:val="24"/>
          <w:lang w:val="en-US"/>
        </w:rPr>
        <w:t xml:space="preserve">: </w:t>
      </w:r>
      <w:hyperlink r:id="rId22">
        <w:r w:rsidRPr="00D301F8">
          <w:rPr>
            <w:rFonts w:ascii="Times New Roman" w:eastAsia="Times New Roman" w:hAnsi="Times New Roman" w:cs="Times New Roman"/>
            <w:sz w:val="24"/>
            <w:szCs w:val="24"/>
            <w:lang w:val="en-US"/>
          </w:rPr>
          <w:t>10.5210/bsi.v26i0.6804</w:t>
        </w:r>
      </w:hyperlink>
    </w:p>
    <w:p w14:paraId="16C57AC6" w14:textId="44E48305" w:rsidR="00BE77A5" w:rsidRPr="00D301F8" w:rsidRDefault="008316FF">
      <w:pPr>
        <w:spacing w:line="480" w:lineRule="auto"/>
        <w:ind w:left="425" w:hanging="420"/>
        <w:jc w:val="both"/>
        <w:rPr>
          <w:rFonts w:ascii="Times New Roman" w:eastAsia="Times New Roman" w:hAnsi="Times New Roman" w:cs="Times New Roman"/>
          <w:sz w:val="24"/>
          <w:szCs w:val="24"/>
          <w:highlight w:val="white"/>
          <w:lang w:val="en-US"/>
        </w:rPr>
      </w:pPr>
      <w:r w:rsidRPr="00D301F8">
        <w:rPr>
          <w:rFonts w:ascii="Times New Roman" w:eastAsia="Times New Roman" w:hAnsi="Times New Roman" w:cs="Times New Roman"/>
          <w:sz w:val="24"/>
          <w:szCs w:val="24"/>
          <w:highlight w:val="white"/>
          <w:lang w:val="en-US"/>
        </w:rPr>
        <w:t>Grubb, A.</w:t>
      </w:r>
      <w:r w:rsidR="00E441A9">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&amp; Harrower, J. (2008). Attribution of blame in cases of rape: An analysis of participant gender, type of rape and perceived similarity to the victim. </w:t>
      </w:r>
      <w:r w:rsidRPr="00D301F8">
        <w:rPr>
          <w:rFonts w:ascii="Times New Roman" w:eastAsia="Times New Roman" w:hAnsi="Times New Roman" w:cs="Times New Roman"/>
          <w:i/>
          <w:sz w:val="24"/>
          <w:szCs w:val="24"/>
          <w:highlight w:val="white"/>
          <w:lang w:val="en-US"/>
        </w:rPr>
        <w:t>Aggression and Violent Behavior</w:t>
      </w:r>
      <w:r w:rsidRPr="00D301F8">
        <w:rPr>
          <w:rFonts w:ascii="Times New Roman" w:eastAsia="Times New Roman" w:hAnsi="Times New Roman" w:cs="Times New Roman"/>
          <w:sz w:val="24"/>
          <w:szCs w:val="24"/>
          <w:highlight w:val="white"/>
          <w:lang w:val="en-US"/>
        </w:rPr>
        <w:t xml:space="preserve">. </w:t>
      </w:r>
      <w:r w:rsidRPr="00E441A9">
        <w:rPr>
          <w:rFonts w:ascii="Times New Roman" w:eastAsia="Times New Roman" w:hAnsi="Times New Roman" w:cs="Times New Roman"/>
          <w:i/>
          <w:sz w:val="24"/>
          <w:szCs w:val="24"/>
          <w:highlight w:val="white"/>
          <w:lang w:val="en-US"/>
        </w:rPr>
        <w:t>13</w:t>
      </w:r>
      <w:r w:rsidR="00E441A9">
        <w:rPr>
          <w:rFonts w:ascii="Times New Roman" w:eastAsia="Times New Roman" w:hAnsi="Times New Roman" w:cs="Times New Roman"/>
          <w:i/>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396–405. doi:10.1016/j.avb.2008.06.006</w:t>
      </w:r>
    </w:p>
    <w:p w14:paraId="3103CDA8" w14:textId="77777777" w:rsidR="00BE77A5" w:rsidRPr="00D301F8" w:rsidRDefault="008316FF">
      <w:pPr>
        <w:spacing w:before="200" w:line="480" w:lineRule="auto"/>
        <w:ind w:left="425" w:hanging="420"/>
        <w:jc w:val="both"/>
        <w:rPr>
          <w:rFonts w:ascii="Times New Roman" w:eastAsia="Times New Roman" w:hAnsi="Times New Roman" w:cs="Times New Roman"/>
          <w:sz w:val="24"/>
          <w:szCs w:val="24"/>
          <w:highlight w:val="white"/>
          <w:lang w:val="en-US"/>
        </w:rPr>
      </w:pPr>
      <w:r w:rsidRPr="00D301F8">
        <w:rPr>
          <w:rFonts w:ascii="Times New Roman" w:eastAsia="Times New Roman" w:hAnsi="Times New Roman" w:cs="Times New Roman"/>
          <w:sz w:val="24"/>
          <w:szCs w:val="24"/>
          <w:highlight w:val="white"/>
          <w:lang w:val="en-US"/>
        </w:rPr>
        <w:t xml:space="preserve">Hayes, S. C., Barnes-Holmes, D., &amp; Roche, B. (2001). </w:t>
      </w:r>
      <w:r w:rsidRPr="00D301F8">
        <w:rPr>
          <w:rFonts w:ascii="Times New Roman" w:eastAsia="Times New Roman" w:hAnsi="Times New Roman" w:cs="Times New Roman"/>
          <w:i/>
          <w:sz w:val="24"/>
          <w:szCs w:val="24"/>
          <w:highlight w:val="white"/>
          <w:lang w:val="en-US"/>
        </w:rPr>
        <w:t>Relational frame theory: A post-Skinnerian account of human language and cognition.</w:t>
      </w:r>
      <w:r w:rsidRPr="00D301F8">
        <w:rPr>
          <w:rFonts w:ascii="Times New Roman" w:eastAsia="Times New Roman" w:hAnsi="Times New Roman" w:cs="Times New Roman"/>
          <w:sz w:val="24"/>
          <w:szCs w:val="24"/>
          <w:highlight w:val="white"/>
          <w:lang w:val="en-US"/>
        </w:rPr>
        <w:t xml:space="preserve"> Springer Science &amp; Business Media</w:t>
      </w:r>
      <w:r w:rsidRPr="00D301F8">
        <w:rPr>
          <w:rFonts w:ascii="Times New Roman" w:eastAsia="Times New Roman" w:hAnsi="Times New Roman" w:cs="Times New Roman"/>
          <w:i/>
          <w:sz w:val="24"/>
          <w:szCs w:val="24"/>
          <w:highlight w:val="white"/>
          <w:lang w:val="en-US"/>
        </w:rPr>
        <w:t xml:space="preserve">. </w:t>
      </w:r>
    </w:p>
    <w:p w14:paraId="79F563B2" w14:textId="77777777" w:rsidR="00BE77A5" w:rsidRPr="00D301F8" w:rsidRDefault="008316FF">
      <w:pPr>
        <w:spacing w:before="200" w:line="480" w:lineRule="auto"/>
        <w:ind w:left="425" w:hanging="420"/>
        <w:jc w:val="both"/>
        <w:rPr>
          <w:rFonts w:ascii="Times New Roman" w:eastAsia="Times New Roman" w:hAnsi="Times New Roman" w:cs="Times New Roman"/>
          <w:sz w:val="24"/>
          <w:szCs w:val="24"/>
          <w:highlight w:val="white"/>
          <w:lang w:val="en-US"/>
        </w:rPr>
      </w:pPr>
      <w:r w:rsidRPr="00D301F8">
        <w:rPr>
          <w:rFonts w:ascii="Times New Roman" w:eastAsia="Times New Roman" w:hAnsi="Times New Roman" w:cs="Times New Roman"/>
          <w:sz w:val="24"/>
          <w:szCs w:val="24"/>
          <w:highlight w:val="white"/>
          <w:lang w:val="en-US"/>
        </w:rPr>
        <w:t xml:space="preserve">Hussey, I., </w:t>
      </w:r>
      <w:proofErr w:type="spellStart"/>
      <w:r w:rsidRPr="00D301F8">
        <w:rPr>
          <w:rFonts w:ascii="Times New Roman" w:eastAsia="Times New Roman" w:hAnsi="Times New Roman" w:cs="Times New Roman"/>
          <w:sz w:val="24"/>
          <w:szCs w:val="24"/>
          <w:highlight w:val="white"/>
          <w:lang w:val="en-US"/>
        </w:rPr>
        <w:t>Mhaoileoin</w:t>
      </w:r>
      <w:proofErr w:type="spellEnd"/>
      <w:r w:rsidRPr="00D301F8">
        <w:rPr>
          <w:rFonts w:ascii="Times New Roman" w:eastAsia="Times New Roman" w:hAnsi="Times New Roman" w:cs="Times New Roman"/>
          <w:sz w:val="24"/>
          <w:szCs w:val="24"/>
          <w:highlight w:val="white"/>
          <w:lang w:val="en-US"/>
        </w:rPr>
        <w:t xml:space="preserve">, D., Barnes-Holmes, D., </w:t>
      </w:r>
      <w:proofErr w:type="spellStart"/>
      <w:r w:rsidRPr="00D301F8">
        <w:rPr>
          <w:rFonts w:ascii="Times New Roman" w:eastAsia="Times New Roman" w:hAnsi="Times New Roman" w:cs="Times New Roman"/>
          <w:sz w:val="24"/>
          <w:szCs w:val="24"/>
          <w:highlight w:val="white"/>
          <w:lang w:val="en-US"/>
        </w:rPr>
        <w:t>Ohtsuki</w:t>
      </w:r>
      <w:proofErr w:type="spellEnd"/>
      <w:r w:rsidRPr="00D301F8">
        <w:rPr>
          <w:rFonts w:ascii="Times New Roman" w:eastAsia="Times New Roman" w:hAnsi="Times New Roman" w:cs="Times New Roman"/>
          <w:sz w:val="24"/>
          <w:szCs w:val="24"/>
          <w:highlight w:val="white"/>
          <w:lang w:val="en-US"/>
        </w:rPr>
        <w:t xml:space="preserve">, T., </w:t>
      </w:r>
      <w:proofErr w:type="spellStart"/>
      <w:r w:rsidRPr="00D301F8">
        <w:rPr>
          <w:rFonts w:ascii="Times New Roman" w:eastAsia="Times New Roman" w:hAnsi="Times New Roman" w:cs="Times New Roman"/>
          <w:sz w:val="24"/>
          <w:szCs w:val="24"/>
          <w:highlight w:val="white"/>
          <w:lang w:val="en-US"/>
        </w:rPr>
        <w:t>Kishita</w:t>
      </w:r>
      <w:proofErr w:type="spellEnd"/>
      <w:r w:rsidRPr="00D301F8">
        <w:rPr>
          <w:rFonts w:ascii="Times New Roman" w:eastAsia="Times New Roman" w:hAnsi="Times New Roman" w:cs="Times New Roman"/>
          <w:sz w:val="24"/>
          <w:szCs w:val="24"/>
          <w:highlight w:val="white"/>
          <w:lang w:val="en-US"/>
        </w:rPr>
        <w:t xml:space="preserve">, N., Hughes, S., Murphy, C. (2016) The IRAP is nonrelative but not </w:t>
      </w:r>
      <w:proofErr w:type="spellStart"/>
      <w:r w:rsidRPr="00D301F8">
        <w:rPr>
          <w:rFonts w:ascii="Times New Roman" w:eastAsia="Times New Roman" w:hAnsi="Times New Roman" w:cs="Times New Roman"/>
          <w:sz w:val="24"/>
          <w:szCs w:val="24"/>
          <w:highlight w:val="white"/>
          <w:lang w:val="en-US"/>
        </w:rPr>
        <w:t>acontextual</w:t>
      </w:r>
      <w:proofErr w:type="spellEnd"/>
      <w:r w:rsidRPr="00D301F8">
        <w:rPr>
          <w:rFonts w:ascii="Times New Roman" w:eastAsia="Times New Roman" w:hAnsi="Times New Roman" w:cs="Times New Roman"/>
          <w:sz w:val="24"/>
          <w:szCs w:val="24"/>
          <w:highlight w:val="white"/>
          <w:lang w:val="en-US"/>
        </w:rPr>
        <w:t xml:space="preserve">: Changes to the contrast category influence men's dehumanization of women. </w:t>
      </w:r>
      <w:r w:rsidRPr="00D301F8">
        <w:rPr>
          <w:rFonts w:ascii="Times New Roman" w:eastAsia="Times New Roman" w:hAnsi="Times New Roman" w:cs="Times New Roman"/>
          <w:i/>
          <w:sz w:val="24"/>
          <w:szCs w:val="24"/>
          <w:highlight w:val="white"/>
          <w:lang w:val="en-US"/>
        </w:rPr>
        <w:t>Psychological Record</w:t>
      </w:r>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i/>
          <w:sz w:val="24"/>
          <w:szCs w:val="24"/>
          <w:highlight w:val="white"/>
          <w:lang w:val="en-US"/>
        </w:rPr>
        <w:t>66</w:t>
      </w:r>
      <w:r w:rsidRPr="00D301F8">
        <w:rPr>
          <w:rFonts w:ascii="Times New Roman" w:eastAsia="Times New Roman" w:hAnsi="Times New Roman" w:cs="Times New Roman"/>
          <w:sz w:val="24"/>
          <w:szCs w:val="24"/>
          <w:highlight w:val="white"/>
          <w:lang w:val="en-US"/>
        </w:rPr>
        <w:t>(2), 291-300. doi:</w:t>
      </w:r>
      <w:r w:rsidRPr="00D301F8">
        <w:rPr>
          <w:rFonts w:ascii="Times New Roman" w:eastAsia="Times New Roman" w:hAnsi="Times New Roman" w:cs="Times New Roman"/>
          <w:sz w:val="24"/>
          <w:szCs w:val="24"/>
          <w:shd w:val="clear" w:color="auto" w:fill="FCFCFC"/>
          <w:lang w:val="en-US"/>
        </w:rPr>
        <w:t>10.1007/s40732-016-0171-6</w:t>
      </w:r>
    </w:p>
    <w:p w14:paraId="55FE904F" w14:textId="77777777" w:rsidR="00BE77A5" w:rsidRPr="003064BF"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 xml:space="preserve">Kahn, A. S., Jackson, J., </w:t>
      </w:r>
      <w:proofErr w:type="spellStart"/>
      <w:r w:rsidRPr="00D301F8">
        <w:rPr>
          <w:rFonts w:ascii="Times New Roman" w:eastAsia="Times New Roman" w:hAnsi="Times New Roman" w:cs="Times New Roman"/>
          <w:sz w:val="24"/>
          <w:szCs w:val="24"/>
          <w:lang w:val="en-US"/>
        </w:rPr>
        <w:t>Kully</w:t>
      </w:r>
      <w:proofErr w:type="spellEnd"/>
      <w:r w:rsidRPr="00D301F8">
        <w:rPr>
          <w:rFonts w:ascii="Times New Roman" w:eastAsia="Times New Roman" w:hAnsi="Times New Roman" w:cs="Times New Roman"/>
          <w:sz w:val="24"/>
          <w:szCs w:val="24"/>
          <w:lang w:val="en-US"/>
        </w:rPr>
        <w:t>, C., Badger, K. &amp; Halvorsen, J. (2003) Calling it rape: Differences in experiences of women who do or do not label their sexual assault as rape.</w:t>
      </w:r>
      <w:r w:rsidRPr="00D301F8">
        <w:rPr>
          <w:rFonts w:ascii="Times New Roman" w:eastAsia="Times New Roman" w:hAnsi="Times New Roman" w:cs="Times New Roman"/>
          <w:i/>
          <w:sz w:val="24"/>
          <w:szCs w:val="24"/>
          <w:lang w:val="en-US"/>
        </w:rPr>
        <w:t xml:space="preserve"> </w:t>
      </w:r>
      <w:r w:rsidRPr="003064BF">
        <w:rPr>
          <w:rFonts w:ascii="Times New Roman" w:eastAsia="Times New Roman" w:hAnsi="Times New Roman" w:cs="Times New Roman"/>
          <w:i/>
          <w:sz w:val="24"/>
          <w:szCs w:val="24"/>
          <w:lang w:val="en-US"/>
        </w:rPr>
        <w:t>Psychology of Women Quarterly, 27</w:t>
      </w:r>
      <w:r w:rsidRPr="003064BF">
        <w:rPr>
          <w:rFonts w:ascii="Times New Roman" w:eastAsia="Times New Roman" w:hAnsi="Times New Roman" w:cs="Times New Roman"/>
          <w:sz w:val="24"/>
          <w:szCs w:val="24"/>
          <w:lang w:val="en-US"/>
        </w:rPr>
        <w:t xml:space="preserve">, 233-242. </w:t>
      </w:r>
      <w:hyperlink r:id="rId23">
        <w:proofErr w:type="spellStart"/>
        <w:r w:rsidRPr="003064BF">
          <w:rPr>
            <w:rFonts w:ascii="Times New Roman" w:eastAsia="Times New Roman" w:hAnsi="Times New Roman" w:cs="Times New Roman"/>
            <w:sz w:val="24"/>
            <w:szCs w:val="24"/>
            <w:highlight w:val="white"/>
            <w:lang w:val="en-US"/>
          </w:rPr>
          <w:t>doi</w:t>
        </w:r>
        <w:proofErr w:type="spellEnd"/>
        <w:r w:rsidRPr="003064BF">
          <w:rPr>
            <w:rFonts w:ascii="Times New Roman" w:eastAsia="Times New Roman" w:hAnsi="Times New Roman" w:cs="Times New Roman"/>
            <w:sz w:val="24"/>
            <w:szCs w:val="24"/>
            <w:highlight w:val="white"/>
            <w:lang w:val="en-US"/>
          </w:rPr>
          <w:t>: 10.1111/1471-6402.00103</w:t>
        </w:r>
      </w:hyperlink>
    </w:p>
    <w:p w14:paraId="21F30F3A" w14:textId="77777777"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 xml:space="preserve">Kahn, A. S. &amp; </w:t>
      </w:r>
      <w:proofErr w:type="spellStart"/>
      <w:r w:rsidRPr="00D301F8">
        <w:rPr>
          <w:rFonts w:ascii="Times New Roman" w:eastAsia="Times New Roman" w:hAnsi="Times New Roman" w:cs="Times New Roman"/>
          <w:sz w:val="24"/>
          <w:szCs w:val="24"/>
          <w:lang w:val="en-US"/>
        </w:rPr>
        <w:t>Mathie</w:t>
      </w:r>
      <w:proofErr w:type="spellEnd"/>
      <w:r w:rsidRPr="00D301F8">
        <w:rPr>
          <w:rFonts w:ascii="Times New Roman" w:eastAsia="Times New Roman" w:hAnsi="Times New Roman" w:cs="Times New Roman"/>
          <w:sz w:val="24"/>
          <w:szCs w:val="24"/>
          <w:lang w:val="en-US"/>
        </w:rPr>
        <w:t xml:space="preserve">, V. A. (1994) Rape Scripts and Rape Acknowledgment. </w:t>
      </w:r>
      <w:r w:rsidRPr="00D301F8">
        <w:rPr>
          <w:rFonts w:ascii="Times New Roman" w:eastAsia="Times New Roman" w:hAnsi="Times New Roman" w:cs="Times New Roman"/>
          <w:i/>
          <w:sz w:val="24"/>
          <w:szCs w:val="24"/>
          <w:lang w:val="en-US"/>
        </w:rPr>
        <w:t>Psychology of Women Quarterly, 18</w:t>
      </w:r>
      <w:r w:rsidRPr="00D301F8">
        <w:rPr>
          <w:rFonts w:ascii="Times New Roman" w:eastAsia="Times New Roman" w:hAnsi="Times New Roman" w:cs="Times New Roman"/>
          <w:sz w:val="24"/>
          <w:szCs w:val="24"/>
          <w:lang w:val="en-US"/>
        </w:rPr>
        <w:t xml:space="preserve">, 53-66. </w:t>
      </w:r>
      <w:r w:rsidRPr="00D301F8">
        <w:rPr>
          <w:rFonts w:ascii="Times New Roman" w:eastAsia="Times New Roman" w:hAnsi="Times New Roman" w:cs="Times New Roman"/>
          <w:sz w:val="24"/>
          <w:szCs w:val="24"/>
          <w:highlight w:val="white"/>
          <w:lang w:val="en-US"/>
        </w:rPr>
        <w:t>doi:10.1111/j.1471-6402.1994.tb00296.x</w:t>
      </w:r>
    </w:p>
    <w:p w14:paraId="049BE676" w14:textId="77777777" w:rsidR="00BE77A5" w:rsidRPr="003064BF"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 xml:space="preserve">Koss, </w:t>
      </w:r>
      <w:proofErr w:type="spellStart"/>
      <w:r w:rsidRPr="00D301F8">
        <w:rPr>
          <w:rFonts w:ascii="Times New Roman" w:eastAsia="Times New Roman" w:hAnsi="Times New Roman" w:cs="Times New Roman"/>
          <w:sz w:val="24"/>
          <w:szCs w:val="24"/>
          <w:lang w:val="en-US"/>
        </w:rPr>
        <w:t>Dinero</w:t>
      </w:r>
      <w:proofErr w:type="spellEnd"/>
      <w:r w:rsidRPr="00D301F8">
        <w:rPr>
          <w:rFonts w:ascii="Times New Roman" w:eastAsia="Times New Roman" w:hAnsi="Times New Roman" w:cs="Times New Roman"/>
          <w:sz w:val="24"/>
          <w:szCs w:val="24"/>
          <w:lang w:val="en-US"/>
        </w:rPr>
        <w:t xml:space="preserve">, Seibel &amp; Cox (1988) Are There Differences In the Victim's Experience? </w:t>
      </w:r>
      <w:r w:rsidRPr="003064BF">
        <w:rPr>
          <w:rFonts w:ascii="Times New Roman" w:eastAsia="Times New Roman" w:hAnsi="Times New Roman" w:cs="Times New Roman"/>
          <w:i/>
          <w:sz w:val="24"/>
          <w:szCs w:val="24"/>
          <w:lang w:val="en-US"/>
        </w:rPr>
        <w:t>Psychology of Women Quarterly, 12,</w:t>
      </w:r>
      <w:r w:rsidRPr="003064BF">
        <w:rPr>
          <w:rFonts w:ascii="Times New Roman" w:eastAsia="Times New Roman" w:hAnsi="Times New Roman" w:cs="Times New Roman"/>
          <w:sz w:val="24"/>
          <w:szCs w:val="24"/>
          <w:lang w:val="en-US"/>
        </w:rPr>
        <w:t xml:space="preserve"> 1-24. </w:t>
      </w:r>
      <w:hyperlink r:id="rId24">
        <w:proofErr w:type="spellStart"/>
        <w:proofErr w:type="gramStart"/>
        <w:r w:rsidRPr="003064BF">
          <w:rPr>
            <w:rFonts w:ascii="Times New Roman" w:eastAsia="Times New Roman" w:hAnsi="Times New Roman" w:cs="Times New Roman"/>
            <w:sz w:val="24"/>
            <w:szCs w:val="24"/>
            <w:highlight w:val="white"/>
            <w:lang w:val="en-US"/>
          </w:rPr>
          <w:t>doi</w:t>
        </w:r>
        <w:proofErr w:type="spellEnd"/>
        <w:proofErr w:type="gramEnd"/>
        <w:r w:rsidRPr="003064BF">
          <w:rPr>
            <w:rFonts w:ascii="Times New Roman" w:eastAsia="Times New Roman" w:hAnsi="Times New Roman" w:cs="Times New Roman"/>
            <w:sz w:val="24"/>
            <w:szCs w:val="24"/>
            <w:highlight w:val="white"/>
            <w:lang w:val="en-US"/>
          </w:rPr>
          <w:t>: 10.1111/j.1471-6402.1988.tb00924.x</w:t>
        </w:r>
      </w:hyperlink>
    </w:p>
    <w:p w14:paraId="6BE4EDCB" w14:textId="77777777" w:rsidR="00BE77A5" w:rsidRPr="001069B2" w:rsidRDefault="008316FF">
      <w:pPr>
        <w:spacing w:line="480" w:lineRule="auto"/>
        <w:ind w:left="425" w:hanging="420"/>
        <w:jc w:val="both"/>
        <w:rPr>
          <w:rFonts w:ascii="Times New Roman" w:eastAsia="Times New Roman" w:hAnsi="Times New Roman" w:cs="Times New Roman"/>
          <w:sz w:val="24"/>
          <w:szCs w:val="24"/>
          <w:highlight w:val="white"/>
        </w:rPr>
      </w:pPr>
      <w:r w:rsidRPr="00D301F8">
        <w:rPr>
          <w:rFonts w:ascii="Times New Roman" w:eastAsia="Times New Roman" w:hAnsi="Times New Roman" w:cs="Times New Roman"/>
          <w:sz w:val="24"/>
          <w:szCs w:val="24"/>
          <w:lang w:val="en-US"/>
        </w:rPr>
        <w:t xml:space="preserve">Layman, M. J., </w:t>
      </w:r>
      <w:proofErr w:type="spellStart"/>
      <w:r w:rsidRPr="00D301F8">
        <w:rPr>
          <w:rFonts w:ascii="Times New Roman" w:eastAsia="Times New Roman" w:hAnsi="Times New Roman" w:cs="Times New Roman"/>
          <w:sz w:val="24"/>
          <w:szCs w:val="24"/>
          <w:lang w:val="en-US"/>
        </w:rPr>
        <w:t>Gidycz</w:t>
      </w:r>
      <w:proofErr w:type="spellEnd"/>
      <w:r w:rsidRPr="00D301F8">
        <w:rPr>
          <w:rFonts w:ascii="Times New Roman" w:eastAsia="Times New Roman" w:hAnsi="Times New Roman" w:cs="Times New Roman"/>
          <w:sz w:val="24"/>
          <w:szCs w:val="24"/>
          <w:lang w:val="en-US"/>
        </w:rPr>
        <w:t xml:space="preserve">, C. A. &amp; Lynn, S. J. (1996) Unacknowledged Versus Acknowledged Rape Victims: Situational Factors and Posttraumatic Stress. </w:t>
      </w:r>
      <w:proofErr w:type="spellStart"/>
      <w:r w:rsidRPr="001069B2">
        <w:rPr>
          <w:rFonts w:ascii="Times New Roman" w:eastAsia="Times New Roman" w:hAnsi="Times New Roman" w:cs="Times New Roman"/>
          <w:i/>
          <w:sz w:val="24"/>
          <w:szCs w:val="24"/>
        </w:rPr>
        <w:t>Journal</w:t>
      </w:r>
      <w:proofErr w:type="spellEnd"/>
      <w:r w:rsidRPr="001069B2">
        <w:rPr>
          <w:rFonts w:ascii="Times New Roman" w:eastAsia="Times New Roman" w:hAnsi="Times New Roman" w:cs="Times New Roman"/>
          <w:i/>
          <w:sz w:val="24"/>
          <w:szCs w:val="24"/>
        </w:rPr>
        <w:t xml:space="preserve"> </w:t>
      </w:r>
      <w:proofErr w:type="spellStart"/>
      <w:r w:rsidRPr="001069B2">
        <w:rPr>
          <w:rFonts w:ascii="Times New Roman" w:eastAsia="Times New Roman" w:hAnsi="Times New Roman" w:cs="Times New Roman"/>
          <w:i/>
          <w:sz w:val="24"/>
          <w:szCs w:val="24"/>
        </w:rPr>
        <w:t>of</w:t>
      </w:r>
      <w:proofErr w:type="spellEnd"/>
      <w:r w:rsidRPr="001069B2">
        <w:rPr>
          <w:rFonts w:ascii="Times New Roman" w:eastAsia="Times New Roman" w:hAnsi="Times New Roman" w:cs="Times New Roman"/>
          <w:i/>
          <w:sz w:val="24"/>
          <w:szCs w:val="24"/>
        </w:rPr>
        <w:t xml:space="preserve"> Abnormal </w:t>
      </w:r>
      <w:proofErr w:type="spellStart"/>
      <w:r w:rsidRPr="001069B2">
        <w:rPr>
          <w:rFonts w:ascii="Times New Roman" w:eastAsia="Times New Roman" w:hAnsi="Times New Roman" w:cs="Times New Roman"/>
          <w:i/>
          <w:sz w:val="24"/>
          <w:szCs w:val="24"/>
        </w:rPr>
        <w:t>Psychology</w:t>
      </w:r>
      <w:proofErr w:type="spellEnd"/>
      <w:r w:rsidRPr="001069B2">
        <w:rPr>
          <w:rFonts w:ascii="Times New Roman" w:eastAsia="Times New Roman" w:hAnsi="Times New Roman" w:cs="Times New Roman"/>
          <w:sz w:val="24"/>
          <w:szCs w:val="24"/>
        </w:rPr>
        <w:t xml:space="preserve">, </w:t>
      </w:r>
      <w:r w:rsidRPr="00E441A9">
        <w:rPr>
          <w:rFonts w:ascii="Times New Roman" w:eastAsia="Times New Roman" w:hAnsi="Times New Roman" w:cs="Times New Roman"/>
          <w:i/>
          <w:sz w:val="24"/>
          <w:szCs w:val="24"/>
        </w:rPr>
        <w:t>105</w:t>
      </w:r>
      <w:r w:rsidRPr="001069B2">
        <w:rPr>
          <w:rFonts w:ascii="Times New Roman" w:eastAsia="Times New Roman" w:hAnsi="Times New Roman" w:cs="Times New Roman"/>
          <w:sz w:val="24"/>
          <w:szCs w:val="24"/>
        </w:rPr>
        <w:t xml:space="preserve">(1), 124-131. </w:t>
      </w:r>
      <w:proofErr w:type="spellStart"/>
      <w:r w:rsidRPr="001069B2">
        <w:rPr>
          <w:rFonts w:ascii="Times New Roman" w:eastAsia="Times New Roman" w:hAnsi="Times New Roman" w:cs="Times New Roman"/>
          <w:sz w:val="24"/>
          <w:szCs w:val="24"/>
          <w:highlight w:val="white"/>
        </w:rPr>
        <w:t>doi</w:t>
      </w:r>
      <w:proofErr w:type="spellEnd"/>
      <w:r w:rsidRPr="001069B2">
        <w:rPr>
          <w:rFonts w:ascii="Times New Roman" w:eastAsia="Times New Roman" w:hAnsi="Times New Roman" w:cs="Times New Roman"/>
          <w:sz w:val="24"/>
          <w:szCs w:val="24"/>
          <w:highlight w:val="white"/>
        </w:rPr>
        <w:t xml:space="preserve">: </w:t>
      </w:r>
      <w:hyperlink r:id="rId25">
        <w:r w:rsidRPr="001069B2">
          <w:rPr>
            <w:rFonts w:ascii="Times New Roman" w:eastAsia="Times New Roman" w:hAnsi="Times New Roman" w:cs="Times New Roman"/>
            <w:sz w:val="24"/>
            <w:szCs w:val="24"/>
            <w:highlight w:val="white"/>
          </w:rPr>
          <w:t>10.1037/0021-843X.105.1.124</w:t>
        </w:r>
      </w:hyperlink>
    </w:p>
    <w:p w14:paraId="4883760A" w14:textId="77777777" w:rsidR="00BE77A5" w:rsidRPr="001069B2" w:rsidRDefault="008316FF">
      <w:pPr>
        <w:spacing w:line="480" w:lineRule="auto"/>
        <w:ind w:left="425" w:hanging="420"/>
        <w:jc w:val="both"/>
        <w:rPr>
          <w:rFonts w:ascii="Times New Roman" w:eastAsia="Times New Roman" w:hAnsi="Times New Roman" w:cs="Times New Roman"/>
          <w:sz w:val="24"/>
          <w:szCs w:val="24"/>
        </w:rPr>
      </w:pPr>
      <w:r w:rsidRPr="001069B2">
        <w:rPr>
          <w:rFonts w:ascii="Times New Roman" w:eastAsia="Times New Roman" w:hAnsi="Times New Roman" w:cs="Times New Roman"/>
          <w:sz w:val="24"/>
          <w:szCs w:val="24"/>
        </w:rPr>
        <w:lastRenderedPageBreak/>
        <w:t>Morais, A. O. (2017). Cultura do estupro: uma análise comportamental da violência sexual em práticas culturais machistas. In: Castro, M. S. B. (</w:t>
      </w:r>
      <w:proofErr w:type="spellStart"/>
      <w:r w:rsidRPr="001069B2">
        <w:rPr>
          <w:rFonts w:ascii="Times New Roman" w:eastAsia="Times New Roman" w:hAnsi="Times New Roman" w:cs="Times New Roman"/>
          <w:sz w:val="24"/>
          <w:szCs w:val="24"/>
        </w:rPr>
        <w:t>deb</w:t>
      </w:r>
      <w:proofErr w:type="spellEnd"/>
      <w:r w:rsidRPr="001069B2">
        <w:rPr>
          <w:rFonts w:ascii="Times New Roman" w:eastAsia="Times New Roman" w:hAnsi="Times New Roman" w:cs="Times New Roman"/>
          <w:sz w:val="24"/>
          <w:szCs w:val="24"/>
        </w:rPr>
        <w:t xml:space="preserve">.). </w:t>
      </w:r>
      <w:r w:rsidRPr="001069B2">
        <w:rPr>
          <w:rFonts w:ascii="Times New Roman" w:eastAsia="Times New Roman" w:hAnsi="Times New Roman" w:cs="Times New Roman"/>
          <w:i/>
          <w:sz w:val="24"/>
          <w:szCs w:val="24"/>
        </w:rPr>
        <w:t>Violências contra a mulher: cultura do estupro, representação na mídia e relacionamentos abusivos</w:t>
      </w:r>
      <w:r w:rsidRPr="001069B2">
        <w:rPr>
          <w:rFonts w:ascii="Times New Roman" w:eastAsia="Times New Roman" w:hAnsi="Times New Roman" w:cs="Times New Roman"/>
          <w:b/>
          <w:i/>
          <w:sz w:val="24"/>
          <w:szCs w:val="24"/>
        </w:rPr>
        <w:t xml:space="preserve"> </w:t>
      </w:r>
      <w:r w:rsidRPr="001069B2">
        <w:rPr>
          <w:rFonts w:ascii="Times New Roman" w:eastAsia="Times New Roman" w:hAnsi="Times New Roman" w:cs="Times New Roman"/>
          <w:i/>
          <w:sz w:val="24"/>
          <w:szCs w:val="24"/>
        </w:rPr>
        <w:t>(mesa-redonda)</w:t>
      </w:r>
      <w:r w:rsidRPr="001069B2">
        <w:rPr>
          <w:rFonts w:ascii="Times New Roman" w:eastAsia="Times New Roman" w:hAnsi="Times New Roman" w:cs="Times New Roman"/>
          <w:sz w:val="24"/>
          <w:szCs w:val="24"/>
        </w:rPr>
        <w:t>.</w:t>
      </w:r>
      <w:r w:rsidRPr="001069B2">
        <w:rPr>
          <w:rFonts w:ascii="Times New Roman" w:eastAsia="Times New Roman" w:hAnsi="Times New Roman" w:cs="Times New Roman"/>
          <w:i/>
          <w:sz w:val="24"/>
          <w:szCs w:val="24"/>
        </w:rPr>
        <w:t xml:space="preserve"> </w:t>
      </w:r>
      <w:r w:rsidRPr="001069B2">
        <w:rPr>
          <w:rFonts w:ascii="Times New Roman" w:eastAsia="Times New Roman" w:hAnsi="Times New Roman" w:cs="Times New Roman"/>
          <w:sz w:val="24"/>
          <w:szCs w:val="24"/>
        </w:rPr>
        <w:t>XXVI Encontro Brasileiro de Psicologia e Medicina Comportamental. Bauru, SP.</w:t>
      </w:r>
    </w:p>
    <w:p w14:paraId="765429AF" w14:textId="7EB5A6E5" w:rsidR="00BE77A5" w:rsidRPr="003064BF"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New York Radical Feminists; Connell, N.</w:t>
      </w:r>
      <w:r w:rsidR="00E441A9">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&amp; Wilson, C. (1974). </w:t>
      </w:r>
      <w:r w:rsidRPr="00D301F8">
        <w:rPr>
          <w:rFonts w:ascii="Times New Roman" w:eastAsia="Times New Roman" w:hAnsi="Times New Roman" w:cs="Times New Roman"/>
          <w:i/>
          <w:sz w:val="24"/>
          <w:szCs w:val="24"/>
          <w:lang w:val="en-US"/>
        </w:rPr>
        <w:t>Rape: the first sourcebook for women</w:t>
      </w:r>
      <w:r w:rsidRPr="00D301F8">
        <w:rPr>
          <w:rFonts w:ascii="Times New Roman" w:eastAsia="Times New Roman" w:hAnsi="Times New Roman" w:cs="Times New Roman"/>
          <w:sz w:val="24"/>
          <w:szCs w:val="24"/>
          <w:lang w:val="en-US"/>
        </w:rPr>
        <w:t xml:space="preserve">. </w:t>
      </w:r>
      <w:r w:rsidRPr="003064BF">
        <w:rPr>
          <w:rFonts w:ascii="Times New Roman" w:eastAsia="Times New Roman" w:hAnsi="Times New Roman" w:cs="Times New Roman"/>
          <w:sz w:val="24"/>
          <w:szCs w:val="24"/>
          <w:lang w:val="en-US"/>
        </w:rPr>
        <w:t xml:space="preserve">New American Library. </w:t>
      </w:r>
    </w:p>
    <w:p w14:paraId="15D0066E" w14:textId="384C62A4"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Nunes, L., Hermann, C. A.</w:t>
      </w:r>
      <w:r w:rsidR="00E441A9">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&amp; Ratcliffe, K. (2013)</w:t>
      </w:r>
      <w:r w:rsidR="00E441A9">
        <w:rPr>
          <w:rFonts w:ascii="Times New Roman" w:eastAsia="Times New Roman" w:hAnsi="Times New Roman" w:cs="Times New Roman"/>
          <w:sz w:val="24"/>
          <w:szCs w:val="24"/>
          <w:lang w:val="en-US"/>
        </w:rPr>
        <w:t>.</w:t>
      </w:r>
      <w:r w:rsidRPr="00D301F8">
        <w:rPr>
          <w:rFonts w:ascii="Times New Roman" w:eastAsia="Times New Roman" w:hAnsi="Times New Roman" w:cs="Times New Roman"/>
          <w:sz w:val="24"/>
          <w:szCs w:val="24"/>
          <w:lang w:val="en-US"/>
        </w:rPr>
        <w:t xml:space="preserve"> Implicit and Explicit Attitudes </w:t>
      </w:r>
      <w:proofErr w:type="gramStart"/>
      <w:r w:rsidRPr="00D301F8">
        <w:rPr>
          <w:rFonts w:ascii="Times New Roman" w:eastAsia="Times New Roman" w:hAnsi="Times New Roman" w:cs="Times New Roman"/>
          <w:sz w:val="24"/>
          <w:szCs w:val="24"/>
          <w:lang w:val="en-US"/>
        </w:rPr>
        <w:t>Toward</w:t>
      </w:r>
      <w:proofErr w:type="gramEnd"/>
      <w:r w:rsidRPr="00D301F8">
        <w:rPr>
          <w:rFonts w:ascii="Times New Roman" w:eastAsia="Times New Roman" w:hAnsi="Times New Roman" w:cs="Times New Roman"/>
          <w:sz w:val="24"/>
          <w:szCs w:val="24"/>
          <w:lang w:val="en-US"/>
        </w:rPr>
        <w:t xml:space="preserve"> Rape are Associated With Sexual Aggression. </w:t>
      </w:r>
      <w:r w:rsidRPr="00D301F8">
        <w:rPr>
          <w:rFonts w:ascii="Times New Roman" w:eastAsia="Times New Roman" w:hAnsi="Times New Roman" w:cs="Times New Roman"/>
          <w:i/>
          <w:sz w:val="24"/>
          <w:szCs w:val="24"/>
          <w:lang w:val="en-US"/>
        </w:rPr>
        <w:t>Journal of Interpersonal Violence, 28</w:t>
      </w:r>
      <w:r w:rsidR="00E441A9">
        <w:rPr>
          <w:rFonts w:ascii="Times New Roman" w:eastAsia="Times New Roman" w:hAnsi="Times New Roman" w:cs="Times New Roman"/>
          <w:sz w:val="24"/>
          <w:szCs w:val="24"/>
          <w:lang w:val="en-US"/>
        </w:rPr>
        <w:t xml:space="preserve">(13), </w:t>
      </w:r>
      <w:r w:rsidRPr="00D301F8">
        <w:rPr>
          <w:rFonts w:ascii="Times New Roman" w:eastAsia="Times New Roman" w:hAnsi="Times New Roman" w:cs="Times New Roman"/>
          <w:sz w:val="24"/>
          <w:szCs w:val="24"/>
          <w:lang w:val="en-US"/>
        </w:rPr>
        <w:t xml:space="preserve">2657-2675. </w:t>
      </w:r>
      <w:proofErr w:type="spellStart"/>
      <w:r w:rsidRPr="00D301F8">
        <w:rPr>
          <w:rFonts w:ascii="Times New Roman" w:eastAsia="Times New Roman" w:hAnsi="Times New Roman" w:cs="Times New Roman"/>
          <w:sz w:val="24"/>
          <w:szCs w:val="24"/>
          <w:lang w:val="en-US"/>
        </w:rPr>
        <w:t>doi</w:t>
      </w:r>
      <w:proofErr w:type="spellEnd"/>
      <w:r w:rsidRPr="00D301F8">
        <w:rPr>
          <w:rFonts w:ascii="Times New Roman" w:eastAsia="Times New Roman" w:hAnsi="Times New Roman" w:cs="Times New Roman"/>
          <w:sz w:val="24"/>
          <w:szCs w:val="24"/>
          <w:lang w:val="en-US"/>
        </w:rPr>
        <w:t xml:space="preserve">: </w:t>
      </w:r>
      <w:hyperlink r:id="rId26">
        <w:r w:rsidRPr="00D301F8">
          <w:rPr>
            <w:rFonts w:ascii="Times New Roman" w:eastAsia="Times New Roman" w:hAnsi="Times New Roman" w:cs="Times New Roman"/>
            <w:sz w:val="24"/>
            <w:szCs w:val="24"/>
            <w:lang w:val="en-US"/>
          </w:rPr>
          <w:t>10.1177/0886260513487995</w:t>
        </w:r>
      </w:hyperlink>
    </w:p>
    <w:p w14:paraId="68935425" w14:textId="19D09954" w:rsidR="00BE77A5" w:rsidRPr="0073193E"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highlight w:val="white"/>
          <w:lang w:val="en-US"/>
        </w:rPr>
        <w:t xml:space="preserve">Payne, D. L., </w:t>
      </w:r>
      <w:proofErr w:type="spellStart"/>
      <w:r w:rsidRPr="00D301F8">
        <w:rPr>
          <w:rFonts w:ascii="Times New Roman" w:eastAsia="Times New Roman" w:hAnsi="Times New Roman" w:cs="Times New Roman"/>
          <w:sz w:val="24"/>
          <w:szCs w:val="24"/>
          <w:highlight w:val="white"/>
          <w:lang w:val="en-US"/>
        </w:rPr>
        <w:t>Lonsway</w:t>
      </w:r>
      <w:proofErr w:type="spellEnd"/>
      <w:r w:rsidRPr="00D301F8">
        <w:rPr>
          <w:rFonts w:ascii="Times New Roman" w:eastAsia="Times New Roman" w:hAnsi="Times New Roman" w:cs="Times New Roman"/>
          <w:sz w:val="24"/>
          <w:szCs w:val="24"/>
          <w:highlight w:val="white"/>
          <w:lang w:val="en-US"/>
        </w:rPr>
        <w:t>, K. A.</w:t>
      </w:r>
      <w:r w:rsidR="00E441A9">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&amp; Fitzgerald, L. F. (1999). Rape myth acceptance: Exploration of its structure and its measurement using the Illinois rape myth acceptance scale. </w:t>
      </w:r>
      <w:r w:rsidRPr="0073193E">
        <w:rPr>
          <w:rFonts w:ascii="Times New Roman" w:eastAsia="Times New Roman" w:hAnsi="Times New Roman" w:cs="Times New Roman"/>
          <w:i/>
          <w:sz w:val="24"/>
          <w:szCs w:val="24"/>
          <w:highlight w:val="white"/>
          <w:lang w:val="en-US"/>
        </w:rPr>
        <w:t>Journal of Research in Personality,</w:t>
      </w:r>
      <w:r w:rsidRPr="0073193E">
        <w:rPr>
          <w:rFonts w:ascii="Times New Roman" w:eastAsia="Times New Roman" w:hAnsi="Times New Roman" w:cs="Times New Roman"/>
          <w:sz w:val="24"/>
          <w:szCs w:val="24"/>
          <w:highlight w:val="white"/>
          <w:lang w:val="en-US"/>
        </w:rPr>
        <w:t xml:space="preserve"> </w:t>
      </w:r>
      <w:r w:rsidRPr="0073193E">
        <w:rPr>
          <w:rFonts w:ascii="Times New Roman" w:eastAsia="Times New Roman" w:hAnsi="Times New Roman" w:cs="Times New Roman"/>
          <w:i/>
          <w:sz w:val="24"/>
          <w:szCs w:val="24"/>
          <w:highlight w:val="white"/>
          <w:lang w:val="en-US"/>
        </w:rPr>
        <w:t>33</w:t>
      </w:r>
      <w:r w:rsidRPr="0073193E">
        <w:rPr>
          <w:rFonts w:ascii="Times New Roman" w:eastAsia="Times New Roman" w:hAnsi="Times New Roman" w:cs="Times New Roman"/>
          <w:sz w:val="24"/>
          <w:szCs w:val="24"/>
          <w:highlight w:val="white"/>
          <w:lang w:val="en-US"/>
        </w:rPr>
        <w:t>, 27-68.</w:t>
      </w:r>
      <w:hyperlink r:id="rId27">
        <w:r w:rsidRPr="0073193E">
          <w:rPr>
            <w:rFonts w:ascii="Times New Roman" w:eastAsia="Times New Roman" w:hAnsi="Times New Roman" w:cs="Times New Roman"/>
            <w:sz w:val="24"/>
            <w:szCs w:val="24"/>
            <w:highlight w:val="white"/>
            <w:lang w:val="en-US"/>
          </w:rPr>
          <w:t xml:space="preserve"> </w:t>
        </w:r>
      </w:hyperlink>
      <w:hyperlink r:id="rId28">
        <w:proofErr w:type="spellStart"/>
        <w:r w:rsidRPr="0073193E">
          <w:rPr>
            <w:rFonts w:ascii="Times New Roman" w:eastAsia="Times New Roman" w:hAnsi="Times New Roman" w:cs="Times New Roman"/>
            <w:sz w:val="24"/>
            <w:szCs w:val="24"/>
            <w:highlight w:val="white"/>
            <w:lang w:val="en-US"/>
          </w:rPr>
          <w:t>doi</w:t>
        </w:r>
        <w:proofErr w:type="spellEnd"/>
        <w:r w:rsidRPr="0073193E">
          <w:rPr>
            <w:rFonts w:ascii="Times New Roman" w:eastAsia="Times New Roman" w:hAnsi="Times New Roman" w:cs="Times New Roman"/>
            <w:sz w:val="24"/>
            <w:szCs w:val="24"/>
            <w:highlight w:val="white"/>
            <w:lang w:val="en-US"/>
          </w:rPr>
          <w:t>: 10.1006/jrpe.1998.2238</w:t>
        </w:r>
      </w:hyperlink>
    </w:p>
    <w:p w14:paraId="770FF365" w14:textId="324AFE15" w:rsidR="00BE77A5" w:rsidRPr="00D301F8" w:rsidRDefault="008316FF">
      <w:pPr>
        <w:spacing w:line="480" w:lineRule="auto"/>
        <w:ind w:left="425" w:hanging="420"/>
        <w:jc w:val="both"/>
        <w:rPr>
          <w:rFonts w:ascii="Times New Roman" w:eastAsia="Times New Roman" w:hAnsi="Times New Roman" w:cs="Times New Roman"/>
          <w:sz w:val="24"/>
          <w:szCs w:val="24"/>
          <w:highlight w:val="white"/>
          <w:lang w:val="en-US"/>
        </w:rPr>
      </w:pPr>
      <w:r w:rsidRPr="00D301F8">
        <w:rPr>
          <w:rFonts w:ascii="Times New Roman" w:eastAsia="Times New Roman" w:hAnsi="Times New Roman" w:cs="Times New Roman"/>
          <w:sz w:val="24"/>
          <w:szCs w:val="24"/>
          <w:highlight w:val="white"/>
          <w:lang w:val="en-US"/>
        </w:rPr>
        <w:t>Peterson</w:t>
      </w:r>
      <w:r w:rsidR="00E441A9">
        <w:rPr>
          <w:rFonts w:ascii="Times New Roman" w:eastAsia="Times New Roman" w:hAnsi="Times New Roman" w:cs="Times New Roman"/>
          <w:sz w:val="24"/>
          <w:szCs w:val="24"/>
          <w:highlight w:val="white"/>
          <w:lang w:val="en-US"/>
        </w:rPr>
        <w:t>, Z. D.,</w:t>
      </w:r>
      <w:r w:rsidRPr="00D301F8">
        <w:rPr>
          <w:rFonts w:ascii="Times New Roman" w:eastAsia="Times New Roman" w:hAnsi="Times New Roman" w:cs="Times New Roman"/>
          <w:sz w:val="24"/>
          <w:szCs w:val="24"/>
          <w:highlight w:val="white"/>
          <w:lang w:val="en-US"/>
        </w:rPr>
        <w:t xml:space="preserve"> &amp; </w:t>
      </w:r>
      <w:proofErr w:type="spellStart"/>
      <w:r w:rsidRPr="00D301F8">
        <w:rPr>
          <w:rFonts w:ascii="Times New Roman" w:eastAsia="Times New Roman" w:hAnsi="Times New Roman" w:cs="Times New Roman"/>
          <w:sz w:val="24"/>
          <w:szCs w:val="24"/>
          <w:highlight w:val="white"/>
          <w:lang w:val="en-US"/>
        </w:rPr>
        <w:t>Muehlenhard</w:t>
      </w:r>
      <w:proofErr w:type="spellEnd"/>
      <w:r w:rsidR="00E441A9">
        <w:rPr>
          <w:rFonts w:ascii="Times New Roman" w:eastAsia="Times New Roman" w:hAnsi="Times New Roman" w:cs="Times New Roman"/>
          <w:sz w:val="24"/>
          <w:szCs w:val="24"/>
          <w:highlight w:val="white"/>
          <w:lang w:val="en-US"/>
        </w:rPr>
        <w:t>, C. L.</w:t>
      </w:r>
      <w:r w:rsidRPr="00D301F8">
        <w:rPr>
          <w:rFonts w:ascii="Times New Roman" w:eastAsia="Times New Roman" w:hAnsi="Times New Roman" w:cs="Times New Roman"/>
          <w:sz w:val="24"/>
          <w:szCs w:val="24"/>
          <w:highlight w:val="white"/>
          <w:lang w:val="en-US"/>
        </w:rPr>
        <w:t xml:space="preserve"> (2004). Was It Rape? The Function of Women’s Rape Myth Acceptance and De</w:t>
      </w:r>
      <w:r w:rsidRPr="001069B2">
        <w:rPr>
          <w:rFonts w:ascii="Times New Roman" w:eastAsia="Times New Roman" w:hAnsi="Times New Roman" w:cs="Times New Roman"/>
          <w:sz w:val="24"/>
          <w:szCs w:val="24"/>
          <w:highlight w:val="white"/>
        </w:rPr>
        <w:t>ﬁ</w:t>
      </w:r>
      <w:proofErr w:type="spellStart"/>
      <w:r w:rsidRPr="00D301F8">
        <w:rPr>
          <w:rFonts w:ascii="Times New Roman" w:eastAsia="Times New Roman" w:hAnsi="Times New Roman" w:cs="Times New Roman"/>
          <w:sz w:val="24"/>
          <w:szCs w:val="24"/>
          <w:highlight w:val="white"/>
          <w:lang w:val="en-US"/>
        </w:rPr>
        <w:t>nitions</w:t>
      </w:r>
      <w:proofErr w:type="spellEnd"/>
      <w:r w:rsidRPr="00D301F8">
        <w:rPr>
          <w:rFonts w:ascii="Times New Roman" w:eastAsia="Times New Roman" w:hAnsi="Times New Roman" w:cs="Times New Roman"/>
          <w:sz w:val="24"/>
          <w:szCs w:val="24"/>
          <w:highlight w:val="white"/>
          <w:lang w:val="en-US"/>
        </w:rPr>
        <w:t xml:space="preserve"> of Sex in Labeling Their Own Experiences. </w:t>
      </w:r>
      <w:r w:rsidRPr="00D301F8">
        <w:rPr>
          <w:rFonts w:ascii="Times New Roman" w:eastAsia="Times New Roman" w:hAnsi="Times New Roman" w:cs="Times New Roman"/>
          <w:i/>
          <w:sz w:val="24"/>
          <w:szCs w:val="24"/>
          <w:highlight w:val="white"/>
          <w:lang w:val="en-US"/>
        </w:rPr>
        <w:t>Sex Roles</w:t>
      </w:r>
      <w:r w:rsidRPr="00D301F8">
        <w:rPr>
          <w:rFonts w:ascii="Times New Roman" w:eastAsia="Times New Roman" w:hAnsi="Times New Roman" w:cs="Times New Roman"/>
          <w:sz w:val="24"/>
          <w:szCs w:val="24"/>
          <w:highlight w:val="white"/>
          <w:lang w:val="en-US"/>
        </w:rPr>
        <w:t xml:space="preserve">, 51(¾). </w:t>
      </w:r>
      <w:proofErr w:type="spellStart"/>
      <w:proofErr w:type="gramStart"/>
      <w:r w:rsidRPr="00D301F8">
        <w:rPr>
          <w:rFonts w:ascii="Times New Roman" w:eastAsia="Times New Roman" w:hAnsi="Times New Roman" w:cs="Times New Roman"/>
          <w:sz w:val="24"/>
          <w:szCs w:val="24"/>
          <w:highlight w:val="white"/>
          <w:lang w:val="en-US"/>
        </w:rPr>
        <w:t>doi</w:t>
      </w:r>
      <w:proofErr w:type="spellEnd"/>
      <w:proofErr w:type="gramEnd"/>
      <w:r w:rsidRPr="00D301F8">
        <w:rPr>
          <w:rFonts w:ascii="Times New Roman" w:eastAsia="Times New Roman" w:hAnsi="Times New Roman" w:cs="Times New Roman"/>
          <w:sz w:val="24"/>
          <w:szCs w:val="24"/>
          <w:highlight w:val="white"/>
          <w:lang w:val="en-US"/>
        </w:rPr>
        <w:t xml:space="preserve">: </w:t>
      </w:r>
      <w:hyperlink r:id="rId29">
        <w:r w:rsidRPr="00D301F8">
          <w:rPr>
            <w:rFonts w:ascii="Times New Roman" w:eastAsia="Times New Roman" w:hAnsi="Times New Roman" w:cs="Times New Roman"/>
            <w:sz w:val="24"/>
            <w:szCs w:val="24"/>
            <w:highlight w:val="white"/>
            <w:lang w:val="en-US"/>
          </w:rPr>
          <w:t>10.1023/B:SERS.0000037758.95376.00</w:t>
        </w:r>
      </w:hyperlink>
    </w:p>
    <w:p w14:paraId="39F94F5F" w14:textId="77777777" w:rsidR="00BE77A5" w:rsidRPr="00D301F8" w:rsidRDefault="008316FF">
      <w:pPr>
        <w:spacing w:line="480" w:lineRule="auto"/>
        <w:ind w:left="425" w:right="40" w:hanging="420"/>
        <w:jc w:val="both"/>
        <w:rPr>
          <w:rFonts w:ascii="Times New Roman" w:eastAsia="Times New Roman" w:hAnsi="Times New Roman" w:cs="Times New Roman"/>
          <w:sz w:val="24"/>
          <w:szCs w:val="24"/>
          <w:highlight w:val="white"/>
          <w:lang w:val="en-US"/>
        </w:rPr>
      </w:pPr>
      <w:r w:rsidRPr="00D301F8">
        <w:rPr>
          <w:rFonts w:ascii="Times New Roman" w:eastAsia="Times New Roman" w:hAnsi="Times New Roman" w:cs="Times New Roman"/>
          <w:sz w:val="24"/>
          <w:szCs w:val="24"/>
          <w:highlight w:val="white"/>
          <w:lang w:val="en-US"/>
        </w:rPr>
        <w:t xml:space="preserve">Roche, B., &amp; Barnes, D. (1996). Arbitrarily applicable relational responding and sexual categorization: A critical test of the derived difference relation. </w:t>
      </w:r>
      <w:r w:rsidRPr="00D301F8">
        <w:rPr>
          <w:rFonts w:ascii="Times New Roman" w:eastAsia="Times New Roman" w:hAnsi="Times New Roman" w:cs="Times New Roman"/>
          <w:i/>
          <w:sz w:val="24"/>
          <w:szCs w:val="24"/>
          <w:highlight w:val="white"/>
          <w:lang w:val="en-US"/>
        </w:rPr>
        <w:t>Psychological Record,</w:t>
      </w:r>
      <w:r w:rsidRPr="00D301F8">
        <w:rPr>
          <w:rFonts w:ascii="Times New Roman" w:eastAsia="Times New Roman" w:hAnsi="Times New Roman" w:cs="Times New Roman"/>
          <w:sz w:val="24"/>
          <w:szCs w:val="24"/>
          <w:highlight w:val="white"/>
          <w:lang w:val="en-US"/>
        </w:rPr>
        <w:t xml:space="preserve"> </w:t>
      </w:r>
      <w:r w:rsidRPr="00BA0D1C">
        <w:rPr>
          <w:rFonts w:ascii="Times New Roman" w:eastAsia="Times New Roman" w:hAnsi="Times New Roman" w:cs="Times New Roman"/>
          <w:i/>
          <w:sz w:val="24"/>
          <w:szCs w:val="24"/>
          <w:highlight w:val="white"/>
          <w:lang w:val="en-US"/>
        </w:rPr>
        <w:t>46</w:t>
      </w:r>
      <w:r w:rsidRPr="00D301F8">
        <w:rPr>
          <w:rFonts w:ascii="Times New Roman" w:eastAsia="Times New Roman" w:hAnsi="Times New Roman" w:cs="Times New Roman"/>
          <w:sz w:val="24"/>
          <w:szCs w:val="24"/>
          <w:highlight w:val="white"/>
          <w:lang w:val="en-US"/>
        </w:rPr>
        <w:t xml:space="preserve">, 451- 475.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sz w:val="24"/>
          <w:szCs w:val="24"/>
          <w:shd w:val="clear" w:color="auto" w:fill="FCFCFC"/>
          <w:lang w:val="en-US"/>
        </w:rPr>
        <w:t>10.1007/BF03395177</w:t>
      </w:r>
    </w:p>
    <w:p w14:paraId="2C66B5B9" w14:textId="77777777" w:rsidR="00BE77A5" w:rsidRPr="00D301F8" w:rsidRDefault="008316FF">
      <w:pPr>
        <w:spacing w:line="480" w:lineRule="auto"/>
        <w:ind w:left="425" w:right="40" w:hanging="420"/>
        <w:jc w:val="both"/>
        <w:rPr>
          <w:rFonts w:ascii="Times New Roman" w:eastAsia="Times New Roman" w:hAnsi="Times New Roman" w:cs="Times New Roman"/>
          <w:sz w:val="24"/>
          <w:szCs w:val="24"/>
          <w:highlight w:val="white"/>
          <w:lang w:val="en-US"/>
        </w:rPr>
      </w:pPr>
      <w:r w:rsidRPr="00D301F8">
        <w:rPr>
          <w:rFonts w:ascii="Times New Roman" w:eastAsia="Times New Roman" w:hAnsi="Times New Roman" w:cs="Times New Roman"/>
          <w:sz w:val="24"/>
          <w:szCs w:val="24"/>
          <w:highlight w:val="white"/>
          <w:lang w:val="en-US"/>
        </w:rPr>
        <w:t xml:space="preserve">Roche, B., &amp; Barnes, D. (1998). The experimental analysis of human sexual arousal: Some recent developments. </w:t>
      </w:r>
      <w:r w:rsidRPr="00D301F8">
        <w:rPr>
          <w:rFonts w:ascii="Times New Roman" w:eastAsia="Times New Roman" w:hAnsi="Times New Roman" w:cs="Times New Roman"/>
          <w:i/>
          <w:sz w:val="24"/>
          <w:szCs w:val="24"/>
          <w:highlight w:val="white"/>
          <w:lang w:val="en-US"/>
        </w:rPr>
        <w:t>The Behavior Analyst, 21</w:t>
      </w:r>
      <w:r w:rsidRPr="00D301F8">
        <w:rPr>
          <w:rFonts w:ascii="Times New Roman" w:eastAsia="Times New Roman" w:hAnsi="Times New Roman" w:cs="Times New Roman"/>
          <w:sz w:val="24"/>
          <w:szCs w:val="24"/>
          <w:highlight w:val="white"/>
          <w:lang w:val="en-US"/>
        </w:rPr>
        <w:t xml:space="preserve">, 37-52.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sz w:val="24"/>
          <w:szCs w:val="24"/>
          <w:shd w:val="clear" w:color="auto" w:fill="FCFCFC"/>
          <w:lang w:val="en-US"/>
        </w:rPr>
        <w:t>10.1007/BF03392779</w:t>
      </w:r>
    </w:p>
    <w:p w14:paraId="7B56353F" w14:textId="77777777" w:rsidR="00BE77A5" w:rsidRPr="001069B2" w:rsidRDefault="008316FF">
      <w:pPr>
        <w:spacing w:line="480" w:lineRule="auto"/>
        <w:ind w:left="425" w:right="40" w:hanging="420"/>
        <w:jc w:val="both"/>
        <w:rPr>
          <w:rFonts w:ascii="Times New Roman" w:eastAsia="Times New Roman" w:hAnsi="Times New Roman" w:cs="Times New Roman"/>
          <w:sz w:val="24"/>
          <w:szCs w:val="24"/>
          <w:highlight w:val="white"/>
        </w:rPr>
      </w:pPr>
      <w:r w:rsidRPr="00D301F8">
        <w:rPr>
          <w:rFonts w:ascii="Times New Roman" w:eastAsia="Times New Roman" w:hAnsi="Times New Roman" w:cs="Times New Roman"/>
          <w:sz w:val="24"/>
          <w:szCs w:val="24"/>
          <w:highlight w:val="white"/>
          <w:lang w:val="en-US"/>
        </w:rPr>
        <w:t xml:space="preserve">Roche, B., &amp; Barnes-Holmes, D. (2002). Human sexual arousal: A modern behavioral approach. </w:t>
      </w:r>
      <w:r w:rsidRPr="001069B2">
        <w:rPr>
          <w:rFonts w:ascii="Times New Roman" w:eastAsia="Times New Roman" w:hAnsi="Times New Roman" w:cs="Times New Roman"/>
          <w:i/>
          <w:sz w:val="24"/>
          <w:szCs w:val="24"/>
          <w:highlight w:val="white"/>
        </w:rPr>
        <w:t xml:space="preserve">The </w:t>
      </w:r>
      <w:proofErr w:type="spellStart"/>
      <w:r w:rsidRPr="001069B2">
        <w:rPr>
          <w:rFonts w:ascii="Times New Roman" w:eastAsia="Times New Roman" w:hAnsi="Times New Roman" w:cs="Times New Roman"/>
          <w:i/>
          <w:sz w:val="24"/>
          <w:szCs w:val="24"/>
          <w:highlight w:val="white"/>
        </w:rPr>
        <w:t>Behavior</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Analyst</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Today</w:t>
      </w:r>
      <w:proofErr w:type="spellEnd"/>
      <w:r w:rsidRPr="001069B2">
        <w:rPr>
          <w:rFonts w:ascii="Times New Roman" w:eastAsia="Times New Roman" w:hAnsi="Times New Roman" w:cs="Times New Roman"/>
          <w:i/>
          <w:sz w:val="24"/>
          <w:szCs w:val="24"/>
          <w:highlight w:val="white"/>
        </w:rPr>
        <w:t>, 3</w:t>
      </w:r>
      <w:r w:rsidRPr="001069B2">
        <w:rPr>
          <w:rFonts w:ascii="Times New Roman" w:eastAsia="Times New Roman" w:hAnsi="Times New Roman" w:cs="Times New Roman"/>
          <w:sz w:val="24"/>
          <w:szCs w:val="24"/>
          <w:highlight w:val="white"/>
        </w:rPr>
        <w:t>(2), 145. doi:10.1037/h0099973</w:t>
      </w:r>
    </w:p>
    <w:p w14:paraId="3545B72F" w14:textId="1BD783A5" w:rsidR="00BE77A5" w:rsidRPr="001069B2" w:rsidRDefault="00BA0D1C">
      <w:pPr>
        <w:spacing w:line="480" w:lineRule="auto"/>
        <w:ind w:left="425" w:hanging="4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Rost</w:t>
      </w:r>
      <w:proofErr w:type="spellEnd"/>
      <w:r>
        <w:rPr>
          <w:rFonts w:ascii="Times New Roman" w:eastAsia="Times New Roman" w:hAnsi="Times New Roman" w:cs="Times New Roman"/>
          <w:sz w:val="24"/>
          <w:szCs w:val="24"/>
        </w:rPr>
        <w:t>, M., &amp;</w:t>
      </w:r>
      <w:r w:rsidR="008316FF" w:rsidRPr="001069B2">
        <w:rPr>
          <w:rFonts w:ascii="Times New Roman" w:eastAsia="Times New Roman" w:hAnsi="Times New Roman" w:cs="Times New Roman"/>
          <w:sz w:val="24"/>
          <w:szCs w:val="24"/>
        </w:rPr>
        <w:t xml:space="preserve"> Vieira,</w:t>
      </w:r>
      <w:r w:rsidR="00C334D1">
        <w:rPr>
          <w:rFonts w:ascii="Times New Roman" w:eastAsia="Times New Roman" w:hAnsi="Times New Roman" w:cs="Times New Roman"/>
          <w:sz w:val="24"/>
          <w:szCs w:val="24"/>
        </w:rPr>
        <w:t xml:space="preserve"> </w:t>
      </w:r>
      <w:r w:rsidR="008316FF" w:rsidRPr="001069B2">
        <w:rPr>
          <w:rFonts w:ascii="Times New Roman" w:eastAsia="Times New Roman" w:hAnsi="Times New Roman" w:cs="Times New Roman"/>
          <w:sz w:val="24"/>
          <w:szCs w:val="24"/>
        </w:rPr>
        <w:t xml:space="preserve">M. S. (2015) Convenções de gênero e violência </w:t>
      </w:r>
      <w:proofErr w:type="spellStart"/>
      <w:r w:rsidR="008316FF" w:rsidRPr="001069B2">
        <w:rPr>
          <w:rFonts w:ascii="Times New Roman" w:eastAsia="Times New Roman" w:hAnsi="Times New Roman" w:cs="Times New Roman"/>
          <w:sz w:val="24"/>
          <w:szCs w:val="24"/>
        </w:rPr>
        <w:t>vexual</w:t>
      </w:r>
      <w:proofErr w:type="spellEnd"/>
      <w:r w:rsidR="008316FF" w:rsidRPr="001069B2">
        <w:rPr>
          <w:rFonts w:ascii="Times New Roman" w:eastAsia="Times New Roman" w:hAnsi="Times New Roman" w:cs="Times New Roman"/>
          <w:sz w:val="24"/>
          <w:szCs w:val="24"/>
        </w:rPr>
        <w:t xml:space="preserve">: a cultura do estupro no ciberespaço. </w:t>
      </w:r>
      <w:proofErr w:type="spellStart"/>
      <w:r w:rsidR="008316FF" w:rsidRPr="001069B2">
        <w:rPr>
          <w:rFonts w:ascii="Times New Roman" w:eastAsia="Times New Roman" w:hAnsi="Times New Roman" w:cs="Times New Roman"/>
          <w:i/>
          <w:sz w:val="24"/>
          <w:szCs w:val="24"/>
        </w:rPr>
        <w:t>Contemporanea</w:t>
      </w:r>
      <w:proofErr w:type="spellEnd"/>
      <w:r w:rsidR="008316FF" w:rsidRPr="001069B2">
        <w:rPr>
          <w:rFonts w:ascii="Times New Roman" w:eastAsia="Times New Roman" w:hAnsi="Times New Roman" w:cs="Times New Roman"/>
          <w:i/>
          <w:sz w:val="24"/>
          <w:szCs w:val="24"/>
        </w:rPr>
        <w:t xml:space="preserve"> - comunicação e cultura, 13</w:t>
      </w:r>
      <w:r w:rsidR="008316FF" w:rsidRPr="001069B2">
        <w:rPr>
          <w:rFonts w:ascii="Times New Roman" w:eastAsia="Times New Roman" w:hAnsi="Times New Roman" w:cs="Times New Roman"/>
          <w:sz w:val="24"/>
          <w:szCs w:val="24"/>
        </w:rPr>
        <w:t>(2). 261-276. doi:</w:t>
      </w:r>
      <w:hyperlink r:id="rId30">
        <w:r w:rsidR="008316FF" w:rsidRPr="001069B2">
          <w:rPr>
            <w:rFonts w:ascii="Times New Roman" w:eastAsia="Times New Roman" w:hAnsi="Times New Roman" w:cs="Times New Roman"/>
            <w:sz w:val="24"/>
            <w:szCs w:val="24"/>
          </w:rPr>
          <w:t>10.9771/1809-9386contemporanea.v13i2.13881</w:t>
        </w:r>
      </w:hyperlink>
    </w:p>
    <w:p w14:paraId="4E91654F" w14:textId="60313A99" w:rsidR="00BE77A5" w:rsidRDefault="008316FF">
      <w:pPr>
        <w:spacing w:line="480" w:lineRule="auto"/>
        <w:ind w:left="425" w:hanging="420"/>
        <w:jc w:val="both"/>
        <w:rPr>
          <w:rFonts w:ascii="Times New Roman" w:eastAsia="Times New Roman" w:hAnsi="Times New Roman" w:cs="Times New Roman"/>
          <w:sz w:val="24"/>
          <w:szCs w:val="24"/>
          <w:lang w:val="en-US"/>
        </w:rPr>
      </w:pPr>
      <w:r w:rsidRPr="007E2C18">
        <w:rPr>
          <w:rFonts w:ascii="Times New Roman" w:eastAsia="Times New Roman" w:hAnsi="Times New Roman" w:cs="Times New Roman"/>
          <w:sz w:val="24"/>
          <w:szCs w:val="24"/>
        </w:rPr>
        <w:lastRenderedPageBreak/>
        <w:t xml:space="preserve">Ryan, K. (1988). Rape </w:t>
      </w:r>
      <w:proofErr w:type="spellStart"/>
      <w:r w:rsidRPr="007E2C18">
        <w:rPr>
          <w:rFonts w:ascii="Times New Roman" w:eastAsia="Times New Roman" w:hAnsi="Times New Roman" w:cs="Times New Roman"/>
          <w:sz w:val="24"/>
          <w:szCs w:val="24"/>
        </w:rPr>
        <w:t>and</w:t>
      </w:r>
      <w:proofErr w:type="spellEnd"/>
      <w:r w:rsidRPr="007E2C18">
        <w:rPr>
          <w:rFonts w:ascii="Times New Roman" w:eastAsia="Times New Roman" w:hAnsi="Times New Roman" w:cs="Times New Roman"/>
          <w:sz w:val="24"/>
          <w:szCs w:val="24"/>
        </w:rPr>
        <w:t xml:space="preserve"> </w:t>
      </w:r>
      <w:proofErr w:type="spellStart"/>
      <w:r w:rsidRPr="007E2C18">
        <w:rPr>
          <w:rFonts w:ascii="Times New Roman" w:eastAsia="Times New Roman" w:hAnsi="Times New Roman" w:cs="Times New Roman"/>
          <w:sz w:val="24"/>
          <w:szCs w:val="24"/>
        </w:rPr>
        <w:t>seduction</w:t>
      </w:r>
      <w:proofErr w:type="spellEnd"/>
      <w:r w:rsidRPr="007E2C18">
        <w:rPr>
          <w:rFonts w:ascii="Times New Roman" w:eastAsia="Times New Roman" w:hAnsi="Times New Roman" w:cs="Times New Roman"/>
          <w:sz w:val="24"/>
          <w:szCs w:val="24"/>
        </w:rPr>
        <w:t xml:space="preserve"> scripts. </w:t>
      </w:r>
      <w:r w:rsidRPr="00BA0D1C">
        <w:rPr>
          <w:rFonts w:ascii="Times New Roman" w:eastAsia="Times New Roman" w:hAnsi="Times New Roman" w:cs="Times New Roman"/>
          <w:i/>
          <w:sz w:val="24"/>
          <w:szCs w:val="24"/>
          <w:lang w:val="en-US"/>
        </w:rPr>
        <w:t>Psychology of Women Quarterly, 12</w:t>
      </w:r>
      <w:r w:rsidRPr="00D301F8">
        <w:rPr>
          <w:rFonts w:ascii="Times New Roman" w:eastAsia="Times New Roman" w:hAnsi="Times New Roman" w:cs="Times New Roman"/>
          <w:sz w:val="24"/>
          <w:szCs w:val="24"/>
          <w:lang w:val="en-US"/>
        </w:rPr>
        <w:t>, 237–245. doi:10.1111/j.1471-6402.1988.tb00939.x.</w:t>
      </w:r>
    </w:p>
    <w:p w14:paraId="6DB6D808" w14:textId="77777777" w:rsidR="003A1153" w:rsidRPr="003B1A7E" w:rsidRDefault="003A1153" w:rsidP="003A1153">
      <w:pPr>
        <w:spacing w:line="480" w:lineRule="auto"/>
        <w:ind w:left="340" w:hanging="340"/>
        <w:rPr>
          <w:rFonts w:ascii="Times New Roman" w:eastAsia="Times New Roman" w:hAnsi="Times New Roman" w:cs="Times New Roman"/>
          <w:color w:val="auto"/>
          <w:sz w:val="24"/>
          <w:szCs w:val="24"/>
        </w:rPr>
      </w:pPr>
      <w:proofErr w:type="spellStart"/>
      <w:r w:rsidRPr="003B1A7E">
        <w:rPr>
          <w:rFonts w:ascii="Times New Roman" w:eastAsia="Times New Roman" w:hAnsi="Times New Roman" w:cs="Times New Roman"/>
          <w:color w:val="auto"/>
          <w:sz w:val="24"/>
          <w:szCs w:val="24"/>
        </w:rPr>
        <w:t>Saffioti</w:t>
      </w:r>
      <w:proofErr w:type="spellEnd"/>
      <w:r w:rsidRPr="003B1A7E">
        <w:rPr>
          <w:rFonts w:ascii="Times New Roman" w:eastAsia="Times New Roman" w:hAnsi="Times New Roman" w:cs="Times New Roman"/>
          <w:color w:val="auto"/>
          <w:sz w:val="24"/>
          <w:szCs w:val="24"/>
        </w:rPr>
        <w:t xml:space="preserve">, H. I. B. (2004). </w:t>
      </w:r>
      <w:r w:rsidRPr="005628F8">
        <w:rPr>
          <w:rFonts w:ascii="Times New Roman" w:eastAsia="Times New Roman" w:hAnsi="Times New Roman" w:cs="Times New Roman"/>
          <w:i/>
          <w:color w:val="auto"/>
          <w:sz w:val="24"/>
          <w:szCs w:val="24"/>
        </w:rPr>
        <w:t>Gênero, patriarcado e violência</w:t>
      </w:r>
      <w:r w:rsidRPr="003B1A7E">
        <w:rPr>
          <w:rFonts w:ascii="Times New Roman" w:eastAsia="Times New Roman" w:hAnsi="Times New Roman" w:cs="Times New Roman"/>
          <w:color w:val="auto"/>
          <w:sz w:val="24"/>
          <w:szCs w:val="24"/>
        </w:rPr>
        <w:t xml:space="preserve">. São Paulo: Fundação Perseu </w:t>
      </w:r>
      <w:proofErr w:type="spellStart"/>
      <w:r w:rsidRPr="003B1A7E">
        <w:rPr>
          <w:rFonts w:ascii="Times New Roman" w:eastAsia="Times New Roman" w:hAnsi="Times New Roman" w:cs="Times New Roman"/>
          <w:color w:val="auto"/>
          <w:sz w:val="24"/>
          <w:szCs w:val="24"/>
        </w:rPr>
        <w:t>Abramo</w:t>
      </w:r>
      <w:proofErr w:type="spellEnd"/>
      <w:r w:rsidRPr="003B1A7E">
        <w:rPr>
          <w:rFonts w:ascii="Times New Roman" w:eastAsia="Times New Roman" w:hAnsi="Times New Roman" w:cs="Times New Roman"/>
          <w:color w:val="auto"/>
          <w:sz w:val="24"/>
          <w:szCs w:val="24"/>
        </w:rPr>
        <w:t>.</w:t>
      </w:r>
    </w:p>
    <w:p w14:paraId="3AE85C5E" w14:textId="77777777" w:rsidR="00BE77A5" w:rsidRPr="00D301F8" w:rsidRDefault="008316FF">
      <w:pPr>
        <w:spacing w:line="480" w:lineRule="auto"/>
        <w:ind w:left="425" w:hanging="420"/>
        <w:jc w:val="both"/>
        <w:rPr>
          <w:rFonts w:ascii="Times New Roman" w:eastAsia="Times New Roman" w:hAnsi="Times New Roman" w:cs="Times New Roman"/>
          <w:sz w:val="24"/>
          <w:szCs w:val="24"/>
          <w:highlight w:val="white"/>
          <w:lang w:val="en-US"/>
        </w:rPr>
      </w:pPr>
      <w:proofErr w:type="spellStart"/>
      <w:r w:rsidRPr="00D301F8">
        <w:rPr>
          <w:rFonts w:ascii="Times New Roman" w:eastAsia="Times New Roman" w:hAnsi="Times New Roman" w:cs="Times New Roman"/>
          <w:sz w:val="24"/>
          <w:szCs w:val="24"/>
          <w:highlight w:val="white"/>
          <w:lang w:val="en-US"/>
        </w:rPr>
        <w:t>Sanday</w:t>
      </w:r>
      <w:proofErr w:type="spellEnd"/>
      <w:r w:rsidRPr="00D301F8">
        <w:rPr>
          <w:rFonts w:ascii="Times New Roman" w:eastAsia="Times New Roman" w:hAnsi="Times New Roman" w:cs="Times New Roman"/>
          <w:sz w:val="24"/>
          <w:szCs w:val="24"/>
          <w:highlight w:val="white"/>
          <w:lang w:val="en-US"/>
        </w:rPr>
        <w:t xml:space="preserve">, P. R. (1981). The socio-cultural context of rape: A cross-cultural study. </w:t>
      </w:r>
      <w:r w:rsidRPr="00D301F8">
        <w:rPr>
          <w:rFonts w:ascii="Times New Roman" w:eastAsia="Times New Roman" w:hAnsi="Times New Roman" w:cs="Times New Roman"/>
          <w:i/>
          <w:sz w:val="24"/>
          <w:szCs w:val="24"/>
          <w:highlight w:val="white"/>
          <w:lang w:val="en-US"/>
        </w:rPr>
        <w:t>Journal of Social Issues, 37</w:t>
      </w:r>
      <w:r w:rsidRPr="00D301F8">
        <w:rPr>
          <w:rFonts w:ascii="Times New Roman" w:eastAsia="Times New Roman" w:hAnsi="Times New Roman" w:cs="Times New Roman"/>
          <w:sz w:val="24"/>
          <w:szCs w:val="24"/>
          <w:highlight w:val="white"/>
          <w:lang w:val="en-US"/>
        </w:rPr>
        <w:t xml:space="preserve">(4), 5-27. </w:t>
      </w:r>
      <w:proofErr w:type="spellStart"/>
      <w:proofErr w:type="gramStart"/>
      <w:r w:rsidRPr="00D301F8">
        <w:rPr>
          <w:rFonts w:ascii="Times New Roman" w:eastAsia="Times New Roman" w:hAnsi="Times New Roman" w:cs="Times New Roman"/>
          <w:sz w:val="24"/>
          <w:szCs w:val="24"/>
          <w:highlight w:val="white"/>
          <w:lang w:val="en-US"/>
        </w:rPr>
        <w:t>doi</w:t>
      </w:r>
      <w:proofErr w:type="spellEnd"/>
      <w:proofErr w:type="gramEnd"/>
      <w:r w:rsidRPr="00D301F8">
        <w:rPr>
          <w:rFonts w:ascii="Times New Roman" w:eastAsia="Times New Roman" w:hAnsi="Times New Roman" w:cs="Times New Roman"/>
          <w:sz w:val="24"/>
          <w:szCs w:val="24"/>
          <w:highlight w:val="white"/>
          <w:lang w:val="en-US"/>
        </w:rPr>
        <w:t xml:space="preserve">: </w:t>
      </w:r>
      <w:hyperlink r:id="rId31">
        <w:r w:rsidRPr="00D301F8">
          <w:rPr>
            <w:rFonts w:ascii="Times New Roman" w:eastAsia="Times New Roman" w:hAnsi="Times New Roman" w:cs="Times New Roman"/>
            <w:sz w:val="24"/>
            <w:szCs w:val="24"/>
            <w:highlight w:val="white"/>
            <w:u w:val="single"/>
            <w:lang w:val="en-US"/>
          </w:rPr>
          <w:t>10.1111/j.1540-4560.1981.tb01068.x</w:t>
        </w:r>
      </w:hyperlink>
    </w:p>
    <w:p w14:paraId="7F2C65B9" w14:textId="69716645"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proofErr w:type="spellStart"/>
      <w:r w:rsidRPr="00D301F8">
        <w:rPr>
          <w:rFonts w:ascii="Times New Roman" w:eastAsia="Times New Roman" w:hAnsi="Times New Roman" w:cs="Times New Roman"/>
          <w:sz w:val="24"/>
          <w:szCs w:val="24"/>
          <w:highlight w:val="white"/>
          <w:lang w:val="en-US"/>
        </w:rPr>
        <w:t>Sasson</w:t>
      </w:r>
      <w:proofErr w:type="spellEnd"/>
      <w:r w:rsidRPr="00D301F8">
        <w:rPr>
          <w:rFonts w:ascii="Times New Roman" w:eastAsia="Times New Roman" w:hAnsi="Times New Roman" w:cs="Times New Roman"/>
          <w:sz w:val="24"/>
          <w:szCs w:val="24"/>
          <w:highlight w:val="white"/>
          <w:lang w:val="en-US"/>
        </w:rPr>
        <w:t>, S.</w:t>
      </w:r>
      <w:r w:rsidR="00BA0D1C">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&amp; Paul, L. A. (2014). Labeling acts of sexual violence: What roles do assault characteristics, attitudes, and life experiences play? </w:t>
      </w:r>
      <w:r w:rsidRPr="00D301F8">
        <w:rPr>
          <w:rFonts w:ascii="Times New Roman" w:eastAsia="Times New Roman" w:hAnsi="Times New Roman" w:cs="Times New Roman"/>
          <w:i/>
          <w:sz w:val="24"/>
          <w:szCs w:val="24"/>
          <w:highlight w:val="white"/>
          <w:lang w:val="en-US"/>
        </w:rPr>
        <w:t xml:space="preserve">Behavior and Social Issues, 23, </w:t>
      </w:r>
      <w:r w:rsidRPr="00D301F8">
        <w:rPr>
          <w:rFonts w:ascii="Times New Roman" w:eastAsia="Times New Roman" w:hAnsi="Times New Roman" w:cs="Times New Roman"/>
          <w:sz w:val="24"/>
          <w:szCs w:val="24"/>
          <w:highlight w:val="white"/>
          <w:lang w:val="en-US"/>
        </w:rPr>
        <w:t xml:space="preserve">35-49.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10.5210/bsi.v.23i0.5215</w:t>
      </w:r>
    </w:p>
    <w:p w14:paraId="654779C5" w14:textId="2A904B8C"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D301F8">
        <w:rPr>
          <w:rFonts w:ascii="Times New Roman" w:eastAsia="Times New Roman" w:hAnsi="Times New Roman" w:cs="Times New Roman"/>
          <w:sz w:val="24"/>
          <w:szCs w:val="24"/>
          <w:lang w:val="en-US"/>
        </w:rPr>
        <w:t xml:space="preserve">Smith, M. D. (2004). </w:t>
      </w:r>
      <w:r w:rsidRPr="00BA0D1C">
        <w:rPr>
          <w:rFonts w:ascii="Times New Roman" w:eastAsia="Times New Roman" w:hAnsi="Times New Roman" w:cs="Times New Roman"/>
          <w:i/>
          <w:sz w:val="24"/>
          <w:szCs w:val="24"/>
          <w:lang w:val="en-US"/>
        </w:rPr>
        <w:t>Encyclopedia of Rape</w:t>
      </w:r>
      <w:r w:rsidRPr="00D301F8">
        <w:rPr>
          <w:rFonts w:ascii="Times New Roman" w:eastAsia="Times New Roman" w:hAnsi="Times New Roman" w:cs="Times New Roman"/>
          <w:sz w:val="24"/>
          <w:szCs w:val="24"/>
          <w:lang w:val="en-US"/>
        </w:rPr>
        <w:t>. We</w:t>
      </w:r>
      <w:r w:rsidR="00BA0D1C">
        <w:rPr>
          <w:rFonts w:ascii="Times New Roman" w:eastAsia="Times New Roman" w:hAnsi="Times New Roman" w:cs="Times New Roman"/>
          <w:sz w:val="24"/>
          <w:szCs w:val="24"/>
          <w:lang w:val="en-US"/>
        </w:rPr>
        <w:t>stport, Conn.: Greenwood Press.</w:t>
      </w:r>
    </w:p>
    <w:p w14:paraId="0217554F" w14:textId="169DA8CE" w:rsidR="00BE77A5" w:rsidRPr="00F6093E" w:rsidRDefault="008316FF">
      <w:pPr>
        <w:spacing w:line="480" w:lineRule="auto"/>
        <w:ind w:left="425" w:hanging="420"/>
        <w:jc w:val="both"/>
        <w:rPr>
          <w:rFonts w:ascii="Times New Roman" w:eastAsia="Times New Roman" w:hAnsi="Times New Roman" w:cs="Times New Roman"/>
          <w:sz w:val="24"/>
          <w:szCs w:val="24"/>
          <w:highlight w:val="white"/>
          <w:lang w:val="en-US"/>
        </w:rPr>
      </w:pPr>
      <w:r w:rsidRPr="00F6093E">
        <w:rPr>
          <w:rFonts w:ascii="Times New Roman" w:eastAsia="Times New Roman" w:hAnsi="Times New Roman" w:cs="Times New Roman"/>
          <w:sz w:val="24"/>
          <w:szCs w:val="24"/>
          <w:lang w:val="en-US"/>
        </w:rPr>
        <w:t xml:space="preserve">Stanley, N., Barter, C., Wood, M., </w:t>
      </w:r>
      <w:proofErr w:type="spellStart"/>
      <w:r w:rsidRPr="00F6093E">
        <w:rPr>
          <w:rFonts w:ascii="Times New Roman" w:eastAsia="Times New Roman" w:hAnsi="Times New Roman" w:cs="Times New Roman"/>
          <w:sz w:val="24"/>
          <w:szCs w:val="24"/>
          <w:lang w:val="en-US"/>
        </w:rPr>
        <w:t>Aghtaie</w:t>
      </w:r>
      <w:proofErr w:type="spellEnd"/>
      <w:r w:rsidRPr="00F6093E">
        <w:rPr>
          <w:rFonts w:ascii="Times New Roman" w:eastAsia="Times New Roman" w:hAnsi="Times New Roman" w:cs="Times New Roman"/>
          <w:sz w:val="24"/>
          <w:szCs w:val="24"/>
          <w:lang w:val="en-US"/>
        </w:rPr>
        <w:t xml:space="preserve">, N., Larkins, C., </w:t>
      </w:r>
      <w:proofErr w:type="spellStart"/>
      <w:r w:rsidRPr="00F6093E">
        <w:rPr>
          <w:rFonts w:ascii="Times New Roman" w:eastAsia="Times New Roman" w:hAnsi="Times New Roman" w:cs="Times New Roman"/>
          <w:sz w:val="24"/>
          <w:szCs w:val="24"/>
          <w:lang w:val="en-US"/>
        </w:rPr>
        <w:t>Lanau</w:t>
      </w:r>
      <w:proofErr w:type="spellEnd"/>
      <w:r w:rsidRPr="00F6093E">
        <w:rPr>
          <w:rFonts w:ascii="Times New Roman" w:eastAsia="Times New Roman" w:hAnsi="Times New Roman" w:cs="Times New Roman"/>
          <w:sz w:val="24"/>
          <w:szCs w:val="24"/>
          <w:lang w:val="en-US"/>
        </w:rPr>
        <w:t xml:space="preserve">, A., </w:t>
      </w:r>
      <w:r w:rsidR="00F6093E" w:rsidRPr="00F6093E">
        <w:rPr>
          <w:rFonts w:ascii="Times New Roman" w:eastAsia="Times New Roman" w:hAnsi="Times New Roman" w:cs="Times New Roman"/>
          <w:sz w:val="24"/>
          <w:szCs w:val="24"/>
          <w:lang w:val="en-US"/>
        </w:rPr>
        <w:t xml:space="preserve">&amp; </w:t>
      </w:r>
      <w:proofErr w:type="spellStart"/>
      <w:r w:rsidRPr="00F6093E">
        <w:rPr>
          <w:rFonts w:ascii="Times New Roman" w:eastAsia="Times New Roman" w:hAnsi="Times New Roman" w:cs="Times New Roman"/>
          <w:sz w:val="24"/>
          <w:szCs w:val="24"/>
          <w:lang w:val="en-US"/>
        </w:rPr>
        <w:t>Överlien</w:t>
      </w:r>
      <w:proofErr w:type="spellEnd"/>
      <w:r w:rsidRPr="00F6093E">
        <w:rPr>
          <w:rFonts w:ascii="Times New Roman" w:eastAsia="Times New Roman" w:hAnsi="Times New Roman" w:cs="Times New Roman"/>
          <w:sz w:val="24"/>
          <w:szCs w:val="24"/>
          <w:lang w:val="en-US"/>
        </w:rPr>
        <w:t xml:space="preserve">, C., (2016). Pornography, sexual coercion and abuse and sexting in young people’s intimate relationships: a European study. </w:t>
      </w:r>
      <w:r w:rsidRPr="00F6093E">
        <w:rPr>
          <w:rFonts w:ascii="Times New Roman" w:eastAsia="Times New Roman" w:hAnsi="Times New Roman" w:cs="Times New Roman"/>
          <w:i/>
          <w:sz w:val="24"/>
          <w:szCs w:val="24"/>
          <w:lang w:val="en-US"/>
        </w:rPr>
        <w:t xml:space="preserve">J. </w:t>
      </w:r>
      <w:proofErr w:type="spellStart"/>
      <w:r w:rsidRPr="00F6093E">
        <w:rPr>
          <w:rFonts w:ascii="Times New Roman" w:eastAsia="Times New Roman" w:hAnsi="Times New Roman" w:cs="Times New Roman"/>
          <w:i/>
          <w:sz w:val="24"/>
          <w:szCs w:val="24"/>
          <w:lang w:val="en-US"/>
        </w:rPr>
        <w:t>Interpers</w:t>
      </w:r>
      <w:proofErr w:type="spellEnd"/>
      <w:r w:rsidRPr="00F6093E">
        <w:rPr>
          <w:rFonts w:ascii="Times New Roman" w:eastAsia="Times New Roman" w:hAnsi="Times New Roman" w:cs="Times New Roman"/>
          <w:i/>
          <w:sz w:val="24"/>
          <w:szCs w:val="24"/>
          <w:lang w:val="en-US"/>
        </w:rPr>
        <w:t>. Violence</w:t>
      </w:r>
      <w:r w:rsidRPr="00F6093E">
        <w:rPr>
          <w:rFonts w:ascii="Times New Roman" w:eastAsia="Times New Roman" w:hAnsi="Times New Roman" w:cs="Times New Roman"/>
          <w:sz w:val="24"/>
          <w:szCs w:val="24"/>
          <w:lang w:val="en-US"/>
        </w:rPr>
        <w:t>,</w:t>
      </w:r>
      <w:r w:rsidR="00F6093E" w:rsidRPr="00F6093E">
        <w:rPr>
          <w:rFonts w:ascii="Times New Roman" w:eastAsia="Times New Roman" w:hAnsi="Times New Roman" w:cs="Times New Roman"/>
          <w:sz w:val="24"/>
          <w:szCs w:val="24"/>
          <w:lang w:val="en-US"/>
        </w:rPr>
        <w:t xml:space="preserve"> </w:t>
      </w:r>
      <w:r w:rsidR="00F6093E" w:rsidRPr="00F6093E">
        <w:rPr>
          <w:rFonts w:ascii="Times New Roman" w:eastAsia="Times New Roman" w:hAnsi="Times New Roman" w:cs="Times New Roman"/>
          <w:i/>
          <w:sz w:val="24"/>
          <w:szCs w:val="24"/>
          <w:lang w:val="en-US"/>
        </w:rPr>
        <w:t>6.</w:t>
      </w:r>
      <w:r w:rsidRPr="00F6093E">
        <w:rPr>
          <w:rFonts w:ascii="Times New Roman" w:eastAsia="Times New Roman" w:hAnsi="Times New Roman" w:cs="Times New Roman"/>
          <w:sz w:val="24"/>
          <w:szCs w:val="24"/>
          <w:lang w:val="en-US"/>
        </w:rPr>
        <w:t xml:space="preserve"> 1–26. </w:t>
      </w:r>
      <w:proofErr w:type="spellStart"/>
      <w:r w:rsidRPr="00F6093E">
        <w:rPr>
          <w:rFonts w:ascii="Times New Roman" w:eastAsia="Times New Roman" w:hAnsi="Times New Roman" w:cs="Times New Roman"/>
          <w:sz w:val="24"/>
          <w:szCs w:val="24"/>
          <w:highlight w:val="white"/>
          <w:lang w:val="en-US"/>
        </w:rPr>
        <w:t>doi</w:t>
      </w:r>
      <w:proofErr w:type="spellEnd"/>
      <w:r w:rsidRPr="00F6093E">
        <w:rPr>
          <w:rFonts w:ascii="Times New Roman" w:eastAsia="Times New Roman" w:hAnsi="Times New Roman" w:cs="Times New Roman"/>
          <w:sz w:val="24"/>
          <w:szCs w:val="24"/>
          <w:highlight w:val="white"/>
          <w:lang w:val="en-US"/>
        </w:rPr>
        <w:t xml:space="preserve">: </w:t>
      </w:r>
      <w:hyperlink r:id="rId32">
        <w:r w:rsidRPr="00F6093E">
          <w:rPr>
            <w:rFonts w:ascii="Times New Roman" w:eastAsia="Times New Roman" w:hAnsi="Times New Roman" w:cs="Times New Roman"/>
            <w:sz w:val="24"/>
            <w:szCs w:val="24"/>
            <w:highlight w:val="white"/>
            <w:lang w:val="en-US"/>
          </w:rPr>
          <w:t>10.1177/0886260516633204</w:t>
        </w:r>
      </w:hyperlink>
    </w:p>
    <w:p w14:paraId="543069E6" w14:textId="23E9C11C" w:rsidR="00BE77A5" w:rsidRPr="003064BF" w:rsidRDefault="008316FF">
      <w:pPr>
        <w:spacing w:line="480" w:lineRule="auto"/>
        <w:ind w:left="425" w:hanging="420"/>
        <w:jc w:val="both"/>
        <w:rPr>
          <w:rFonts w:ascii="Times New Roman" w:eastAsia="Times New Roman" w:hAnsi="Times New Roman" w:cs="Times New Roman"/>
          <w:sz w:val="24"/>
          <w:szCs w:val="24"/>
          <w:highlight w:val="white"/>
          <w:lang w:val="en-US"/>
        </w:rPr>
      </w:pPr>
      <w:proofErr w:type="spellStart"/>
      <w:r w:rsidRPr="00D301F8">
        <w:rPr>
          <w:rFonts w:ascii="Times New Roman" w:eastAsia="Times New Roman" w:hAnsi="Times New Roman" w:cs="Times New Roman"/>
          <w:sz w:val="24"/>
          <w:szCs w:val="24"/>
          <w:highlight w:val="white"/>
          <w:lang w:val="en-US"/>
        </w:rPr>
        <w:t>Tjaden</w:t>
      </w:r>
      <w:proofErr w:type="spellEnd"/>
      <w:r w:rsidRPr="00D301F8">
        <w:rPr>
          <w:rFonts w:ascii="Times New Roman" w:eastAsia="Times New Roman" w:hAnsi="Times New Roman" w:cs="Times New Roman"/>
          <w:sz w:val="24"/>
          <w:szCs w:val="24"/>
          <w:highlight w:val="white"/>
          <w:lang w:val="en-US"/>
        </w:rPr>
        <w:t xml:space="preserve"> P.</w:t>
      </w:r>
      <w:r w:rsidR="00F6093E">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&amp; Thoennes N. (2006)</w:t>
      </w:r>
      <w:r w:rsidR="00F6093E">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Extent, nature, and consequences of rape victimization: findings from the National Violence Against Women Survey: special report. </w:t>
      </w:r>
      <w:r w:rsidRPr="003064BF">
        <w:rPr>
          <w:rFonts w:ascii="Times New Roman" w:eastAsia="Times New Roman" w:hAnsi="Times New Roman" w:cs="Times New Roman"/>
          <w:sz w:val="24"/>
          <w:szCs w:val="24"/>
          <w:highlight w:val="white"/>
          <w:lang w:val="en-US"/>
        </w:rPr>
        <w:t xml:space="preserve">Washington, DC: National Institute of Justice. </w:t>
      </w:r>
      <w:proofErr w:type="spellStart"/>
      <w:r w:rsidR="00F6093E">
        <w:rPr>
          <w:rFonts w:ascii="Times New Roman" w:eastAsia="Times New Roman" w:hAnsi="Times New Roman" w:cs="Times New Roman"/>
          <w:sz w:val="24"/>
          <w:szCs w:val="24"/>
          <w:highlight w:val="white"/>
          <w:lang w:val="en-US"/>
        </w:rPr>
        <w:t>Recuperado</w:t>
      </w:r>
      <w:proofErr w:type="spellEnd"/>
      <w:r w:rsidR="00F6093E">
        <w:rPr>
          <w:rFonts w:ascii="Times New Roman" w:eastAsia="Times New Roman" w:hAnsi="Times New Roman" w:cs="Times New Roman"/>
          <w:sz w:val="24"/>
          <w:szCs w:val="24"/>
          <w:highlight w:val="white"/>
          <w:lang w:val="en-US"/>
        </w:rPr>
        <w:t xml:space="preserve"> de</w:t>
      </w:r>
      <w:r w:rsidRPr="003064BF">
        <w:rPr>
          <w:rFonts w:ascii="Times New Roman" w:eastAsia="Times New Roman" w:hAnsi="Times New Roman" w:cs="Times New Roman"/>
          <w:sz w:val="24"/>
          <w:szCs w:val="24"/>
          <w:highlight w:val="white"/>
          <w:lang w:val="en-US"/>
        </w:rPr>
        <w:t xml:space="preserve"> </w:t>
      </w:r>
      <w:hyperlink r:id="rId33">
        <w:r w:rsidRPr="003064BF">
          <w:rPr>
            <w:rFonts w:ascii="Times New Roman" w:eastAsia="Times New Roman" w:hAnsi="Times New Roman" w:cs="Times New Roman"/>
            <w:sz w:val="24"/>
            <w:szCs w:val="24"/>
            <w:highlight w:val="white"/>
            <w:u w:val="single"/>
            <w:lang w:val="en-US"/>
          </w:rPr>
          <w:t>http://www.nij.gov/pubs-sum/210346.htm</w:t>
        </w:r>
      </w:hyperlink>
    </w:p>
    <w:p w14:paraId="605B9138" w14:textId="77777777" w:rsidR="00BE77A5" w:rsidRPr="00C21D41" w:rsidRDefault="008316FF">
      <w:pPr>
        <w:spacing w:line="480" w:lineRule="auto"/>
        <w:ind w:left="425" w:hanging="420"/>
        <w:jc w:val="both"/>
        <w:rPr>
          <w:rFonts w:ascii="Times New Roman" w:eastAsia="Times New Roman" w:hAnsi="Times New Roman" w:cs="Times New Roman"/>
          <w:sz w:val="24"/>
          <w:szCs w:val="24"/>
        </w:rPr>
      </w:pPr>
      <w:r w:rsidRPr="00D301F8">
        <w:rPr>
          <w:rFonts w:ascii="Times New Roman" w:eastAsia="Times New Roman" w:hAnsi="Times New Roman" w:cs="Times New Roman"/>
          <w:sz w:val="24"/>
          <w:szCs w:val="24"/>
          <w:lang w:val="en-US"/>
        </w:rPr>
        <w:t xml:space="preserve">Williams, L. C. A. (2002). </w:t>
      </w:r>
      <w:proofErr w:type="spellStart"/>
      <w:r w:rsidRPr="00D301F8">
        <w:rPr>
          <w:rFonts w:ascii="Times New Roman" w:eastAsia="Times New Roman" w:hAnsi="Times New Roman" w:cs="Times New Roman"/>
          <w:sz w:val="24"/>
          <w:szCs w:val="24"/>
          <w:lang w:val="en-US"/>
        </w:rPr>
        <w:t>Abuso</w:t>
      </w:r>
      <w:proofErr w:type="spellEnd"/>
      <w:r w:rsidRPr="00D301F8">
        <w:rPr>
          <w:rFonts w:ascii="Times New Roman" w:eastAsia="Times New Roman" w:hAnsi="Times New Roman" w:cs="Times New Roman"/>
          <w:sz w:val="24"/>
          <w:szCs w:val="24"/>
          <w:lang w:val="en-US"/>
        </w:rPr>
        <w:t xml:space="preserve"> sexual </w:t>
      </w:r>
      <w:proofErr w:type="spellStart"/>
      <w:r w:rsidRPr="00D301F8">
        <w:rPr>
          <w:rFonts w:ascii="Times New Roman" w:eastAsia="Times New Roman" w:hAnsi="Times New Roman" w:cs="Times New Roman"/>
          <w:sz w:val="24"/>
          <w:szCs w:val="24"/>
          <w:lang w:val="en-US"/>
        </w:rPr>
        <w:t>infantil</w:t>
      </w:r>
      <w:proofErr w:type="spellEnd"/>
      <w:r w:rsidRPr="00D301F8">
        <w:rPr>
          <w:rFonts w:ascii="Times New Roman" w:eastAsia="Times New Roman" w:hAnsi="Times New Roman" w:cs="Times New Roman"/>
          <w:sz w:val="24"/>
          <w:szCs w:val="24"/>
          <w:lang w:val="en-US"/>
        </w:rPr>
        <w:t xml:space="preserve">. </w:t>
      </w:r>
      <w:r w:rsidRPr="001069B2">
        <w:rPr>
          <w:rFonts w:ascii="Times New Roman" w:eastAsia="Times New Roman" w:hAnsi="Times New Roman" w:cs="Times New Roman"/>
          <w:sz w:val="24"/>
          <w:szCs w:val="24"/>
        </w:rPr>
        <w:t xml:space="preserve">Em: H. J. </w:t>
      </w:r>
      <w:proofErr w:type="spellStart"/>
      <w:r w:rsidRPr="001069B2">
        <w:rPr>
          <w:rFonts w:ascii="Times New Roman" w:eastAsia="Times New Roman" w:hAnsi="Times New Roman" w:cs="Times New Roman"/>
          <w:sz w:val="24"/>
          <w:szCs w:val="24"/>
        </w:rPr>
        <w:t>Guilhardi</w:t>
      </w:r>
      <w:proofErr w:type="spellEnd"/>
      <w:r w:rsidRPr="001069B2">
        <w:rPr>
          <w:rFonts w:ascii="Times New Roman" w:eastAsia="Times New Roman" w:hAnsi="Times New Roman" w:cs="Times New Roman"/>
          <w:sz w:val="24"/>
          <w:szCs w:val="24"/>
        </w:rPr>
        <w:t xml:space="preserve">; M. B. B. P. </w:t>
      </w:r>
      <w:proofErr w:type="spellStart"/>
      <w:r w:rsidRPr="001069B2">
        <w:rPr>
          <w:rFonts w:ascii="Times New Roman" w:eastAsia="Times New Roman" w:hAnsi="Times New Roman" w:cs="Times New Roman"/>
          <w:sz w:val="24"/>
          <w:szCs w:val="24"/>
        </w:rPr>
        <w:t>Madi</w:t>
      </w:r>
      <w:proofErr w:type="spellEnd"/>
      <w:r w:rsidRPr="001069B2">
        <w:rPr>
          <w:rFonts w:ascii="Times New Roman" w:eastAsia="Times New Roman" w:hAnsi="Times New Roman" w:cs="Times New Roman"/>
          <w:sz w:val="24"/>
          <w:szCs w:val="24"/>
        </w:rPr>
        <w:t xml:space="preserve">; P. P. Queiróz &amp; M. C. </w:t>
      </w:r>
      <w:proofErr w:type="spellStart"/>
      <w:r w:rsidRPr="001069B2">
        <w:rPr>
          <w:rFonts w:ascii="Times New Roman" w:eastAsia="Times New Roman" w:hAnsi="Times New Roman" w:cs="Times New Roman"/>
          <w:sz w:val="24"/>
          <w:szCs w:val="24"/>
        </w:rPr>
        <w:t>Scoz</w:t>
      </w:r>
      <w:proofErr w:type="spellEnd"/>
      <w:r w:rsidRPr="001069B2">
        <w:rPr>
          <w:rFonts w:ascii="Times New Roman" w:eastAsia="Times New Roman" w:hAnsi="Times New Roman" w:cs="Times New Roman"/>
          <w:sz w:val="24"/>
          <w:szCs w:val="24"/>
        </w:rPr>
        <w:t xml:space="preserve"> (</w:t>
      </w:r>
      <w:proofErr w:type="spellStart"/>
      <w:r w:rsidRPr="001069B2">
        <w:rPr>
          <w:rFonts w:ascii="Times New Roman" w:eastAsia="Times New Roman" w:hAnsi="Times New Roman" w:cs="Times New Roman"/>
          <w:sz w:val="24"/>
          <w:szCs w:val="24"/>
        </w:rPr>
        <w:t>Orgs</w:t>
      </w:r>
      <w:proofErr w:type="spellEnd"/>
      <w:r w:rsidRPr="001069B2">
        <w:rPr>
          <w:rFonts w:ascii="Times New Roman" w:eastAsia="Times New Roman" w:hAnsi="Times New Roman" w:cs="Times New Roman"/>
          <w:sz w:val="24"/>
          <w:szCs w:val="24"/>
        </w:rPr>
        <w:t xml:space="preserve">.) </w:t>
      </w:r>
      <w:r w:rsidRPr="001069B2">
        <w:rPr>
          <w:rFonts w:ascii="Times New Roman" w:eastAsia="Times New Roman" w:hAnsi="Times New Roman" w:cs="Times New Roman"/>
          <w:i/>
          <w:sz w:val="24"/>
          <w:szCs w:val="24"/>
        </w:rPr>
        <w:t>Sobre Comportamento e Cognição: Contribuições para a construção da teoria do comportamento, 10</w:t>
      </w:r>
      <w:r w:rsidRPr="001069B2">
        <w:rPr>
          <w:rFonts w:ascii="Times New Roman" w:eastAsia="Times New Roman" w:hAnsi="Times New Roman" w:cs="Times New Roman"/>
          <w:sz w:val="24"/>
          <w:szCs w:val="24"/>
        </w:rPr>
        <w:t xml:space="preserve">, 144-155. </w:t>
      </w:r>
      <w:r w:rsidRPr="00C21D41">
        <w:rPr>
          <w:rFonts w:ascii="Times New Roman" w:eastAsia="Times New Roman" w:hAnsi="Times New Roman" w:cs="Times New Roman"/>
          <w:sz w:val="24"/>
          <w:szCs w:val="24"/>
        </w:rPr>
        <w:t xml:space="preserve">Santo André: </w:t>
      </w:r>
      <w:proofErr w:type="spellStart"/>
      <w:r w:rsidRPr="00C21D41">
        <w:rPr>
          <w:rFonts w:ascii="Times New Roman" w:eastAsia="Times New Roman" w:hAnsi="Times New Roman" w:cs="Times New Roman"/>
          <w:sz w:val="24"/>
          <w:szCs w:val="24"/>
        </w:rPr>
        <w:t>ESETec</w:t>
      </w:r>
      <w:proofErr w:type="spellEnd"/>
      <w:r w:rsidRPr="00C21D41">
        <w:rPr>
          <w:rFonts w:ascii="Times New Roman" w:eastAsia="Times New Roman" w:hAnsi="Times New Roman" w:cs="Times New Roman"/>
          <w:sz w:val="24"/>
          <w:szCs w:val="24"/>
        </w:rPr>
        <w:t xml:space="preserve"> Editores Associados.</w:t>
      </w:r>
    </w:p>
    <w:p w14:paraId="58DD9898" w14:textId="77777777"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bookmarkStart w:id="2" w:name="_9jzdjaox4knu" w:colFirst="0" w:colLast="0"/>
      <w:bookmarkStart w:id="3" w:name="_5ciq6m1w0gud" w:colFirst="0" w:colLast="0"/>
      <w:bookmarkEnd w:id="2"/>
      <w:bookmarkEnd w:id="3"/>
      <w:r w:rsidRPr="00C21D41">
        <w:rPr>
          <w:rFonts w:ascii="Times New Roman" w:eastAsia="Times New Roman" w:hAnsi="Times New Roman" w:cs="Times New Roman"/>
          <w:sz w:val="24"/>
          <w:szCs w:val="24"/>
        </w:rPr>
        <w:t xml:space="preserve">Williams, L. C. A, </w:t>
      </w:r>
      <w:proofErr w:type="spellStart"/>
      <w:r w:rsidRPr="00C21D41">
        <w:rPr>
          <w:rFonts w:ascii="Times New Roman" w:eastAsia="Times New Roman" w:hAnsi="Times New Roman" w:cs="Times New Roman"/>
          <w:sz w:val="24"/>
          <w:szCs w:val="24"/>
        </w:rPr>
        <w:t>Hackbarth</w:t>
      </w:r>
      <w:proofErr w:type="spellEnd"/>
      <w:r w:rsidRPr="00C21D41">
        <w:rPr>
          <w:rFonts w:ascii="Times New Roman" w:eastAsia="Times New Roman" w:hAnsi="Times New Roman" w:cs="Times New Roman"/>
          <w:sz w:val="24"/>
          <w:szCs w:val="24"/>
        </w:rPr>
        <w:t xml:space="preserve">, C., </w:t>
      </w:r>
      <w:proofErr w:type="spellStart"/>
      <w:r w:rsidRPr="00C21D41">
        <w:rPr>
          <w:rFonts w:ascii="Times New Roman" w:eastAsia="Times New Roman" w:hAnsi="Times New Roman" w:cs="Times New Roman"/>
          <w:sz w:val="24"/>
          <w:szCs w:val="24"/>
        </w:rPr>
        <w:t>Blefari</w:t>
      </w:r>
      <w:proofErr w:type="spellEnd"/>
      <w:r w:rsidRPr="00C21D41">
        <w:rPr>
          <w:rFonts w:ascii="Times New Roman" w:eastAsia="Times New Roman" w:hAnsi="Times New Roman" w:cs="Times New Roman"/>
          <w:sz w:val="24"/>
          <w:szCs w:val="24"/>
        </w:rPr>
        <w:t xml:space="preserve">, C. A., Padilha, M. G. S., &amp; Peixoto, C. E. (2014). </w:t>
      </w:r>
      <w:r w:rsidRPr="001069B2">
        <w:rPr>
          <w:rFonts w:ascii="Times New Roman" w:eastAsia="Times New Roman" w:hAnsi="Times New Roman" w:cs="Times New Roman"/>
          <w:sz w:val="24"/>
          <w:szCs w:val="24"/>
        </w:rPr>
        <w:t xml:space="preserve">Investigação de suspeita de abuso sexual </w:t>
      </w:r>
      <w:proofErr w:type="spellStart"/>
      <w:r w:rsidRPr="001069B2">
        <w:rPr>
          <w:rFonts w:ascii="Times New Roman" w:eastAsia="Times New Roman" w:hAnsi="Times New Roman" w:cs="Times New Roman"/>
          <w:sz w:val="24"/>
          <w:szCs w:val="24"/>
        </w:rPr>
        <w:t>infantojuvenil</w:t>
      </w:r>
      <w:proofErr w:type="spellEnd"/>
      <w:r w:rsidRPr="001069B2">
        <w:rPr>
          <w:rFonts w:ascii="Times New Roman" w:eastAsia="Times New Roman" w:hAnsi="Times New Roman" w:cs="Times New Roman"/>
          <w:sz w:val="24"/>
          <w:szCs w:val="24"/>
        </w:rPr>
        <w:t xml:space="preserve">: O Protocolo NICHD. </w:t>
      </w:r>
      <w:proofErr w:type="spellStart"/>
      <w:r w:rsidRPr="00D301F8">
        <w:rPr>
          <w:rFonts w:ascii="Times New Roman" w:eastAsia="Times New Roman" w:hAnsi="Times New Roman" w:cs="Times New Roman"/>
          <w:i/>
          <w:sz w:val="24"/>
          <w:szCs w:val="24"/>
          <w:lang w:val="en-US"/>
        </w:rPr>
        <w:t>Temas</w:t>
      </w:r>
      <w:proofErr w:type="spellEnd"/>
      <w:r w:rsidRPr="00D301F8">
        <w:rPr>
          <w:rFonts w:ascii="Times New Roman" w:eastAsia="Times New Roman" w:hAnsi="Times New Roman" w:cs="Times New Roman"/>
          <w:i/>
          <w:sz w:val="24"/>
          <w:szCs w:val="24"/>
          <w:lang w:val="en-US"/>
        </w:rPr>
        <w:t xml:space="preserve"> </w:t>
      </w:r>
      <w:proofErr w:type="spellStart"/>
      <w:r w:rsidRPr="00D301F8">
        <w:rPr>
          <w:rFonts w:ascii="Times New Roman" w:eastAsia="Times New Roman" w:hAnsi="Times New Roman" w:cs="Times New Roman"/>
          <w:i/>
          <w:sz w:val="24"/>
          <w:szCs w:val="24"/>
          <w:lang w:val="en-US"/>
        </w:rPr>
        <w:t>em</w:t>
      </w:r>
      <w:proofErr w:type="spellEnd"/>
      <w:r w:rsidRPr="00D301F8">
        <w:rPr>
          <w:rFonts w:ascii="Times New Roman" w:eastAsia="Times New Roman" w:hAnsi="Times New Roman" w:cs="Times New Roman"/>
          <w:i/>
          <w:sz w:val="24"/>
          <w:szCs w:val="24"/>
          <w:lang w:val="en-US"/>
        </w:rPr>
        <w:t xml:space="preserve"> </w:t>
      </w:r>
      <w:proofErr w:type="spellStart"/>
      <w:r w:rsidRPr="00D301F8">
        <w:rPr>
          <w:rFonts w:ascii="Times New Roman" w:eastAsia="Times New Roman" w:hAnsi="Times New Roman" w:cs="Times New Roman"/>
          <w:i/>
          <w:sz w:val="24"/>
          <w:szCs w:val="24"/>
          <w:lang w:val="en-US"/>
        </w:rPr>
        <w:t>Psicologia</w:t>
      </w:r>
      <w:proofErr w:type="spellEnd"/>
      <w:r w:rsidRPr="00D301F8">
        <w:rPr>
          <w:rFonts w:ascii="Times New Roman" w:eastAsia="Times New Roman" w:hAnsi="Times New Roman" w:cs="Times New Roman"/>
          <w:i/>
          <w:sz w:val="24"/>
          <w:szCs w:val="24"/>
          <w:lang w:val="en-US"/>
        </w:rPr>
        <w:t>, 22</w:t>
      </w:r>
      <w:r w:rsidRPr="00D301F8">
        <w:rPr>
          <w:rFonts w:ascii="Times New Roman" w:eastAsia="Times New Roman" w:hAnsi="Times New Roman" w:cs="Times New Roman"/>
          <w:sz w:val="24"/>
          <w:szCs w:val="24"/>
          <w:lang w:val="en-US"/>
        </w:rPr>
        <w:t xml:space="preserve">(2), 1-18. </w:t>
      </w:r>
      <w:proofErr w:type="spellStart"/>
      <w:r w:rsidRPr="00D301F8">
        <w:rPr>
          <w:rFonts w:ascii="Times New Roman" w:eastAsia="Times New Roman" w:hAnsi="Times New Roman" w:cs="Times New Roman"/>
          <w:sz w:val="24"/>
          <w:szCs w:val="24"/>
          <w:lang w:val="en-US"/>
        </w:rPr>
        <w:t>doi</w:t>
      </w:r>
      <w:proofErr w:type="spellEnd"/>
      <w:r w:rsidRPr="00D301F8">
        <w:rPr>
          <w:rFonts w:ascii="Times New Roman" w:eastAsia="Times New Roman" w:hAnsi="Times New Roman" w:cs="Times New Roman"/>
          <w:sz w:val="24"/>
          <w:szCs w:val="24"/>
          <w:lang w:val="en-US"/>
        </w:rPr>
        <w:t xml:space="preserve">: </w:t>
      </w:r>
      <w:r w:rsidRPr="00D301F8">
        <w:rPr>
          <w:rFonts w:ascii="Times New Roman" w:eastAsia="Times New Roman" w:hAnsi="Times New Roman" w:cs="Times New Roman"/>
          <w:sz w:val="24"/>
          <w:szCs w:val="24"/>
          <w:highlight w:val="white"/>
          <w:lang w:val="en-US"/>
        </w:rPr>
        <w:t>10.9788/TP2014.2-12</w:t>
      </w:r>
    </w:p>
    <w:p w14:paraId="4833F681" w14:textId="155FA4B4" w:rsidR="00BE77A5" w:rsidRPr="001069B2" w:rsidRDefault="008316FF">
      <w:pPr>
        <w:spacing w:line="480" w:lineRule="auto"/>
        <w:ind w:left="425" w:hanging="420"/>
        <w:jc w:val="both"/>
        <w:rPr>
          <w:rFonts w:ascii="Times New Roman" w:eastAsia="Times New Roman" w:hAnsi="Times New Roman" w:cs="Times New Roman"/>
          <w:sz w:val="24"/>
          <w:szCs w:val="24"/>
          <w:highlight w:val="white"/>
        </w:rPr>
      </w:pPr>
      <w:r w:rsidRPr="00D301F8">
        <w:rPr>
          <w:rFonts w:ascii="Times New Roman" w:eastAsia="Times New Roman" w:hAnsi="Times New Roman" w:cs="Times New Roman"/>
          <w:sz w:val="24"/>
          <w:szCs w:val="24"/>
          <w:highlight w:val="white"/>
          <w:lang w:val="en-US"/>
        </w:rPr>
        <w:lastRenderedPageBreak/>
        <w:t>Whatley, M. A. (1996)</w:t>
      </w:r>
      <w:r w:rsidR="00F6093E">
        <w:rPr>
          <w:rFonts w:ascii="Times New Roman" w:eastAsia="Times New Roman" w:hAnsi="Times New Roman" w:cs="Times New Roman"/>
          <w:sz w:val="24"/>
          <w:szCs w:val="24"/>
          <w:highlight w:val="white"/>
          <w:lang w:val="en-US"/>
        </w:rPr>
        <w:t>.</w:t>
      </w:r>
      <w:r w:rsidRPr="00D301F8">
        <w:rPr>
          <w:rFonts w:ascii="Times New Roman" w:eastAsia="Times New Roman" w:hAnsi="Times New Roman" w:cs="Times New Roman"/>
          <w:sz w:val="24"/>
          <w:szCs w:val="24"/>
          <w:highlight w:val="white"/>
          <w:lang w:val="en-US"/>
        </w:rPr>
        <w:t xml:space="preserve"> Victim Characteristics Influencing Attributions of Responsibility to Rape Victims: A Meta-Analysis. </w:t>
      </w:r>
      <w:proofErr w:type="spellStart"/>
      <w:r w:rsidRPr="001069B2">
        <w:rPr>
          <w:rFonts w:ascii="Times New Roman" w:eastAsia="Times New Roman" w:hAnsi="Times New Roman" w:cs="Times New Roman"/>
          <w:i/>
          <w:sz w:val="24"/>
          <w:szCs w:val="24"/>
          <w:highlight w:val="white"/>
        </w:rPr>
        <w:t>Aggression</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and</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Violent</w:t>
      </w:r>
      <w:proofErr w:type="spellEnd"/>
      <w:r w:rsidRPr="001069B2">
        <w:rPr>
          <w:rFonts w:ascii="Times New Roman" w:eastAsia="Times New Roman" w:hAnsi="Times New Roman" w:cs="Times New Roman"/>
          <w:i/>
          <w:sz w:val="24"/>
          <w:szCs w:val="24"/>
          <w:highlight w:val="white"/>
        </w:rPr>
        <w:t xml:space="preserve"> </w:t>
      </w:r>
      <w:proofErr w:type="spellStart"/>
      <w:r w:rsidRPr="001069B2">
        <w:rPr>
          <w:rFonts w:ascii="Times New Roman" w:eastAsia="Times New Roman" w:hAnsi="Times New Roman" w:cs="Times New Roman"/>
          <w:i/>
          <w:sz w:val="24"/>
          <w:szCs w:val="24"/>
          <w:highlight w:val="white"/>
        </w:rPr>
        <w:t>Behavior</w:t>
      </w:r>
      <w:proofErr w:type="spellEnd"/>
      <w:r w:rsidRPr="001069B2">
        <w:rPr>
          <w:rFonts w:ascii="Times New Roman" w:eastAsia="Times New Roman" w:hAnsi="Times New Roman" w:cs="Times New Roman"/>
          <w:i/>
          <w:sz w:val="24"/>
          <w:szCs w:val="24"/>
          <w:highlight w:val="white"/>
        </w:rPr>
        <w:t>, 1</w:t>
      </w:r>
      <w:r w:rsidRPr="001069B2">
        <w:rPr>
          <w:rFonts w:ascii="Times New Roman" w:eastAsia="Times New Roman" w:hAnsi="Times New Roman" w:cs="Times New Roman"/>
          <w:sz w:val="24"/>
          <w:szCs w:val="24"/>
          <w:highlight w:val="white"/>
        </w:rPr>
        <w:t xml:space="preserve">, (2), 81-95. </w:t>
      </w:r>
      <w:proofErr w:type="gramStart"/>
      <w:r w:rsidRPr="001069B2">
        <w:rPr>
          <w:rFonts w:ascii="Times New Roman" w:eastAsia="Times New Roman" w:hAnsi="Times New Roman" w:cs="Times New Roman"/>
          <w:sz w:val="24"/>
          <w:szCs w:val="24"/>
          <w:highlight w:val="white"/>
        </w:rPr>
        <w:t>doi</w:t>
      </w:r>
      <w:proofErr w:type="gramEnd"/>
      <w:r w:rsidRPr="001069B2">
        <w:rPr>
          <w:rFonts w:ascii="Times New Roman" w:eastAsia="Times New Roman" w:hAnsi="Times New Roman" w:cs="Times New Roman"/>
          <w:sz w:val="24"/>
          <w:szCs w:val="24"/>
          <w:highlight w:val="white"/>
        </w:rPr>
        <w:t>:</w:t>
      </w:r>
      <w:r w:rsidRPr="001069B2">
        <w:rPr>
          <w:rFonts w:ascii="Times New Roman" w:hAnsi="Times New Roman" w:cs="Times New Roman"/>
          <w:sz w:val="24"/>
          <w:szCs w:val="24"/>
        </w:rPr>
        <w:fldChar w:fldCharType="begin"/>
      </w:r>
      <w:r w:rsidRPr="001069B2">
        <w:rPr>
          <w:rFonts w:ascii="Times New Roman" w:hAnsi="Times New Roman" w:cs="Times New Roman"/>
          <w:sz w:val="24"/>
          <w:szCs w:val="24"/>
        </w:rPr>
        <w:instrText xml:space="preserve"> HYPERLINK "https://doi.org/10.1016/1359-1789(95)00011-9" </w:instrText>
      </w:r>
      <w:r w:rsidRPr="001069B2">
        <w:rPr>
          <w:rFonts w:ascii="Times New Roman" w:hAnsi="Times New Roman" w:cs="Times New Roman"/>
          <w:sz w:val="24"/>
          <w:szCs w:val="24"/>
        </w:rPr>
        <w:fldChar w:fldCharType="separate"/>
      </w:r>
      <w:r w:rsidRPr="001069B2">
        <w:rPr>
          <w:rFonts w:ascii="Times New Roman" w:eastAsia="Times New Roman" w:hAnsi="Times New Roman" w:cs="Times New Roman"/>
          <w:sz w:val="24"/>
          <w:szCs w:val="24"/>
          <w:highlight w:val="white"/>
        </w:rPr>
        <w:t>10.1016/1359-1789(95)00011-9</w:t>
      </w:r>
    </w:p>
    <w:p w14:paraId="0C84934D" w14:textId="77777777" w:rsidR="00BE77A5" w:rsidRPr="001069B2" w:rsidRDefault="008316FF" w:rsidP="0056585F">
      <w:pPr>
        <w:spacing w:line="480" w:lineRule="auto"/>
        <w:jc w:val="both"/>
        <w:rPr>
          <w:rFonts w:ascii="Times New Roman" w:eastAsia="Times New Roman" w:hAnsi="Times New Roman" w:cs="Times New Roman"/>
          <w:color w:val="FF0000"/>
          <w:sz w:val="24"/>
          <w:szCs w:val="24"/>
          <w:highlight w:val="white"/>
        </w:rPr>
      </w:pPr>
      <w:r w:rsidRPr="001069B2">
        <w:rPr>
          <w:rFonts w:ascii="Times New Roman" w:hAnsi="Times New Roman" w:cs="Times New Roman"/>
          <w:sz w:val="24"/>
          <w:szCs w:val="24"/>
        </w:rPr>
        <w:fldChar w:fldCharType="end"/>
      </w:r>
    </w:p>
    <w:sectPr w:rsidR="00BE77A5" w:rsidRPr="001069B2">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03AB2" w14:textId="77777777" w:rsidR="00164FB7" w:rsidRDefault="00164FB7" w:rsidP="001069B2">
      <w:pPr>
        <w:spacing w:line="240" w:lineRule="auto"/>
      </w:pPr>
      <w:r>
        <w:separator/>
      </w:r>
    </w:p>
  </w:endnote>
  <w:endnote w:type="continuationSeparator" w:id="0">
    <w:p w14:paraId="55BEE67B" w14:textId="77777777" w:rsidR="00164FB7" w:rsidRDefault="00164FB7" w:rsidP="0010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A5D77" w14:textId="77777777" w:rsidR="00164FB7" w:rsidRDefault="00164FB7" w:rsidP="001069B2">
      <w:pPr>
        <w:spacing w:line="240" w:lineRule="auto"/>
      </w:pPr>
      <w:r>
        <w:separator/>
      </w:r>
    </w:p>
  </w:footnote>
  <w:footnote w:type="continuationSeparator" w:id="0">
    <w:p w14:paraId="06C3394C" w14:textId="77777777" w:rsidR="00164FB7" w:rsidRDefault="00164FB7" w:rsidP="001069B2">
      <w:pPr>
        <w:spacing w:line="240" w:lineRule="auto"/>
      </w:pPr>
      <w:r>
        <w:continuationSeparator/>
      </w:r>
    </w:p>
  </w:footnote>
  <w:footnote w:id="1">
    <w:p w14:paraId="23AEDF45" w14:textId="22943C27" w:rsidR="00141E54" w:rsidRPr="00141E54" w:rsidRDefault="00141E54">
      <w:pPr>
        <w:pStyle w:val="Textodenotaderodap"/>
        <w:rPr>
          <w:rFonts w:ascii="Times New Roman" w:hAnsi="Times New Roman" w:cs="Times New Roman"/>
        </w:rPr>
      </w:pPr>
      <w:r w:rsidRPr="00141E54">
        <w:rPr>
          <w:rStyle w:val="Refdenotaderodap"/>
          <w:rFonts w:ascii="Times New Roman" w:hAnsi="Times New Roman" w:cs="Times New Roman"/>
        </w:rPr>
        <w:footnoteRef/>
      </w:r>
      <w:r w:rsidRPr="00141E54">
        <w:rPr>
          <w:rFonts w:ascii="Times New Roman" w:hAnsi="Times New Roman" w:cs="Times New Roman"/>
        </w:rPr>
        <w:t xml:space="preserve"> Docente na </w:t>
      </w:r>
      <w:r w:rsidRPr="00141E54">
        <w:rPr>
          <w:rFonts w:ascii="Times New Roman" w:eastAsia="Times New Roman" w:hAnsi="Times New Roman" w:cs="Times New Roman"/>
          <w:highlight w:val="white"/>
        </w:rPr>
        <w:t xml:space="preserve">Universidade Estadual de Londrina e integrante do Coletivo Marias &amp; </w:t>
      </w:r>
      <w:proofErr w:type="spellStart"/>
      <w:r w:rsidRPr="00141E54">
        <w:rPr>
          <w:rFonts w:ascii="Times New Roman" w:eastAsia="Times New Roman" w:hAnsi="Times New Roman" w:cs="Times New Roman"/>
          <w:highlight w:val="white"/>
        </w:rPr>
        <w:t>Amélias</w:t>
      </w:r>
      <w:proofErr w:type="spellEnd"/>
      <w:r w:rsidRPr="00141E54">
        <w:rPr>
          <w:rFonts w:ascii="Times New Roman" w:eastAsia="Times New Roman" w:hAnsi="Times New Roman" w:cs="Times New Roman"/>
          <w:highlight w:val="white"/>
        </w:rPr>
        <w:t xml:space="preserve"> de Mulheres Analistas do Comportamento</w:t>
      </w:r>
    </w:p>
  </w:footnote>
  <w:footnote w:id="2">
    <w:p w14:paraId="7E970F63" w14:textId="43BA7E0F" w:rsidR="00141E54" w:rsidRDefault="00141E54">
      <w:pPr>
        <w:pStyle w:val="Textodenotaderodap"/>
      </w:pPr>
      <w:r w:rsidRPr="00141E54">
        <w:rPr>
          <w:rStyle w:val="Refdenotaderodap"/>
          <w:rFonts w:ascii="Times New Roman" w:hAnsi="Times New Roman" w:cs="Times New Roman"/>
        </w:rPr>
        <w:footnoteRef/>
      </w:r>
      <w:r w:rsidRPr="00141E54">
        <w:rPr>
          <w:rFonts w:ascii="Times New Roman" w:hAnsi="Times New Roman" w:cs="Times New Roman"/>
        </w:rPr>
        <w:t xml:space="preserve"> </w:t>
      </w:r>
      <w:r>
        <w:rPr>
          <w:rFonts w:ascii="Times New Roman" w:hAnsi="Times New Roman" w:cs="Times New Roman"/>
        </w:rPr>
        <w:t xml:space="preserve">Mestranda do Programa de Pós-graduação de Psicologia da </w:t>
      </w:r>
      <w:r w:rsidRPr="00141E54">
        <w:rPr>
          <w:rFonts w:ascii="Times New Roman" w:hAnsi="Times New Roman" w:cs="Times New Roman"/>
        </w:rPr>
        <w:t>Universidade Federal de São Carlos</w:t>
      </w:r>
    </w:p>
  </w:footnote>
  <w:footnote w:id="3">
    <w:p w14:paraId="4CC00663" w14:textId="69F72D5C" w:rsidR="00736AF0" w:rsidRPr="00C62C73" w:rsidRDefault="00736AF0" w:rsidP="00736AF0">
      <w:pPr>
        <w:pStyle w:val="Textodenotaderodap"/>
        <w:rPr>
          <w:rFonts w:ascii="Times New Roman" w:hAnsi="Times New Roman" w:cs="Times New Roman"/>
          <w:color w:val="auto"/>
        </w:rPr>
      </w:pPr>
      <w:r w:rsidRPr="00C62C73">
        <w:rPr>
          <w:rStyle w:val="Refdenotaderodap"/>
          <w:color w:val="auto"/>
        </w:rPr>
        <w:footnoteRef/>
      </w:r>
      <w:r w:rsidRPr="00C62C73">
        <w:rPr>
          <w:color w:val="auto"/>
        </w:rPr>
        <w:t xml:space="preserve"> </w:t>
      </w:r>
      <w:proofErr w:type="spellStart"/>
      <w:r w:rsidRPr="00C62C73">
        <w:rPr>
          <w:rFonts w:ascii="Times New Roman" w:hAnsi="Times New Roman" w:cs="Times New Roman"/>
          <w:color w:val="auto"/>
        </w:rPr>
        <w:t>Saffioti</w:t>
      </w:r>
      <w:proofErr w:type="spellEnd"/>
      <w:r w:rsidRPr="00C62C73">
        <w:rPr>
          <w:rFonts w:ascii="Times New Roman" w:hAnsi="Times New Roman" w:cs="Times New Roman"/>
          <w:color w:val="auto"/>
        </w:rPr>
        <w:t xml:space="preserve"> (2004) define o patriarcado como uma forma de organização e de dominação social fundamentada na exploração dos homens sobre as mulheres. Portanto, neste capítulo, contexto patriarcal se refere a dominação masculina presente em toda dinâmica social, incluindo as esferas familiar, trabalhista, midiática, política e os controles sutis de variáveis desconhecidas por homens e mulheres ao comportarem-se privada ou publicamente. </w:t>
      </w:r>
    </w:p>
    <w:p w14:paraId="5AE73726" w14:textId="7DC1E7EA" w:rsidR="00736AF0" w:rsidRPr="008B42ED" w:rsidRDefault="00736AF0" w:rsidP="00736AF0">
      <w:pPr>
        <w:pStyle w:val="Textodenotaderodap"/>
        <w:rPr>
          <w:color w:val="FF0000"/>
        </w:rPr>
      </w:pPr>
      <w:r w:rsidRPr="00C62C73">
        <w:rPr>
          <w:rFonts w:ascii="Times New Roman" w:hAnsi="Times New Roman" w:cs="Times New Roman"/>
          <w:color w:val="auto"/>
        </w:rPr>
        <w:t xml:space="preserve">Para mais discussões recomenda-se a leitura </w:t>
      </w:r>
      <w:r w:rsidRPr="007E2C18">
        <w:rPr>
          <w:rFonts w:ascii="Times New Roman" w:hAnsi="Times New Roman" w:cs="Times New Roman"/>
          <w:color w:val="auto"/>
          <w:highlight w:val="yellow"/>
        </w:rPr>
        <w:t>do capítulo Z deste livro.</w:t>
      </w:r>
    </w:p>
  </w:footnote>
  <w:footnote w:id="4">
    <w:p w14:paraId="0484C512" w14:textId="5587ED81" w:rsidR="00B42B6A" w:rsidRPr="008B42ED" w:rsidRDefault="00B42B6A">
      <w:pPr>
        <w:pStyle w:val="Textodenotaderodap"/>
        <w:rPr>
          <w:color w:val="auto"/>
        </w:rPr>
      </w:pPr>
      <w:r w:rsidRPr="008B42ED">
        <w:rPr>
          <w:rStyle w:val="Refdenotaderodap"/>
          <w:color w:val="auto"/>
        </w:rPr>
        <w:footnoteRef/>
      </w:r>
      <w:r w:rsidRPr="008B42ED">
        <w:rPr>
          <w:color w:val="auto"/>
        </w:rPr>
        <w:t xml:space="preserve"> </w:t>
      </w:r>
      <w:r w:rsidRPr="008B42ED">
        <w:rPr>
          <w:rFonts w:ascii="Times New Roman" w:hAnsi="Times New Roman" w:cs="Times New Roman"/>
          <w:color w:val="auto"/>
        </w:rPr>
        <w:t>Neste estudo, o relato coletado não foi sobre o comportamento passado, mas sobre a intenção de comportamento futuro</w:t>
      </w:r>
      <w:r w:rsidR="00B02061" w:rsidRPr="008B42ED">
        <w:rPr>
          <w:rFonts w:ascii="Times New Roman" w:hAnsi="Times New Roman" w:cs="Times New Roman"/>
          <w:color w:val="auto"/>
        </w:rPr>
        <w:t>.</w:t>
      </w:r>
    </w:p>
  </w:footnote>
  <w:footnote w:id="5">
    <w:p w14:paraId="7488EE18" w14:textId="0ECA5655" w:rsidR="00B42B6A" w:rsidRPr="001069B2" w:rsidRDefault="00B42B6A">
      <w:pPr>
        <w:pStyle w:val="Textodenotaderodap"/>
      </w:pPr>
      <w:r>
        <w:rPr>
          <w:rStyle w:val="Refdenotaderodap"/>
        </w:rPr>
        <w:footnoteRef/>
      </w:r>
      <w:r>
        <w:t xml:space="preserve"> </w:t>
      </w:r>
      <w:r w:rsidRPr="00B02061">
        <w:rPr>
          <w:rFonts w:ascii="Times New Roman" w:hAnsi="Times New Roman" w:cs="Times New Roman"/>
        </w:rPr>
        <w:t xml:space="preserve">Para uma discussão mais aprofundada sobre atitudes implícitas neste livro, consulte </w:t>
      </w:r>
      <w:r w:rsidRPr="00800973">
        <w:rPr>
          <w:rFonts w:ascii="Times New Roman" w:hAnsi="Times New Roman" w:cs="Times New Roman"/>
          <w:color w:val="auto"/>
          <w:highlight w:val="yellow"/>
        </w:rPr>
        <w:t>o capítulo X</w:t>
      </w:r>
      <w:ins w:id="0" w:author="Anônimo" w:date="2018-04-13T12:38:00Z">
        <w:r w:rsidRPr="00800973">
          <w:rPr>
            <w:rFonts w:ascii="Times New Roman" w:hAnsi="Times New Roman" w:cs="Times New Roman"/>
            <w:color w:val="FF0000"/>
            <w:highlight w:val="yellow"/>
          </w:rP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ônimo">
    <w15:presenceInfo w15:providerId="None" w15:userId="Anôni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E77A5"/>
    <w:rsid w:val="00011F74"/>
    <w:rsid w:val="000163FE"/>
    <w:rsid w:val="00027129"/>
    <w:rsid w:val="000740D0"/>
    <w:rsid w:val="00076612"/>
    <w:rsid w:val="000868AC"/>
    <w:rsid w:val="000A35EA"/>
    <w:rsid w:val="000E0F7C"/>
    <w:rsid w:val="00102CA4"/>
    <w:rsid w:val="001069B2"/>
    <w:rsid w:val="001114FE"/>
    <w:rsid w:val="0011513E"/>
    <w:rsid w:val="00132AF8"/>
    <w:rsid w:val="001338E5"/>
    <w:rsid w:val="00135C7F"/>
    <w:rsid w:val="001402E2"/>
    <w:rsid w:val="00141E54"/>
    <w:rsid w:val="00164FB7"/>
    <w:rsid w:val="00167FAF"/>
    <w:rsid w:val="0017627D"/>
    <w:rsid w:val="00187CB2"/>
    <w:rsid w:val="001A1D18"/>
    <w:rsid w:val="001D19C8"/>
    <w:rsid w:val="001E7315"/>
    <w:rsid w:val="001F4FA1"/>
    <w:rsid w:val="00214759"/>
    <w:rsid w:val="002337C0"/>
    <w:rsid w:val="0024359E"/>
    <w:rsid w:val="002532BC"/>
    <w:rsid w:val="002624B7"/>
    <w:rsid w:val="00263EF9"/>
    <w:rsid w:val="00267F4B"/>
    <w:rsid w:val="002A3D38"/>
    <w:rsid w:val="002A4F3A"/>
    <w:rsid w:val="002C5EBE"/>
    <w:rsid w:val="002F5351"/>
    <w:rsid w:val="002F5403"/>
    <w:rsid w:val="003064BF"/>
    <w:rsid w:val="003066C0"/>
    <w:rsid w:val="00330E99"/>
    <w:rsid w:val="00354515"/>
    <w:rsid w:val="0038525E"/>
    <w:rsid w:val="00391F42"/>
    <w:rsid w:val="00394D06"/>
    <w:rsid w:val="003A1153"/>
    <w:rsid w:val="003A7A8D"/>
    <w:rsid w:val="003B0D41"/>
    <w:rsid w:val="0041450C"/>
    <w:rsid w:val="00415391"/>
    <w:rsid w:val="00444FA1"/>
    <w:rsid w:val="00466E49"/>
    <w:rsid w:val="0047688F"/>
    <w:rsid w:val="004840F7"/>
    <w:rsid w:val="00487988"/>
    <w:rsid w:val="004926A9"/>
    <w:rsid w:val="004963AB"/>
    <w:rsid w:val="004A0A17"/>
    <w:rsid w:val="004C5769"/>
    <w:rsid w:val="004D12B7"/>
    <w:rsid w:val="00502722"/>
    <w:rsid w:val="005029B5"/>
    <w:rsid w:val="0053272E"/>
    <w:rsid w:val="005357FE"/>
    <w:rsid w:val="00543CB5"/>
    <w:rsid w:val="0056585F"/>
    <w:rsid w:val="00585F67"/>
    <w:rsid w:val="0059013A"/>
    <w:rsid w:val="00591000"/>
    <w:rsid w:val="00594086"/>
    <w:rsid w:val="005A005A"/>
    <w:rsid w:val="005D2C66"/>
    <w:rsid w:val="005F084D"/>
    <w:rsid w:val="005F4C59"/>
    <w:rsid w:val="00603A29"/>
    <w:rsid w:val="00612F86"/>
    <w:rsid w:val="006211B6"/>
    <w:rsid w:val="00631EF8"/>
    <w:rsid w:val="006341A3"/>
    <w:rsid w:val="0065545B"/>
    <w:rsid w:val="00660A41"/>
    <w:rsid w:val="00685E8D"/>
    <w:rsid w:val="006864F1"/>
    <w:rsid w:val="00695714"/>
    <w:rsid w:val="006B1B89"/>
    <w:rsid w:val="006C042E"/>
    <w:rsid w:val="006C728A"/>
    <w:rsid w:val="006C7AFB"/>
    <w:rsid w:val="006D247D"/>
    <w:rsid w:val="006D3220"/>
    <w:rsid w:val="006E41DB"/>
    <w:rsid w:val="006F6290"/>
    <w:rsid w:val="00716065"/>
    <w:rsid w:val="00725EFF"/>
    <w:rsid w:val="0073193E"/>
    <w:rsid w:val="00736AF0"/>
    <w:rsid w:val="00741537"/>
    <w:rsid w:val="00742FFC"/>
    <w:rsid w:val="00743361"/>
    <w:rsid w:val="00753381"/>
    <w:rsid w:val="0075395F"/>
    <w:rsid w:val="007560BB"/>
    <w:rsid w:val="00762DB0"/>
    <w:rsid w:val="00786145"/>
    <w:rsid w:val="007874E3"/>
    <w:rsid w:val="00792369"/>
    <w:rsid w:val="007D104B"/>
    <w:rsid w:val="007E2C18"/>
    <w:rsid w:val="00800973"/>
    <w:rsid w:val="00830979"/>
    <w:rsid w:val="008316FF"/>
    <w:rsid w:val="0085152F"/>
    <w:rsid w:val="00867D8E"/>
    <w:rsid w:val="008764BD"/>
    <w:rsid w:val="00882AA4"/>
    <w:rsid w:val="00885450"/>
    <w:rsid w:val="00885D6C"/>
    <w:rsid w:val="00895385"/>
    <w:rsid w:val="008A019E"/>
    <w:rsid w:val="008A209A"/>
    <w:rsid w:val="008B3992"/>
    <w:rsid w:val="008B42ED"/>
    <w:rsid w:val="008D13F7"/>
    <w:rsid w:val="008D6C5B"/>
    <w:rsid w:val="008D79F2"/>
    <w:rsid w:val="008F6231"/>
    <w:rsid w:val="0095396F"/>
    <w:rsid w:val="009565AA"/>
    <w:rsid w:val="0096082D"/>
    <w:rsid w:val="009675FD"/>
    <w:rsid w:val="00982425"/>
    <w:rsid w:val="009B4749"/>
    <w:rsid w:val="009C0F5F"/>
    <w:rsid w:val="009D75A8"/>
    <w:rsid w:val="009E0788"/>
    <w:rsid w:val="00A03480"/>
    <w:rsid w:val="00A31476"/>
    <w:rsid w:val="00A4344F"/>
    <w:rsid w:val="00A5140C"/>
    <w:rsid w:val="00A544A6"/>
    <w:rsid w:val="00AA0E42"/>
    <w:rsid w:val="00AA6A6C"/>
    <w:rsid w:val="00AE5F7E"/>
    <w:rsid w:val="00B02061"/>
    <w:rsid w:val="00B06125"/>
    <w:rsid w:val="00B10AC4"/>
    <w:rsid w:val="00B3320D"/>
    <w:rsid w:val="00B34561"/>
    <w:rsid w:val="00B42B6A"/>
    <w:rsid w:val="00B442DA"/>
    <w:rsid w:val="00B628F9"/>
    <w:rsid w:val="00B73C81"/>
    <w:rsid w:val="00B82F59"/>
    <w:rsid w:val="00B84808"/>
    <w:rsid w:val="00B86C88"/>
    <w:rsid w:val="00BA0D1C"/>
    <w:rsid w:val="00BC2023"/>
    <w:rsid w:val="00BC297A"/>
    <w:rsid w:val="00BC46EA"/>
    <w:rsid w:val="00BD09C9"/>
    <w:rsid w:val="00BD74F9"/>
    <w:rsid w:val="00BE0FC1"/>
    <w:rsid w:val="00BE77A5"/>
    <w:rsid w:val="00C10532"/>
    <w:rsid w:val="00C1720E"/>
    <w:rsid w:val="00C21D41"/>
    <w:rsid w:val="00C334D1"/>
    <w:rsid w:val="00C36699"/>
    <w:rsid w:val="00C50227"/>
    <w:rsid w:val="00C54F70"/>
    <w:rsid w:val="00C62C73"/>
    <w:rsid w:val="00C71649"/>
    <w:rsid w:val="00C73251"/>
    <w:rsid w:val="00C804DA"/>
    <w:rsid w:val="00C805E7"/>
    <w:rsid w:val="00C82B8B"/>
    <w:rsid w:val="00C87B49"/>
    <w:rsid w:val="00CB72B6"/>
    <w:rsid w:val="00CC396D"/>
    <w:rsid w:val="00CE676B"/>
    <w:rsid w:val="00CF1122"/>
    <w:rsid w:val="00CF28F8"/>
    <w:rsid w:val="00CF3654"/>
    <w:rsid w:val="00CF7E4D"/>
    <w:rsid w:val="00D0014D"/>
    <w:rsid w:val="00D12654"/>
    <w:rsid w:val="00D22434"/>
    <w:rsid w:val="00D26D8E"/>
    <w:rsid w:val="00D301F8"/>
    <w:rsid w:val="00D43674"/>
    <w:rsid w:val="00D43934"/>
    <w:rsid w:val="00D51EBE"/>
    <w:rsid w:val="00D966F5"/>
    <w:rsid w:val="00DC49FA"/>
    <w:rsid w:val="00DD50F6"/>
    <w:rsid w:val="00DD5F6C"/>
    <w:rsid w:val="00DE7B1A"/>
    <w:rsid w:val="00DE7BCC"/>
    <w:rsid w:val="00E00C63"/>
    <w:rsid w:val="00E12F5E"/>
    <w:rsid w:val="00E2210B"/>
    <w:rsid w:val="00E22DF9"/>
    <w:rsid w:val="00E308B8"/>
    <w:rsid w:val="00E35263"/>
    <w:rsid w:val="00E35B2B"/>
    <w:rsid w:val="00E4128B"/>
    <w:rsid w:val="00E441A9"/>
    <w:rsid w:val="00E86582"/>
    <w:rsid w:val="00EA0332"/>
    <w:rsid w:val="00EA12FB"/>
    <w:rsid w:val="00EB599E"/>
    <w:rsid w:val="00EC0339"/>
    <w:rsid w:val="00ED6FED"/>
    <w:rsid w:val="00EE496C"/>
    <w:rsid w:val="00F01F10"/>
    <w:rsid w:val="00F13CD8"/>
    <w:rsid w:val="00F24165"/>
    <w:rsid w:val="00F36731"/>
    <w:rsid w:val="00F471CF"/>
    <w:rsid w:val="00F561A0"/>
    <w:rsid w:val="00F5628C"/>
    <w:rsid w:val="00F56E60"/>
    <w:rsid w:val="00F6093E"/>
    <w:rsid w:val="00F701B7"/>
    <w:rsid w:val="00F74445"/>
    <w:rsid w:val="00F77A50"/>
    <w:rsid w:val="00F80224"/>
    <w:rsid w:val="00FA1F29"/>
    <w:rsid w:val="00FB19B6"/>
    <w:rsid w:val="00FB602E"/>
    <w:rsid w:val="00FE1B10"/>
    <w:rsid w:val="00FF3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1069B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69B2"/>
    <w:rPr>
      <w:rFonts w:ascii="Segoe UI" w:hAnsi="Segoe UI" w:cs="Segoe UI"/>
      <w:sz w:val="18"/>
      <w:szCs w:val="18"/>
    </w:rPr>
  </w:style>
  <w:style w:type="paragraph" w:styleId="Textodenotaderodap">
    <w:name w:val="footnote text"/>
    <w:basedOn w:val="Normal"/>
    <w:link w:val="TextodenotaderodapChar"/>
    <w:uiPriority w:val="99"/>
    <w:semiHidden/>
    <w:unhideWhenUsed/>
    <w:rsid w:val="001069B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069B2"/>
    <w:rPr>
      <w:sz w:val="20"/>
      <w:szCs w:val="20"/>
    </w:rPr>
  </w:style>
  <w:style w:type="character" w:styleId="Refdenotaderodap">
    <w:name w:val="footnote reference"/>
    <w:basedOn w:val="Fontepargpadro"/>
    <w:uiPriority w:val="99"/>
    <w:semiHidden/>
    <w:unhideWhenUsed/>
    <w:rsid w:val="001069B2"/>
    <w:rPr>
      <w:vertAlign w:val="superscript"/>
    </w:rPr>
  </w:style>
  <w:style w:type="paragraph" w:styleId="Assuntodocomentrio">
    <w:name w:val="annotation subject"/>
    <w:basedOn w:val="Textodecomentrio"/>
    <w:next w:val="Textodecomentrio"/>
    <w:link w:val="AssuntodocomentrioChar"/>
    <w:uiPriority w:val="99"/>
    <w:semiHidden/>
    <w:unhideWhenUsed/>
    <w:rsid w:val="00D301F8"/>
    <w:rPr>
      <w:b/>
      <w:bCs/>
    </w:rPr>
  </w:style>
  <w:style w:type="character" w:customStyle="1" w:styleId="AssuntodocomentrioChar">
    <w:name w:val="Assunto do comentário Char"/>
    <w:basedOn w:val="TextodecomentrioChar"/>
    <w:link w:val="Assuntodocomentrio"/>
    <w:uiPriority w:val="99"/>
    <w:semiHidden/>
    <w:rsid w:val="00D301F8"/>
    <w:rPr>
      <w:b/>
      <w:bCs/>
      <w:sz w:val="20"/>
      <w:szCs w:val="20"/>
    </w:rPr>
  </w:style>
  <w:style w:type="paragraph" w:styleId="Reviso">
    <w:name w:val="Revision"/>
    <w:hidden/>
    <w:uiPriority w:val="99"/>
    <w:semiHidden/>
    <w:rsid w:val="005D2C66"/>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543CB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1069B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69B2"/>
    <w:rPr>
      <w:rFonts w:ascii="Segoe UI" w:hAnsi="Segoe UI" w:cs="Segoe UI"/>
      <w:sz w:val="18"/>
      <w:szCs w:val="18"/>
    </w:rPr>
  </w:style>
  <w:style w:type="paragraph" w:styleId="Textodenotaderodap">
    <w:name w:val="footnote text"/>
    <w:basedOn w:val="Normal"/>
    <w:link w:val="TextodenotaderodapChar"/>
    <w:uiPriority w:val="99"/>
    <w:semiHidden/>
    <w:unhideWhenUsed/>
    <w:rsid w:val="001069B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069B2"/>
    <w:rPr>
      <w:sz w:val="20"/>
      <w:szCs w:val="20"/>
    </w:rPr>
  </w:style>
  <w:style w:type="character" w:styleId="Refdenotaderodap">
    <w:name w:val="footnote reference"/>
    <w:basedOn w:val="Fontepargpadro"/>
    <w:uiPriority w:val="99"/>
    <w:semiHidden/>
    <w:unhideWhenUsed/>
    <w:rsid w:val="001069B2"/>
    <w:rPr>
      <w:vertAlign w:val="superscript"/>
    </w:rPr>
  </w:style>
  <w:style w:type="paragraph" w:styleId="Assuntodocomentrio">
    <w:name w:val="annotation subject"/>
    <w:basedOn w:val="Textodecomentrio"/>
    <w:next w:val="Textodecomentrio"/>
    <w:link w:val="AssuntodocomentrioChar"/>
    <w:uiPriority w:val="99"/>
    <w:semiHidden/>
    <w:unhideWhenUsed/>
    <w:rsid w:val="00D301F8"/>
    <w:rPr>
      <w:b/>
      <w:bCs/>
    </w:rPr>
  </w:style>
  <w:style w:type="character" w:customStyle="1" w:styleId="AssuntodocomentrioChar">
    <w:name w:val="Assunto do comentário Char"/>
    <w:basedOn w:val="TextodecomentrioChar"/>
    <w:link w:val="Assuntodocomentrio"/>
    <w:uiPriority w:val="99"/>
    <w:semiHidden/>
    <w:rsid w:val="00D301F8"/>
    <w:rPr>
      <w:b/>
      <w:bCs/>
      <w:sz w:val="20"/>
      <w:szCs w:val="20"/>
    </w:rPr>
  </w:style>
  <w:style w:type="paragraph" w:styleId="Reviso">
    <w:name w:val="Revision"/>
    <w:hidden/>
    <w:uiPriority w:val="99"/>
    <w:semiHidden/>
    <w:rsid w:val="005D2C66"/>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543CB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355421">
      <w:bodyDiv w:val="1"/>
      <w:marLeft w:val="0"/>
      <w:marRight w:val="0"/>
      <w:marTop w:val="0"/>
      <w:marBottom w:val="0"/>
      <w:divBdr>
        <w:top w:val="none" w:sz="0" w:space="0" w:color="auto"/>
        <w:left w:val="none" w:sz="0" w:space="0" w:color="auto"/>
        <w:bottom w:val="none" w:sz="0" w:space="0" w:color="auto"/>
        <w:right w:val="none" w:sz="0" w:space="0" w:color="auto"/>
      </w:divBdr>
    </w:div>
    <w:div w:id="1639729126">
      <w:bodyDiv w:val="1"/>
      <w:marLeft w:val="0"/>
      <w:marRight w:val="0"/>
      <w:marTop w:val="0"/>
      <w:marBottom w:val="0"/>
      <w:divBdr>
        <w:top w:val="none" w:sz="0" w:space="0" w:color="auto"/>
        <w:left w:val="none" w:sz="0" w:space="0" w:color="auto"/>
        <w:bottom w:val="none" w:sz="0" w:space="0" w:color="auto"/>
        <w:right w:val="none" w:sz="0" w:space="0" w:color="auto"/>
      </w:divBdr>
    </w:div>
    <w:div w:id="1727097640">
      <w:bodyDiv w:val="1"/>
      <w:marLeft w:val="0"/>
      <w:marRight w:val="0"/>
      <w:marTop w:val="0"/>
      <w:marBottom w:val="0"/>
      <w:divBdr>
        <w:top w:val="none" w:sz="0" w:space="0" w:color="auto"/>
        <w:left w:val="none" w:sz="0" w:space="0" w:color="auto"/>
        <w:bottom w:val="none" w:sz="0" w:space="0" w:color="auto"/>
        <w:right w:val="none" w:sz="0" w:space="0" w:color="auto"/>
      </w:divBdr>
    </w:div>
    <w:div w:id="1825395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cbs.2017.08.001" TargetMode="External"/><Relationship Id="rId18" Type="http://schemas.openxmlformats.org/officeDocument/2006/relationships/hyperlink" Target="https://doi.org/10.18761/PAC.2016.047" TargetMode="External"/><Relationship Id="rId26" Type="http://schemas.openxmlformats.org/officeDocument/2006/relationships/hyperlink" Target="https://doi.org/10.1177%2F0886260513487995" TargetMode="External"/><Relationship Id="rId3" Type="http://schemas.microsoft.com/office/2007/relationships/stylesWithEffects" Target="stylesWithEffects.xml"/><Relationship Id="rId21" Type="http://schemas.openxmlformats.org/officeDocument/2006/relationships/hyperlink" Target="http://www.forumseguranca.org.br/storage/download/anuario_2014_20150309.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ubmed/?term=Liberman%20R%5BAuthor%5D&amp;cauthor=true&amp;cauthor_uid=20980228" TargetMode="External"/><Relationship Id="rId17" Type="http://schemas.openxmlformats.org/officeDocument/2006/relationships/hyperlink" Target="http://psycnet.apa.org/doi/10.1037/0022-3514.38.2.217" TargetMode="External"/><Relationship Id="rId25" Type="http://schemas.openxmlformats.org/officeDocument/2006/relationships/hyperlink" Target="http://psycnet.apa.org/doi/10.1037/0021-843X.105.1.124" TargetMode="External"/><Relationship Id="rId33" Type="http://schemas.openxmlformats.org/officeDocument/2006/relationships/hyperlink" Target="http://www.nij.gov/pubs-sum/210346.htm" TargetMode="External"/><Relationship Id="rId2" Type="http://schemas.openxmlformats.org/officeDocument/2006/relationships/styles" Target="styles.xml"/><Relationship Id="rId16" Type="http://schemas.openxmlformats.org/officeDocument/2006/relationships/hyperlink" Target="https://doi.org/10.1177/1077801210382866" TargetMode="External"/><Relationship Id="rId20" Type="http://schemas.openxmlformats.org/officeDocument/2006/relationships/hyperlink" Target="http://agenciapatriciagalvao.org.br/violencia/enois-inteligencia-jovem-faz-pesquisa-sobre-machismo-e-violencia-contra-jovens-e-lanca-campanha/" TargetMode="External"/><Relationship Id="rId29" Type="http://schemas.openxmlformats.org/officeDocument/2006/relationships/hyperlink" Target="https://doi.org/10.1023/B:SERS.0000037758.9537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Sun%20C%5BAuthor%5D&amp;cauthor=true&amp;cauthor_uid=20980228" TargetMode="External"/><Relationship Id="rId24" Type="http://schemas.openxmlformats.org/officeDocument/2006/relationships/hyperlink" Target="https://doi.org/10.1111/j.1471-6402.1988.tb00924.x" TargetMode="External"/><Relationship Id="rId32" Type="http://schemas.openxmlformats.org/officeDocument/2006/relationships/hyperlink" Target="https://doi.org/10.1177/0886260516633204" TargetMode="External"/><Relationship Id="rId5" Type="http://schemas.openxmlformats.org/officeDocument/2006/relationships/webSettings" Target="webSettings.xml"/><Relationship Id="rId15" Type="http://schemas.openxmlformats.org/officeDocument/2006/relationships/hyperlink" Target="https://www.ncbi.nlm.nih.gov/pubmed/?term=Liberman%20R%5BAuthor%5D&amp;cauthor=true&amp;cauthor_uid=20980228" TargetMode="External"/><Relationship Id="rId23" Type="http://schemas.openxmlformats.org/officeDocument/2006/relationships/hyperlink" Target="https://doi.org/10.1111/1471-6402.00103" TargetMode="External"/><Relationship Id="rId28" Type="http://schemas.openxmlformats.org/officeDocument/2006/relationships/hyperlink" Target="https://doi.org/10.1006/jrpe.1998.2238" TargetMode="External"/><Relationship Id="rId36" Type="http://schemas.microsoft.com/office/2011/relationships/people" Target="people.xml"/><Relationship Id="rId10" Type="http://schemas.openxmlformats.org/officeDocument/2006/relationships/hyperlink" Target="https://www.ncbi.nlm.nih.gov/pubmed/?term=Scharrer%20E%5BAuthor%5D&amp;cauthor=true&amp;cauthor_uid=20980228" TargetMode="External"/><Relationship Id="rId19" Type="http://schemas.openxmlformats.org/officeDocument/2006/relationships/hyperlink" Target="https://doi.org/10.1089/vio.2014.0022" TargetMode="External"/><Relationship Id="rId31" Type="http://schemas.openxmlformats.org/officeDocument/2006/relationships/hyperlink" Target="http://psycnet.apa.org/doi/10.1111/j.1540-4560.1981.tb01068.x" TargetMode="External"/><Relationship Id="rId4" Type="http://schemas.openxmlformats.org/officeDocument/2006/relationships/settings" Target="settings.xml"/><Relationship Id="rId9" Type="http://schemas.openxmlformats.org/officeDocument/2006/relationships/hyperlink" Target="https://www.ncbi.nlm.nih.gov/pubmed/?term=Wosnitzer%20R%5BAuthor%5D&amp;cauthor=true&amp;cauthor_uid=20980228" TargetMode="External"/><Relationship Id="rId14" Type="http://schemas.openxmlformats.org/officeDocument/2006/relationships/hyperlink" Target="https://www.ncbi.nlm.nih.gov/pubmed/?term=Sun%20C%5BAuthor%5D&amp;cauthor=true&amp;cauthor_uid=20980228" TargetMode="External"/><Relationship Id="rId22" Type="http://schemas.openxmlformats.org/officeDocument/2006/relationships/hyperlink" Target="http://dx.doi.org/10.5210/bsi.v26i0.6804" TargetMode="External"/><Relationship Id="rId27" Type="http://schemas.openxmlformats.org/officeDocument/2006/relationships/hyperlink" Target="https://doi.org/10.1006/jrpe.1998.2238" TargetMode="External"/><Relationship Id="rId30" Type="http://schemas.openxmlformats.org/officeDocument/2006/relationships/hyperlink" Target="http://dx.doi.org/10.9771/1809-9386contemporanea.v13i2.13881" TargetMode="External"/><Relationship Id="rId35" Type="http://schemas.openxmlformats.org/officeDocument/2006/relationships/theme" Target="theme/theme1.xml"/><Relationship Id="rId8" Type="http://schemas.openxmlformats.org/officeDocument/2006/relationships/hyperlink" Target="https://www.ncbi.nlm.nih.gov/pubmed/?term=Bridges%20AJ%5BAuthor%5D&amp;cauthor=true&amp;cauthor_uid=209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95BE6-5903-4D37-8301-41F6AA42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33</Pages>
  <Words>10366</Words>
  <Characters>55981</Characters>
  <Application>Microsoft Office Word</Application>
  <DocSecurity>0</DocSecurity>
  <Lines>466</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Leticia</cp:lastModifiedBy>
  <cp:revision>78</cp:revision>
  <dcterms:created xsi:type="dcterms:W3CDTF">2018-04-10T23:59:00Z</dcterms:created>
  <dcterms:modified xsi:type="dcterms:W3CDTF">2018-10-17T13:24:00Z</dcterms:modified>
</cp:coreProperties>
</file>