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65328" w14:textId="70EDA2FD" w:rsidR="00476B03" w:rsidRPr="0021651B" w:rsidRDefault="00245AF0" w:rsidP="00C13573">
      <w:pPr>
        <w:pStyle w:val="Ttulo1"/>
        <w:spacing w:line="480" w:lineRule="auto"/>
        <w:ind w:firstLine="0"/>
        <w:jc w:val="center"/>
        <w:rPr>
          <w:color w:val="auto"/>
        </w:rPr>
      </w:pPr>
      <w:r w:rsidRPr="0021651B">
        <w:rPr>
          <w:color w:val="auto"/>
        </w:rPr>
        <w:t>Implicações dos experimentos sobre atitudes</w:t>
      </w:r>
      <w:r w:rsidR="004377D0" w:rsidRPr="0021651B">
        <w:rPr>
          <w:color w:val="auto"/>
        </w:rPr>
        <w:t xml:space="preserve"> </w:t>
      </w:r>
      <w:r w:rsidRPr="0021651B">
        <w:rPr>
          <w:color w:val="auto"/>
        </w:rPr>
        <w:t>implícitas</w:t>
      </w:r>
      <w:r w:rsidR="004377D0" w:rsidRPr="0021651B">
        <w:rPr>
          <w:color w:val="auto"/>
        </w:rPr>
        <w:t xml:space="preserve"> </w:t>
      </w:r>
      <w:r w:rsidRPr="0021651B">
        <w:rPr>
          <w:color w:val="auto"/>
        </w:rPr>
        <w:t>para uma análise experimental feminista do comportamento</w:t>
      </w:r>
    </w:p>
    <w:p w14:paraId="7EDF0E00" w14:textId="77777777" w:rsidR="00C84D8F" w:rsidRPr="0021651B" w:rsidRDefault="00C84D8F" w:rsidP="00C84D8F">
      <w:pPr>
        <w:rPr>
          <w:color w:val="auto"/>
        </w:rPr>
      </w:pPr>
    </w:p>
    <w:p w14:paraId="4ACB6666" w14:textId="7F73EE4D" w:rsidR="00DA60C6" w:rsidRPr="0021651B" w:rsidRDefault="00DA60C6" w:rsidP="00DA60C6">
      <w:pPr>
        <w:pStyle w:val="Normal1"/>
        <w:spacing w:line="480" w:lineRule="auto"/>
        <w:jc w:val="center"/>
        <w:rPr>
          <w:rFonts w:ascii="Times New Roman" w:eastAsia="Times New Roman" w:hAnsi="Times New Roman" w:cs="Times New Roman"/>
          <w:color w:val="auto"/>
          <w:sz w:val="24"/>
          <w:szCs w:val="24"/>
        </w:rPr>
      </w:pPr>
      <w:r w:rsidRPr="0021651B">
        <w:rPr>
          <w:rFonts w:ascii="Times New Roman" w:eastAsia="Times New Roman" w:hAnsi="Times New Roman" w:cs="Times New Roman"/>
          <w:color w:val="auto"/>
          <w:sz w:val="24"/>
          <w:szCs w:val="24"/>
        </w:rPr>
        <w:t xml:space="preserve">Madeleine </w:t>
      </w:r>
      <w:proofErr w:type="spellStart"/>
      <w:r w:rsidRPr="0021651B">
        <w:rPr>
          <w:rFonts w:ascii="Times New Roman" w:eastAsia="Times New Roman" w:hAnsi="Times New Roman" w:cs="Times New Roman"/>
          <w:color w:val="auto"/>
          <w:sz w:val="24"/>
          <w:szCs w:val="24"/>
        </w:rPr>
        <w:t>Reinert</w:t>
      </w:r>
      <w:proofErr w:type="spellEnd"/>
      <w:r w:rsidRPr="0021651B">
        <w:rPr>
          <w:rFonts w:ascii="Times New Roman" w:eastAsia="Times New Roman" w:hAnsi="Times New Roman" w:cs="Times New Roman"/>
          <w:color w:val="auto"/>
          <w:sz w:val="24"/>
          <w:szCs w:val="24"/>
        </w:rPr>
        <w:t xml:space="preserve"> Marcelino</w:t>
      </w:r>
      <w:r w:rsidRPr="0021651B">
        <w:rPr>
          <w:rStyle w:val="Refdenotaderodap"/>
          <w:rFonts w:ascii="Times New Roman" w:eastAsia="Times New Roman" w:hAnsi="Times New Roman" w:cs="Times New Roman"/>
          <w:color w:val="auto"/>
          <w:sz w:val="24"/>
          <w:szCs w:val="24"/>
        </w:rPr>
        <w:footnoteReference w:id="1"/>
      </w:r>
    </w:p>
    <w:p w14:paraId="4D4D3856" w14:textId="77777777" w:rsidR="005942DB" w:rsidRPr="0021651B" w:rsidRDefault="00DA60C6" w:rsidP="00DA60C6">
      <w:pPr>
        <w:pStyle w:val="Normal1"/>
        <w:spacing w:line="480" w:lineRule="auto"/>
        <w:jc w:val="center"/>
        <w:rPr>
          <w:rFonts w:ascii="Times New Roman" w:eastAsia="Times New Roman" w:hAnsi="Times New Roman" w:cs="Times New Roman"/>
          <w:color w:val="auto"/>
          <w:sz w:val="24"/>
          <w:szCs w:val="24"/>
        </w:rPr>
      </w:pPr>
      <w:r w:rsidRPr="0021651B">
        <w:rPr>
          <w:rFonts w:ascii="Times New Roman" w:eastAsia="Times New Roman" w:hAnsi="Times New Roman" w:cs="Times New Roman"/>
          <w:color w:val="auto"/>
          <w:sz w:val="24"/>
          <w:szCs w:val="24"/>
        </w:rPr>
        <w:t xml:space="preserve">&amp; </w:t>
      </w:r>
    </w:p>
    <w:p w14:paraId="159CE70B" w14:textId="202F2FE5" w:rsidR="00DA60C6" w:rsidRPr="0021651B" w:rsidRDefault="00DA60C6" w:rsidP="00DA60C6">
      <w:pPr>
        <w:pStyle w:val="Normal1"/>
        <w:spacing w:line="480" w:lineRule="auto"/>
        <w:jc w:val="center"/>
        <w:rPr>
          <w:rFonts w:ascii="Times New Roman" w:eastAsia="Times New Roman" w:hAnsi="Times New Roman" w:cs="Times New Roman"/>
          <w:color w:val="auto"/>
          <w:sz w:val="24"/>
          <w:szCs w:val="24"/>
        </w:rPr>
      </w:pPr>
      <w:r w:rsidRPr="0021651B">
        <w:rPr>
          <w:rFonts w:ascii="Times New Roman" w:eastAsia="Times New Roman" w:hAnsi="Times New Roman" w:cs="Times New Roman"/>
          <w:color w:val="auto"/>
          <w:sz w:val="24"/>
          <w:szCs w:val="24"/>
        </w:rPr>
        <w:t>Ana Arantes</w:t>
      </w:r>
      <w:r w:rsidRPr="0021651B">
        <w:rPr>
          <w:rStyle w:val="Refdenotaderodap"/>
          <w:rFonts w:ascii="Times New Roman" w:eastAsia="Times New Roman" w:hAnsi="Times New Roman" w:cs="Times New Roman"/>
          <w:color w:val="auto"/>
          <w:sz w:val="24"/>
          <w:szCs w:val="24"/>
        </w:rPr>
        <w:footnoteReference w:id="2"/>
      </w:r>
    </w:p>
    <w:p w14:paraId="71CA1B30" w14:textId="77777777" w:rsidR="00B66A53" w:rsidRPr="0021651B" w:rsidRDefault="00B66A53" w:rsidP="00B66A53">
      <w:pPr>
        <w:pStyle w:val="NormalWeb"/>
        <w:shd w:val="clear" w:color="auto" w:fill="FFFFFF"/>
        <w:spacing w:line="480" w:lineRule="auto"/>
        <w:jc w:val="center"/>
      </w:pPr>
      <w:r w:rsidRPr="0021651B">
        <w:t xml:space="preserve">Coletivo Feminista Marias &amp; </w:t>
      </w:r>
      <w:proofErr w:type="spellStart"/>
      <w:r w:rsidRPr="0021651B">
        <w:t>Amélias</w:t>
      </w:r>
      <w:proofErr w:type="spellEnd"/>
      <w:r w:rsidRPr="0021651B">
        <w:t xml:space="preserve"> de Mulheres Analistas do Comportamento</w:t>
      </w:r>
    </w:p>
    <w:p w14:paraId="7181E297" w14:textId="2252027E" w:rsidR="00B66A53" w:rsidRPr="0021651B" w:rsidRDefault="00B66A53" w:rsidP="00B66A53">
      <w:pPr>
        <w:pStyle w:val="NormalWeb"/>
        <w:shd w:val="clear" w:color="auto" w:fill="FFFFFF"/>
        <w:spacing w:before="0" w:beforeAutospacing="0" w:after="0" w:afterAutospacing="0" w:line="480" w:lineRule="auto"/>
        <w:jc w:val="center"/>
      </w:pPr>
      <w:r w:rsidRPr="0021651B">
        <w:t>Universidade Federal de São Carlos, Grupo de Pesquisa Sobre Análise Comportamental das Práticas Culturais de Opressão de Gênero e Raça</w:t>
      </w:r>
      <w:r w:rsidR="00A54F14">
        <w:rPr>
          <w:rStyle w:val="Refdenotaderodap"/>
        </w:rPr>
        <w:footnoteReference w:id="3"/>
      </w:r>
    </w:p>
    <w:p w14:paraId="46DDF268" w14:textId="66CD6C8C" w:rsidR="00DA60C6" w:rsidRPr="0021651B" w:rsidRDefault="00DA60C6" w:rsidP="00DA60C6">
      <w:pPr>
        <w:pStyle w:val="Normal1"/>
        <w:spacing w:line="480" w:lineRule="auto"/>
        <w:jc w:val="center"/>
        <w:rPr>
          <w:rFonts w:ascii="Times New Roman" w:eastAsia="Times New Roman" w:hAnsi="Times New Roman" w:cs="Times New Roman"/>
          <w:color w:val="auto"/>
          <w:sz w:val="24"/>
          <w:szCs w:val="24"/>
        </w:rPr>
      </w:pPr>
    </w:p>
    <w:p w14:paraId="1019BFC0" w14:textId="19188DC0" w:rsidR="00DA60C6" w:rsidRPr="0021651B" w:rsidRDefault="00DA60C6" w:rsidP="00DA60C6">
      <w:pPr>
        <w:pStyle w:val="Normal1"/>
        <w:spacing w:line="480" w:lineRule="auto"/>
        <w:jc w:val="center"/>
        <w:rPr>
          <w:rFonts w:ascii="Times New Roman" w:eastAsia="Times New Roman" w:hAnsi="Times New Roman" w:cs="Times New Roman"/>
          <w:color w:val="auto"/>
          <w:sz w:val="24"/>
          <w:szCs w:val="24"/>
        </w:rPr>
      </w:pPr>
    </w:p>
    <w:p w14:paraId="5D559A5D" w14:textId="77777777" w:rsidR="008A3A56" w:rsidRPr="0021651B" w:rsidRDefault="008E78DA" w:rsidP="00214CA1">
      <w:pPr>
        <w:jc w:val="left"/>
        <w:rPr>
          <w:color w:val="auto"/>
        </w:rPr>
      </w:pPr>
      <w:r w:rsidRPr="0021651B">
        <w:rPr>
          <w:color w:val="auto"/>
        </w:rPr>
        <w:t xml:space="preserve">O conceito de atitude é descrito de maneiras variadas entre diversas disciplinas e ao longo do tempo. Psicólogos sociais entendem como atitude o conjunto de respostas </w:t>
      </w:r>
      <w:r w:rsidR="00206EE4" w:rsidRPr="0021651B">
        <w:rPr>
          <w:color w:val="auto"/>
        </w:rPr>
        <w:t>a</w:t>
      </w:r>
      <w:r w:rsidRPr="0021651B">
        <w:rPr>
          <w:color w:val="auto"/>
        </w:rPr>
        <w:t>fetivas generalizadas diante de determinados estímulos e contextos (Lloyd, 1994). De maneira geral, as teorias psicológicas tradicionais entendem como atitude o relato verbal de uma predisposição emocional em direção a objetos ou eventos do mundo (</w:t>
      </w:r>
      <w:proofErr w:type="spellStart"/>
      <w:r w:rsidRPr="0021651B">
        <w:rPr>
          <w:color w:val="auto"/>
        </w:rPr>
        <w:t>Guerin</w:t>
      </w:r>
      <w:proofErr w:type="spellEnd"/>
      <w:r w:rsidRPr="0021651B">
        <w:rPr>
          <w:color w:val="auto"/>
        </w:rPr>
        <w:t xml:space="preserve">, 1994). Para Bem (1965), as atitudes de uma pessoa sobre um determinado contexto de estímulos seriam, em certo grau, preditivas do comportamento desse indivíduo quando confrontado com esse contexto, porém estudos posteriores demonstraram que nem sempre as atitudes relatadas são consistentes com o comportamento, ou preditivas deste </w:t>
      </w:r>
      <w:r w:rsidRPr="0021651B">
        <w:rPr>
          <w:color w:val="auto"/>
        </w:rPr>
        <w:lastRenderedPageBreak/>
        <w:t>(</w:t>
      </w:r>
      <w:proofErr w:type="spellStart"/>
      <w:r w:rsidRPr="0021651B">
        <w:rPr>
          <w:color w:val="auto"/>
        </w:rPr>
        <w:t>Ajzen</w:t>
      </w:r>
      <w:proofErr w:type="spellEnd"/>
      <w:r w:rsidRPr="0021651B">
        <w:rPr>
          <w:color w:val="auto"/>
        </w:rPr>
        <w:t xml:space="preserve"> &amp; </w:t>
      </w:r>
      <w:proofErr w:type="spellStart"/>
      <w:r w:rsidRPr="0021651B">
        <w:rPr>
          <w:color w:val="auto"/>
        </w:rPr>
        <w:t>Madden</w:t>
      </w:r>
      <w:proofErr w:type="spellEnd"/>
      <w:r w:rsidRPr="0021651B">
        <w:rPr>
          <w:color w:val="auto"/>
        </w:rPr>
        <w:t xml:space="preserve">, 1986; </w:t>
      </w:r>
      <w:proofErr w:type="spellStart"/>
      <w:r w:rsidRPr="0021651B">
        <w:rPr>
          <w:color w:val="auto"/>
        </w:rPr>
        <w:t>Kashima</w:t>
      </w:r>
      <w:proofErr w:type="spellEnd"/>
      <w:r w:rsidRPr="0021651B">
        <w:rPr>
          <w:color w:val="auto"/>
        </w:rPr>
        <w:t xml:space="preserve">, </w:t>
      </w:r>
      <w:proofErr w:type="spellStart"/>
      <w:r w:rsidRPr="0021651B">
        <w:rPr>
          <w:color w:val="auto"/>
        </w:rPr>
        <w:t>Gallois</w:t>
      </w:r>
      <w:proofErr w:type="spellEnd"/>
      <w:r w:rsidRPr="0021651B">
        <w:rPr>
          <w:color w:val="auto"/>
        </w:rPr>
        <w:t xml:space="preserve">, &amp; </w:t>
      </w:r>
      <w:proofErr w:type="spellStart"/>
      <w:r w:rsidRPr="0021651B">
        <w:rPr>
          <w:color w:val="auto"/>
        </w:rPr>
        <w:t>McCamish</w:t>
      </w:r>
      <w:proofErr w:type="spellEnd"/>
      <w:r w:rsidRPr="0021651B">
        <w:rPr>
          <w:color w:val="auto"/>
        </w:rPr>
        <w:t>, 1993; Lloyd, 1994). Para Catania (2017), o que comumente se descreve como</w:t>
      </w:r>
      <w:r w:rsidR="00206EE4" w:rsidRPr="0021651B">
        <w:rPr>
          <w:color w:val="auto"/>
        </w:rPr>
        <w:t xml:space="preserve"> atitudes, intenções e atribuições</w:t>
      </w:r>
      <w:r w:rsidRPr="0021651B">
        <w:rPr>
          <w:color w:val="auto"/>
        </w:rPr>
        <w:t xml:space="preserve"> são respostas operantes discr</w:t>
      </w:r>
      <w:r w:rsidR="00206EE4" w:rsidRPr="0021651B">
        <w:rPr>
          <w:color w:val="auto"/>
        </w:rPr>
        <w:t>iminada</w:t>
      </w:r>
      <w:r w:rsidRPr="0021651B">
        <w:rPr>
          <w:color w:val="auto"/>
        </w:rPr>
        <w:t>s</w:t>
      </w:r>
      <w:r w:rsidR="00206EE4" w:rsidRPr="0021651B">
        <w:rPr>
          <w:color w:val="auto"/>
        </w:rPr>
        <w:t xml:space="preserve"> e</w:t>
      </w:r>
      <w:r w:rsidRPr="0021651B">
        <w:rPr>
          <w:color w:val="auto"/>
        </w:rPr>
        <w:t xml:space="preserve"> verbalmente governad</w:t>
      </w:r>
      <w:r w:rsidR="00FC6025" w:rsidRPr="0021651B">
        <w:rPr>
          <w:color w:val="auto"/>
        </w:rPr>
        <w:t>a</w:t>
      </w:r>
      <w:r w:rsidRPr="0021651B">
        <w:rPr>
          <w:color w:val="auto"/>
        </w:rPr>
        <w:t>s, ensinad</w:t>
      </w:r>
      <w:r w:rsidR="00206EE4" w:rsidRPr="0021651B">
        <w:rPr>
          <w:color w:val="auto"/>
        </w:rPr>
        <w:t>a</w:t>
      </w:r>
      <w:r w:rsidRPr="0021651B">
        <w:rPr>
          <w:color w:val="auto"/>
        </w:rPr>
        <w:t>s e mantid</w:t>
      </w:r>
      <w:r w:rsidR="00206EE4" w:rsidRPr="0021651B">
        <w:rPr>
          <w:color w:val="auto"/>
        </w:rPr>
        <w:t>a</w:t>
      </w:r>
      <w:r w:rsidRPr="0021651B">
        <w:rPr>
          <w:color w:val="auto"/>
        </w:rPr>
        <w:t xml:space="preserve">s por práticas da comunidade verbal a que o indivíduo pertence. </w:t>
      </w:r>
    </w:p>
    <w:p w14:paraId="380FD33A" w14:textId="56E994CA" w:rsidR="008E78DA" w:rsidRPr="0021651B" w:rsidRDefault="00D64CD0" w:rsidP="00214CA1">
      <w:pPr>
        <w:jc w:val="left"/>
        <w:rPr>
          <w:color w:val="auto"/>
        </w:rPr>
      </w:pPr>
      <w:r w:rsidRPr="0021651B">
        <w:rPr>
          <w:color w:val="auto"/>
        </w:rPr>
        <w:t>A</w:t>
      </w:r>
      <w:r w:rsidR="00206EE4" w:rsidRPr="0021651B">
        <w:rPr>
          <w:color w:val="auto"/>
        </w:rPr>
        <w:t xml:space="preserve">titude é um construto </w:t>
      </w:r>
      <w:r w:rsidR="005D067F" w:rsidRPr="0021651B">
        <w:rPr>
          <w:color w:val="auto"/>
        </w:rPr>
        <w:t>geralmente</w:t>
      </w:r>
      <w:r w:rsidR="008E78DA" w:rsidRPr="0021651B">
        <w:rPr>
          <w:color w:val="auto"/>
        </w:rPr>
        <w:t xml:space="preserve"> aplicado como explicação para o </w:t>
      </w:r>
      <w:r w:rsidR="008F1B44" w:rsidRPr="0021651B">
        <w:rPr>
          <w:color w:val="auto"/>
        </w:rPr>
        <w:t>comportamento observado</w:t>
      </w:r>
      <w:r w:rsidR="008E78DA" w:rsidRPr="0021651B">
        <w:rPr>
          <w:color w:val="auto"/>
        </w:rPr>
        <w:t xml:space="preserve"> depois que o indivíduo já se comportou, mas não necessariament</w:t>
      </w:r>
      <w:r w:rsidR="00206EE4" w:rsidRPr="0021651B">
        <w:rPr>
          <w:color w:val="auto"/>
        </w:rPr>
        <w:t>e faz</w:t>
      </w:r>
      <w:r w:rsidR="008E78DA" w:rsidRPr="0021651B">
        <w:rPr>
          <w:color w:val="auto"/>
        </w:rPr>
        <w:t xml:space="preserve"> parte do conjunto de variáveis múltiplas que controlam </w:t>
      </w:r>
      <w:r w:rsidR="00206EE4" w:rsidRPr="0021651B">
        <w:rPr>
          <w:color w:val="auto"/>
        </w:rPr>
        <w:t>essa resposta observada</w:t>
      </w:r>
      <w:r w:rsidR="008E78DA" w:rsidRPr="0021651B">
        <w:rPr>
          <w:color w:val="auto"/>
        </w:rPr>
        <w:t xml:space="preserve"> (ve</w:t>
      </w:r>
      <w:r w:rsidR="006E51BD" w:rsidRPr="0021651B">
        <w:rPr>
          <w:color w:val="auto"/>
        </w:rPr>
        <w:t xml:space="preserve">r também Field &amp; </w:t>
      </w:r>
      <w:proofErr w:type="spellStart"/>
      <w:r w:rsidR="006E51BD" w:rsidRPr="0021651B">
        <w:rPr>
          <w:color w:val="auto"/>
        </w:rPr>
        <w:t>Hineline</w:t>
      </w:r>
      <w:proofErr w:type="spellEnd"/>
      <w:r w:rsidR="006E51BD" w:rsidRPr="0021651B">
        <w:rPr>
          <w:color w:val="auto"/>
        </w:rPr>
        <w:t>, 2008</w:t>
      </w:r>
      <w:r w:rsidR="008E78DA" w:rsidRPr="0021651B">
        <w:rPr>
          <w:color w:val="auto"/>
        </w:rPr>
        <w:t xml:space="preserve"> e </w:t>
      </w:r>
      <w:proofErr w:type="spellStart"/>
      <w:r w:rsidR="008E78DA" w:rsidRPr="0021651B">
        <w:rPr>
          <w:color w:val="auto"/>
        </w:rPr>
        <w:t>Hineline</w:t>
      </w:r>
      <w:proofErr w:type="spellEnd"/>
      <w:r w:rsidR="008E78DA" w:rsidRPr="0021651B">
        <w:rPr>
          <w:color w:val="auto"/>
        </w:rPr>
        <w:t xml:space="preserve">, 1990). </w:t>
      </w:r>
      <w:r w:rsidR="00C84D8F" w:rsidRPr="0021651B">
        <w:rPr>
          <w:color w:val="auto"/>
        </w:rPr>
        <w:t>Em uma interpretação analítico-comportamental</w:t>
      </w:r>
      <w:r w:rsidR="008E78DA" w:rsidRPr="0021651B">
        <w:rPr>
          <w:color w:val="auto"/>
        </w:rPr>
        <w:t xml:space="preserve">, esta </w:t>
      </w:r>
      <w:r w:rsidR="00C84D8F" w:rsidRPr="0021651B">
        <w:rPr>
          <w:color w:val="auto"/>
        </w:rPr>
        <w:t>poderia ser</w:t>
      </w:r>
      <w:r w:rsidR="008E78DA" w:rsidRPr="0021651B">
        <w:rPr>
          <w:color w:val="auto"/>
        </w:rPr>
        <w:t xml:space="preserve"> uma clássica situação em que as atitudes explícitas, que podem ser analisadas como respostas operantes verbais de tato, mando ou </w:t>
      </w:r>
      <w:proofErr w:type="spellStart"/>
      <w:r w:rsidR="008E78DA" w:rsidRPr="0021651B">
        <w:rPr>
          <w:color w:val="auto"/>
        </w:rPr>
        <w:t>intraverbais</w:t>
      </w:r>
      <w:proofErr w:type="spellEnd"/>
      <w:r w:rsidR="008E78DA" w:rsidRPr="0021651B">
        <w:rPr>
          <w:color w:val="auto"/>
        </w:rPr>
        <w:t xml:space="preserve"> (</w:t>
      </w:r>
      <w:proofErr w:type="spellStart"/>
      <w:r w:rsidR="008E78DA" w:rsidRPr="0021651B">
        <w:rPr>
          <w:color w:val="auto"/>
        </w:rPr>
        <w:t>Guerin</w:t>
      </w:r>
      <w:proofErr w:type="spellEnd"/>
      <w:r w:rsidR="008E78DA" w:rsidRPr="0021651B">
        <w:rPr>
          <w:color w:val="auto"/>
        </w:rPr>
        <w:t xml:space="preserve">, 1994), são controladas em parte pela audiência (Skinner, 1957). </w:t>
      </w:r>
      <w:r w:rsidR="000417E9" w:rsidRPr="0021651B">
        <w:rPr>
          <w:color w:val="auto"/>
        </w:rPr>
        <w:t>Uma parte significante da população universitária, por exemplo, relataria atitudes positivas diante do gênero feminino (como afirmar que deve haver igualdade de direitos entre homens e mulheres, que mulheres são tão competentes academicamente quanto homens</w:t>
      </w:r>
      <w:r w:rsidR="003B7147">
        <w:rPr>
          <w:color w:val="auto"/>
        </w:rPr>
        <w:t>,</w:t>
      </w:r>
      <w:r w:rsidR="000417E9" w:rsidRPr="0021651B">
        <w:rPr>
          <w:color w:val="auto"/>
        </w:rPr>
        <w:t xml:space="preserve"> etc</w:t>
      </w:r>
      <w:r w:rsidR="003B7147">
        <w:rPr>
          <w:color w:val="auto"/>
        </w:rPr>
        <w:t>.</w:t>
      </w:r>
      <w:r w:rsidR="000417E9" w:rsidRPr="0021651B">
        <w:rPr>
          <w:color w:val="auto"/>
        </w:rPr>
        <w:t xml:space="preserve">) e atitudes negativas diante de situações de violência </w:t>
      </w:r>
      <w:r w:rsidR="008F1B44" w:rsidRPr="0021651B">
        <w:rPr>
          <w:color w:val="auto"/>
        </w:rPr>
        <w:t>contra a mulher</w:t>
      </w:r>
      <w:r w:rsidR="000417E9" w:rsidRPr="0021651B">
        <w:rPr>
          <w:color w:val="auto"/>
        </w:rPr>
        <w:t xml:space="preserve"> (abusos psicológicos, físicos, emocionais e/ou sexuais de mulheres, </w:t>
      </w:r>
      <w:r w:rsidR="00635549" w:rsidRPr="0021651B">
        <w:rPr>
          <w:color w:val="auto"/>
        </w:rPr>
        <w:t>perpetrados</w:t>
      </w:r>
      <w:r w:rsidR="000417E9" w:rsidRPr="0021651B">
        <w:rPr>
          <w:color w:val="auto"/>
        </w:rPr>
        <w:t xml:space="preserve"> por homens, com a função de controlar o comportamento das mulheres). Essas pessoas, provavelmente, diante da afirmação “uma mulher vítima de estupro sempre tem parte da culpa quando está bêbada e usando roupas curtas, justas e provocantes”, emitiriam respostas verbais de repulsa e recusa, ou seja, teria</w:t>
      </w:r>
      <w:r w:rsidR="00635549" w:rsidRPr="0021651B">
        <w:rPr>
          <w:color w:val="auto"/>
        </w:rPr>
        <w:t>m</w:t>
      </w:r>
      <w:r w:rsidR="000417E9" w:rsidRPr="0021651B">
        <w:rPr>
          <w:color w:val="auto"/>
        </w:rPr>
        <w:t xml:space="preserve"> atitudes negativas diante desse contexto</w:t>
      </w:r>
      <w:r w:rsidR="005347F3" w:rsidRPr="0021651B">
        <w:rPr>
          <w:color w:val="auto"/>
        </w:rPr>
        <w:t>, como dizer que a afirmação apresentada é falsa</w:t>
      </w:r>
      <w:r w:rsidR="008F1B44" w:rsidRPr="0021651B">
        <w:rPr>
          <w:color w:val="auto"/>
        </w:rPr>
        <w:t xml:space="preserve"> ou machista</w:t>
      </w:r>
      <w:r w:rsidR="005347F3" w:rsidRPr="0021651B">
        <w:rPr>
          <w:color w:val="auto"/>
        </w:rPr>
        <w:t>. Os</w:t>
      </w:r>
      <w:r w:rsidR="008E78DA" w:rsidRPr="0021651B">
        <w:rPr>
          <w:color w:val="auto"/>
        </w:rPr>
        <w:t xml:space="preserve"> relatos </w:t>
      </w:r>
      <w:r w:rsidR="005347F3" w:rsidRPr="0021651B">
        <w:rPr>
          <w:color w:val="auto"/>
        </w:rPr>
        <w:t xml:space="preserve">verbais emitidos diante desse contexto </w:t>
      </w:r>
      <w:r w:rsidR="008E78DA" w:rsidRPr="0021651B">
        <w:rPr>
          <w:color w:val="auto"/>
        </w:rPr>
        <w:t>são comportamentos verbais controlados por regras</w:t>
      </w:r>
      <w:r w:rsidR="00C84D8F" w:rsidRPr="0021651B">
        <w:rPr>
          <w:color w:val="auto"/>
        </w:rPr>
        <w:t xml:space="preserve"> (configurando, assim, um operante </w:t>
      </w:r>
      <w:proofErr w:type="spellStart"/>
      <w:r w:rsidR="00C84D8F" w:rsidRPr="0021651B">
        <w:rPr>
          <w:color w:val="auto"/>
        </w:rPr>
        <w:t>intraverbal</w:t>
      </w:r>
      <w:proofErr w:type="spellEnd"/>
      <w:r w:rsidR="00C84D8F" w:rsidRPr="0021651B">
        <w:rPr>
          <w:color w:val="auto"/>
        </w:rPr>
        <w:t xml:space="preserve">) </w:t>
      </w:r>
      <w:r w:rsidR="008E78DA" w:rsidRPr="0021651B">
        <w:rPr>
          <w:color w:val="auto"/>
        </w:rPr>
        <w:t xml:space="preserve">ou, ao menos, </w:t>
      </w:r>
      <w:r w:rsidR="008E78DA" w:rsidRPr="0021651B">
        <w:rPr>
          <w:color w:val="auto"/>
        </w:rPr>
        <w:lastRenderedPageBreak/>
        <w:t>tatos impuros</w:t>
      </w:r>
      <w:r w:rsidR="008E78DA" w:rsidRPr="0021651B">
        <w:rPr>
          <w:rStyle w:val="Refdenotaderodap"/>
          <w:color w:val="auto"/>
        </w:rPr>
        <w:footnoteReference w:id="4"/>
      </w:r>
      <w:r w:rsidR="008E78DA" w:rsidRPr="0021651B">
        <w:rPr>
          <w:color w:val="auto"/>
        </w:rPr>
        <w:t xml:space="preserve"> selecionados e mantidos por contingências verbais específicas do grupo social universitário (Skinner, 1957). </w:t>
      </w:r>
      <w:r w:rsidR="005347F3" w:rsidRPr="0021651B">
        <w:rPr>
          <w:color w:val="auto"/>
        </w:rPr>
        <w:t>Pode</w:t>
      </w:r>
      <w:r w:rsidR="00635549" w:rsidRPr="0021651B">
        <w:rPr>
          <w:color w:val="auto"/>
        </w:rPr>
        <w:t>mos formular</w:t>
      </w:r>
      <w:r w:rsidR="005347F3" w:rsidRPr="0021651B">
        <w:rPr>
          <w:color w:val="auto"/>
        </w:rPr>
        <w:t>, por exemplo, as hipóteses de que é esperado que se rejeite comportame</w:t>
      </w:r>
      <w:r w:rsidR="00635549" w:rsidRPr="0021651B">
        <w:rPr>
          <w:color w:val="auto"/>
        </w:rPr>
        <w:t>ntos considerados machistas n</w:t>
      </w:r>
      <w:r w:rsidR="008F1B44" w:rsidRPr="0021651B">
        <w:rPr>
          <w:color w:val="auto"/>
        </w:rPr>
        <w:t>a comunidade verbal acadêmica</w:t>
      </w:r>
      <w:r w:rsidR="005347F3" w:rsidRPr="0021651B">
        <w:rPr>
          <w:color w:val="auto"/>
        </w:rPr>
        <w:t xml:space="preserve"> e que, diante dessa audiência, relatos verbais considerados machistas são punidos e relatos considerados feministas são reforçados. </w:t>
      </w:r>
      <w:r w:rsidR="008E78DA" w:rsidRPr="0021651B">
        <w:rPr>
          <w:color w:val="auto"/>
        </w:rPr>
        <w:t>Essas respostas verbais estão presentes no repertório do indivíduo ainda que outros comportamentos verbais ou não verbais denotem o contrário do que é relatado, pois</w:t>
      </w:r>
      <w:r w:rsidR="005347F3" w:rsidRPr="0021651B">
        <w:rPr>
          <w:color w:val="auto"/>
        </w:rPr>
        <w:t>,</w:t>
      </w:r>
      <w:r w:rsidR="008E78DA" w:rsidRPr="0021651B">
        <w:rPr>
          <w:color w:val="auto"/>
        </w:rPr>
        <w:t xml:space="preserve"> na prática</w:t>
      </w:r>
      <w:r w:rsidR="005347F3" w:rsidRPr="0021651B">
        <w:rPr>
          <w:color w:val="auto"/>
        </w:rPr>
        <w:t>,</w:t>
      </w:r>
      <w:r w:rsidR="008E78DA" w:rsidRPr="0021651B">
        <w:rPr>
          <w:color w:val="auto"/>
        </w:rPr>
        <w:t xml:space="preserve"> quando estão diante de situações em que agressões sexuais ocorreram, os universitários podem emitir com</w:t>
      </w:r>
      <w:r w:rsidR="00635549" w:rsidRPr="0021651B">
        <w:rPr>
          <w:color w:val="auto"/>
        </w:rPr>
        <w:t>portamentos de culpabilização de uma vítima de estupro</w:t>
      </w:r>
      <w:r w:rsidR="008E78DA" w:rsidRPr="0021651B">
        <w:rPr>
          <w:color w:val="auto"/>
        </w:rPr>
        <w:t xml:space="preserve">, como questionar com que roupas ela estava, se estava bêbada ou se ela havia ido ao local onde o estupro ocorreu de livre e espontânea vontade. Isso demonstra atitudes implícitas controladas por diferentes relações </w:t>
      </w:r>
      <w:r w:rsidR="00883DFD" w:rsidRPr="0021651B">
        <w:rPr>
          <w:color w:val="auto"/>
        </w:rPr>
        <w:t xml:space="preserve">entre estímulos do ambiente, que são </w:t>
      </w:r>
      <w:r w:rsidR="008E78DA" w:rsidRPr="0021651B">
        <w:rPr>
          <w:color w:val="auto"/>
        </w:rPr>
        <w:t>socialmente aprendidas</w:t>
      </w:r>
      <w:r w:rsidR="00C84D8F" w:rsidRPr="0021651B">
        <w:rPr>
          <w:color w:val="auto"/>
        </w:rPr>
        <w:t>.</w:t>
      </w:r>
    </w:p>
    <w:p w14:paraId="5227320F" w14:textId="68D566FF" w:rsidR="008E78DA" w:rsidRPr="0021651B" w:rsidRDefault="008E78DA" w:rsidP="00214CA1">
      <w:pPr>
        <w:jc w:val="left"/>
        <w:rPr>
          <w:color w:val="auto"/>
        </w:rPr>
      </w:pPr>
      <w:r w:rsidRPr="0021651B">
        <w:rPr>
          <w:color w:val="auto"/>
        </w:rPr>
        <w:t>Segun</w:t>
      </w:r>
      <w:r w:rsidR="008F1B44" w:rsidRPr="0021651B">
        <w:rPr>
          <w:color w:val="auto"/>
        </w:rPr>
        <w:t xml:space="preserve">do a literatura psicológica não </w:t>
      </w:r>
      <w:r w:rsidRPr="0021651B">
        <w:rPr>
          <w:color w:val="auto"/>
        </w:rPr>
        <w:t xml:space="preserve">comportamental, medidas </w:t>
      </w:r>
      <w:r w:rsidR="008F08E2" w:rsidRPr="0021651B">
        <w:rPr>
          <w:color w:val="auto"/>
        </w:rPr>
        <w:t xml:space="preserve">de atitudes </w:t>
      </w:r>
      <w:r w:rsidRPr="0021651B">
        <w:rPr>
          <w:color w:val="auto"/>
        </w:rPr>
        <w:t xml:space="preserve">explícitas requerem atenção consciente, estando assim sujeitas ao problema da </w:t>
      </w:r>
      <w:proofErr w:type="spellStart"/>
      <w:r w:rsidRPr="0021651B">
        <w:rPr>
          <w:color w:val="auto"/>
        </w:rPr>
        <w:t>desejabilidade</w:t>
      </w:r>
      <w:proofErr w:type="spellEnd"/>
      <w:r w:rsidRPr="0021651B">
        <w:rPr>
          <w:color w:val="auto"/>
        </w:rPr>
        <w:t xml:space="preserve"> social (</w:t>
      </w:r>
      <w:proofErr w:type="spellStart"/>
      <w:r w:rsidRPr="0021651B">
        <w:rPr>
          <w:color w:val="auto"/>
        </w:rPr>
        <w:t>Crowne</w:t>
      </w:r>
      <w:proofErr w:type="spellEnd"/>
      <w:r w:rsidRPr="0021651B">
        <w:rPr>
          <w:color w:val="auto"/>
        </w:rPr>
        <w:t xml:space="preserve"> &amp; </w:t>
      </w:r>
      <w:proofErr w:type="spellStart"/>
      <w:r w:rsidRPr="0021651B">
        <w:rPr>
          <w:color w:val="auto"/>
        </w:rPr>
        <w:t>Marlowe</w:t>
      </w:r>
      <w:proofErr w:type="spellEnd"/>
      <w:r w:rsidRPr="0021651B">
        <w:rPr>
          <w:color w:val="auto"/>
        </w:rPr>
        <w:t xml:space="preserve">, 1960), enquanto medidas </w:t>
      </w:r>
      <w:r w:rsidR="008F08E2" w:rsidRPr="0021651B">
        <w:rPr>
          <w:color w:val="auto"/>
        </w:rPr>
        <w:t xml:space="preserve">de atitudes </w:t>
      </w:r>
      <w:r w:rsidRPr="0021651B">
        <w:rPr>
          <w:color w:val="auto"/>
        </w:rPr>
        <w:t>implícitas eliminam esses problemas, pois não dependem da reflexão consciente, sendo espontâneas e automáticas (</w:t>
      </w:r>
      <w:proofErr w:type="spellStart"/>
      <w:r w:rsidRPr="0021651B">
        <w:rPr>
          <w:color w:val="auto"/>
        </w:rPr>
        <w:t>Fazio</w:t>
      </w:r>
      <w:proofErr w:type="spellEnd"/>
      <w:r w:rsidRPr="0021651B">
        <w:rPr>
          <w:color w:val="auto"/>
        </w:rPr>
        <w:t xml:space="preserve"> &amp; </w:t>
      </w:r>
      <w:proofErr w:type="spellStart"/>
      <w:r w:rsidRPr="0021651B">
        <w:rPr>
          <w:color w:val="auto"/>
        </w:rPr>
        <w:t>Olson</w:t>
      </w:r>
      <w:proofErr w:type="spellEnd"/>
      <w:r w:rsidRPr="0021651B">
        <w:rPr>
          <w:color w:val="auto"/>
        </w:rPr>
        <w:t xml:space="preserve">, 2003). Quando pesquisadores apresentam questionários, </w:t>
      </w:r>
      <w:r w:rsidRPr="0021651B">
        <w:rPr>
          <w:i/>
          <w:color w:val="auto"/>
        </w:rPr>
        <w:t>checklists</w:t>
      </w:r>
      <w:r w:rsidRPr="0021651B">
        <w:rPr>
          <w:color w:val="auto"/>
        </w:rPr>
        <w:t xml:space="preserve"> e entrevistas aos participantes de pesquisa, a medida resultante é a do relato verbal, os participantes dizem como se comportariam no futuro ou </w:t>
      </w:r>
      <w:r w:rsidR="008F08E2" w:rsidRPr="0021651B">
        <w:rPr>
          <w:color w:val="auto"/>
        </w:rPr>
        <w:t xml:space="preserve">como </w:t>
      </w:r>
      <w:r w:rsidRPr="0021651B">
        <w:rPr>
          <w:color w:val="auto"/>
        </w:rPr>
        <w:t xml:space="preserve">já se comportaram no passado diante de determinados contextos de estimulação. Não necessariamente o controle sobre esse </w:t>
      </w:r>
      <w:r w:rsidRPr="0021651B">
        <w:rPr>
          <w:i/>
          <w:color w:val="auto"/>
        </w:rPr>
        <w:t>dizer</w:t>
      </w:r>
      <w:r w:rsidRPr="0021651B">
        <w:rPr>
          <w:color w:val="auto"/>
        </w:rPr>
        <w:t xml:space="preserve"> (resposta </w:t>
      </w:r>
      <w:r w:rsidR="00F07D9F" w:rsidRPr="0021651B">
        <w:rPr>
          <w:color w:val="auto"/>
        </w:rPr>
        <w:t xml:space="preserve">operante </w:t>
      </w:r>
      <w:r w:rsidRPr="0021651B">
        <w:rPr>
          <w:color w:val="auto"/>
        </w:rPr>
        <w:t xml:space="preserve">verbal) vem do mesmo </w:t>
      </w:r>
      <w:r w:rsidRPr="0021651B">
        <w:rPr>
          <w:color w:val="auto"/>
        </w:rPr>
        <w:lastRenderedPageBreak/>
        <w:t>tipo de estimulação antecedente e consequente que controlaria as respostas não verbais, automáticas e imediatas diante do contexto no qual se quer medir o comportamento atitudinal do indivíduo</w:t>
      </w:r>
      <w:r w:rsidR="00625786" w:rsidRPr="0021651B">
        <w:rPr>
          <w:color w:val="auto"/>
        </w:rPr>
        <w:t xml:space="preserve"> (ver, </w:t>
      </w:r>
      <w:r w:rsidR="00312B73" w:rsidRPr="0021651B">
        <w:rPr>
          <w:color w:val="auto"/>
        </w:rPr>
        <w:t>p. ex.</w:t>
      </w:r>
      <w:r w:rsidR="00625786" w:rsidRPr="0021651B">
        <w:rPr>
          <w:color w:val="auto"/>
        </w:rPr>
        <w:t xml:space="preserve">, Israel &amp; </w:t>
      </w:r>
      <w:proofErr w:type="spellStart"/>
      <w:r w:rsidR="00625786" w:rsidRPr="0021651B">
        <w:rPr>
          <w:color w:val="auto"/>
        </w:rPr>
        <w:t>O’Leary</w:t>
      </w:r>
      <w:proofErr w:type="spellEnd"/>
      <w:r w:rsidR="00625786" w:rsidRPr="0021651B">
        <w:rPr>
          <w:color w:val="auto"/>
        </w:rPr>
        <w:t>, 1973; Israel, 1978</w:t>
      </w:r>
      <w:r w:rsidR="00453561" w:rsidRPr="0021651B">
        <w:rPr>
          <w:color w:val="auto"/>
        </w:rPr>
        <w:t xml:space="preserve"> para uma discussão sobre a independência funcional dos repertórios verbais e não verbais</w:t>
      </w:r>
      <w:r w:rsidR="00625786" w:rsidRPr="0021651B">
        <w:rPr>
          <w:color w:val="auto"/>
        </w:rPr>
        <w:t>)</w:t>
      </w:r>
      <w:r w:rsidRPr="0021651B">
        <w:rPr>
          <w:color w:val="auto"/>
        </w:rPr>
        <w:t xml:space="preserve">. Essa discrepância resultaria, assim, em dados falsos sobre a atitude das pessoas em relação </w:t>
      </w:r>
      <w:r w:rsidR="008F08E2" w:rsidRPr="0021651B">
        <w:rPr>
          <w:color w:val="auto"/>
        </w:rPr>
        <w:t xml:space="preserve">a determinados temas, já que a atitude </w:t>
      </w:r>
      <w:r w:rsidRPr="0021651B">
        <w:rPr>
          <w:color w:val="auto"/>
        </w:rPr>
        <w:t>medida pelos instrumentos explícitos não seria o mesmo comportamento que se quer prever em ambiente natural</w:t>
      </w:r>
      <w:r w:rsidR="008F08E2" w:rsidRPr="0021651B">
        <w:rPr>
          <w:color w:val="auto"/>
        </w:rPr>
        <w:t>, mas o relato verbal de uma regra socialmente aprendida e mantida por uma audiência específica</w:t>
      </w:r>
      <w:r w:rsidRPr="0021651B">
        <w:rPr>
          <w:color w:val="auto"/>
        </w:rPr>
        <w:t>. Entretanto, as medidas explícitas têm dominado a literatura empírica, sendo bastante populares entre os psicólogos sociais (</w:t>
      </w:r>
      <w:proofErr w:type="spellStart"/>
      <w:r w:rsidRPr="0021651B">
        <w:rPr>
          <w:color w:val="auto"/>
        </w:rPr>
        <w:t>Gawronski</w:t>
      </w:r>
      <w:proofErr w:type="spellEnd"/>
      <w:r w:rsidRPr="0021651B">
        <w:rPr>
          <w:color w:val="auto"/>
        </w:rPr>
        <w:t xml:space="preserve"> &amp; </w:t>
      </w:r>
      <w:proofErr w:type="spellStart"/>
      <w:r w:rsidRPr="0021651B">
        <w:rPr>
          <w:color w:val="auto"/>
        </w:rPr>
        <w:t>Bodenhausen</w:t>
      </w:r>
      <w:proofErr w:type="spellEnd"/>
      <w:r w:rsidRPr="0021651B">
        <w:rPr>
          <w:color w:val="auto"/>
        </w:rPr>
        <w:t xml:space="preserve">, 2006; Maio &amp; </w:t>
      </w:r>
      <w:proofErr w:type="spellStart"/>
      <w:r w:rsidRPr="0021651B">
        <w:rPr>
          <w:color w:val="auto"/>
        </w:rPr>
        <w:t>Haddock</w:t>
      </w:r>
      <w:proofErr w:type="spellEnd"/>
      <w:r w:rsidRPr="0021651B">
        <w:rPr>
          <w:color w:val="auto"/>
        </w:rPr>
        <w:t xml:space="preserve">, 2010). </w:t>
      </w:r>
    </w:p>
    <w:p w14:paraId="44B8490F" w14:textId="47B84ED3" w:rsidR="00614280" w:rsidRPr="0021651B" w:rsidRDefault="002A5423" w:rsidP="00214CA1">
      <w:pPr>
        <w:jc w:val="left"/>
        <w:rPr>
          <w:color w:val="auto"/>
        </w:rPr>
      </w:pPr>
      <w:r w:rsidRPr="0021651B">
        <w:rPr>
          <w:color w:val="auto"/>
        </w:rPr>
        <w:t xml:space="preserve">Já a </w:t>
      </w:r>
      <w:r w:rsidR="00635549" w:rsidRPr="0021651B">
        <w:rPr>
          <w:color w:val="auto"/>
        </w:rPr>
        <w:t xml:space="preserve">literatura de </w:t>
      </w:r>
      <w:r w:rsidRPr="0021651B">
        <w:rPr>
          <w:color w:val="auto"/>
        </w:rPr>
        <w:t>Análise do Comportamento</w:t>
      </w:r>
      <w:r w:rsidR="00635549" w:rsidRPr="0021651B">
        <w:rPr>
          <w:color w:val="auto"/>
        </w:rPr>
        <w:t xml:space="preserve">, por sua rejeição </w:t>
      </w:r>
      <w:r w:rsidR="00C749F8" w:rsidRPr="0021651B">
        <w:rPr>
          <w:color w:val="auto"/>
        </w:rPr>
        <w:t>a</w:t>
      </w:r>
      <w:r w:rsidR="00635549" w:rsidRPr="0021651B">
        <w:rPr>
          <w:color w:val="auto"/>
        </w:rPr>
        <w:t xml:space="preserve"> explicações</w:t>
      </w:r>
      <w:r w:rsidR="007319ED" w:rsidRPr="0021651B">
        <w:rPr>
          <w:color w:val="auto"/>
        </w:rPr>
        <w:t xml:space="preserve"> </w:t>
      </w:r>
      <w:proofErr w:type="spellStart"/>
      <w:r w:rsidR="007319ED" w:rsidRPr="0021651B">
        <w:rPr>
          <w:color w:val="auto"/>
        </w:rPr>
        <w:t>mentalistas</w:t>
      </w:r>
      <w:proofErr w:type="spellEnd"/>
      <w:r w:rsidR="007319ED" w:rsidRPr="0021651B">
        <w:rPr>
          <w:color w:val="auto"/>
        </w:rPr>
        <w:t xml:space="preserve"> </w:t>
      </w:r>
      <w:r w:rsidR="00635549" w:rsidRPr="0021651B">
        <w:rPr>
          <w:color w:val="auto"/>
        </w:rPr>
        <w:t xml:space="preserve">e </w:t>
      </w:r>
      <w:proofErr w:type="spellStart"/>
      <w:r w:rsidR="00635549" w:rsidRPr="0021651B">
        <w:rPr>
          <w:color w:val="auto"/>
        </w:rPr>
        <w:t>internalistas</w:t>
      </w:r>
      <w:proofErr w:type="spellEnd"/>
      <w:r w:rsidR="00635549" w:rsidRPr="0021651B">
        <w:rPr>
          <w:color w:val="auto"/>
        </w:rPr>
        <w:t xml:space="preserve"> </w:t>
      </w:r>
      <w:r w:rsidR="007319ED" w:rsidRPr="0021651B">
        <w:rPr>
          <w:color w:val="auto"/>
        </w:rPr>
        <w:t>para a ocorrência d</w:t>
      </w:r>
      <w:r w:rsidR="00E258B9" w:rsidRPr="0021651B">
        <w:rPr>
          <w:color w:val="auto"/>
        </w:rPr>
        <w:t>o comportamento</w:t>
      </w:r>
      <w:r w:rsidR="007319ED" w:rsidRPr="0021651B">
        <w:rPr>
          <w:color w:val="auto"/>
        </w:rPr>
        <w:t xml:space="preserve">, </w:t>
      </w:r>
      <w:r w:rsidR="00635549" w:rsidRPr="0021651B">
        <w:rPr>
          <w:color w:val="auto"/>
        </w:rPr>
        <w:t>compreende o conceito de atitude</w:t>
      </w:r>
      <w:r w:rsidR="00E258B9" w:rsidRPr="0021651B">
        <w:rPr>
          <w:color w:val="auto"/>
        </w:rPr>
        <w:t xml:space="preserve"> a partir das variáveis ambientais responsáveis pelo aprendizado e manutenção dos repertórios comportamentais considerados atitudinais.</w:t>
      </w:r>
      <w:r w:rsidR="00703B79">
        <w:rPr>
          <w:color w:val="auto"/>
        </w:rPr>
        <w:t xml:space="preserve"> </w:t>
      </w:r>
      <w:r w:rsidR="00E258B9" w:rsidRPr="0021651B">
        <w:rPr>
          <w:color w:val="auto"/>
        </w:rPr>
        <w:t>Um dos argumentos a favor de adotarmos uma abordagem analítico-comportamental do conceito de atitude é</w:t>
      </w:r>
      <w:r w:rsidR="007319ED" w:rsidRPr="0021651B">
        <w:rPr>
          <w:color w:val="auto"/>
        </w:rPr>
        <w:t xml:space="preserve"> porque </w:t>
      </w:r>
      <w:r w:rsidR="00E258B9" w:rsidRPr="0021651B">
        <w:rPr>
          <w:color w:val="auto"/>
        </w:rPr>
        <w:t>o construto</w:t>
      </w:r>
      <w:r w:rsidR="00703B79">
        <w:rPr>
          <w:color w:val="auto"/>
        </w:rPr>
        <w:t xml:space="preserve"> </w:t>
      </w:r>
      <w:r w:rsidR="005E2865">
        <w:rPr>
          <w:color w:val="auto"/>
        </w:rPr>
        <w:t xml:space="preserve">apresentado </w:t>
      </w:r>
      <w:r w:rsidR="00E258B9" w:rsidRPr="0021651B">
        <w:rPr>
          <w:color w:val="auto"/>
        </w:rPr>
        <w:t>na literatura psicológica não comportamental</w:t>
      </w:r>
      <w:r w:rsidR="007319ED" w:rsidRPr="0021651B">
        <w:rPr>
          <w:color w:val="auto"/>
        </w:rPr>
        <w:t xml:space="preserve"> acaba sendo circular (a pessoa se comporta de tal forma diante do objeto porque tem uma atitude sobre ele e nós só sabemos que a pessoa tem uma atitude sobre </w:t>
      </w:r>
      <w:r w:rsidR="00114AE1" w:rsidRPr="0021651B">
        <w:rPr>
          <w:color w:val="auto"/>
        </w:rPr>
        <w:t>o objeto</w:t>
      </w:r>
      <w:r w:rsidR="007319ED" w:rsidRPr="0021651B">
        <w:rPr>
          <w:color w:val="auto"/>
        </w:rPr>
        <w:t xml:space="preserve"> porque a pessoa se comporta </w:t>
      </w:r>
      <w:r w:rsidR="00454469" w:rsidRPr="0021651B">
        <w:rPr>
          <w:color w:val="auto"/>
        </w:rPr>
        <w:t xml:space="preserve">de tal forma </w:t>
      </w:r>
      <w:r w:rsidR="007319ED" w:rsidRPr="0021651B">
        <w:rPr>
          <w:color w:val="auto"/>
        </w:rPr>
        <w:t xml:space="preserve">diante dele). Note que essa explicação não nos dá muitas informações sobre os eventos </w:t>
      </w:r>
      <w:r w:rsidR="00114AE1" w:rsidRPr="0021651B">
        <w:rPr>
          <w:color w:val="auto"/>
        </w:rPr>
        <w:t>ambientais dos quais esse comportamento é função</w:t>
      </w:r>
      <w:r w:rsidR="007319ED" w:rsidRPr="0021651B">
        <w:rPr>
          <w:color w:val="auto"/>
        </w:rPr>
        <w:t xml:space="preserve"> e muito menos nos aponta soluções para m</w:t>
      </w:r>
      <w:r w:rsidR="00114AE1" w:rsidRPr="0021651B">
        <w:rPr>
          <w:color w:val="auto"/>
        </w:rPr>
        <w:t>odificar</w:t>
      </w:r>
      <w:r w:rsidR="007319ED" w:rsidRPr="0021651B">
        <w:rPr>
          <w:color w:val="auto"/>
        </w:rPr>
        <w:t xml:space="preserve"> esses </w:t>
      </w:r>
      <w:r w:rsidR="00114AE1" w:rsidRPr="0021651B">
        <w:rPr>
          <w:color w:val="auto"/>
        </w:rPr>
        <w:t>comportamentos</w:t>
      </w:r>
      <w:r w:rsidR="007319ED" w:rsidRPr="0021651B">
        <w:rPr>
          <w:color w:val="auto"/>
        </w:rPr>
        <w:t xml:space="preserve">. Uma vez que a </w:t>
      </w:r>
      <w:r w:rsidR="00114AE1" w:rsidRPr="0021651B">
        <w:rPr>
          <w:color w:val="auto"/>
        </w:rPr>
        <w:t>Análise do Comportamento</w:t>
      </w:r>
      <w:r w:rsidR="007319ED" w:rsidRPr="0021651B">
        <w:rPr>
          <w:color w:val="auto"/>
        </w:rPr>
        <w:t xml:space="preserve"> é uma ciência que pode ser usada na superação de injustiças sociais derivadas de preconceitos, é importante que ela ofereça </w:t>
      </w:r>
      <w:r w:rsidR="00114AE1" w:rsidRPr="0021651B">
        <w:rPr>
          <w:color w:val="auto"/>
        </w:rPr>
        <w:t>conhecimentos</w:t>
      </w:r>
      <w:r w:rsidR="007319ED" w:rsidRPr="0021651B">
        <w:rPr>
          <w:color w:val="auto"/>
        </w:rPr>
        <w:t xml:space="preserve"> para exp</w:t>
      </w:r>
      <w:r w:rsidR="00114AE1" w:rsidRPr="0021651B">
        <w:rPr>
          <w:color w:val="auto"/>
        </w:rPr>
        <w:t xml:space="preserve">licar esses fenômenos e também que aponte </w:t>
      </w:r>
      <w:r w:rsidR="007319ED" w:rsidRPr="0021651B">
        <w:rPr>
          <w:color w:val="auto"/>
        </w:rPr>
        <w:t>caminhos para mudança</w:t>
      </w:r>
      <w:r w:rsidR="00114AE1" w:rsidRPr="0021651B">
        <w:rPr>
          <w:color w:val="auto"/>
        </w:rPr>
        <w:t xml:space="preserve"> (</w:t>
      </w:r>
      <w:proofErr w:type="spellStart"/>
      <w:r w:rsidR="00114AE1" w:rsidRPr="0021651B">
        <w:rPr>
          <w:color w:val="auto"/>
        </w:rPr>
        <w:t>Holland</w:t>
      </w:r>
      <w:proofErr w:type="spellEnd"/>
      <w:r w:rsidR="00114AE1" w:rsidRPr="0021651B">
        <w:rPr>
          <w:color w:val="auto"/>
        </w:rPr>
        <w:t>, 1973).</w:t>
      </w:r>
    </w:p>
    <w:p w14:paraId="6CD79598" w14:textId="149DDB1E" w:rsidR="00114AE1" w:rsidRPr="0021651B" w:rsidRDefault="00114AE1" w:rsidP="00214CA1">
      <w:pPr>
        <w:jc w:val="left"/>
        <w:rPr>
          <w:color w:val="auto"/>
        </w:rPr>
      </w:pPr>
      <w:r w:rsidRPr="0021651B">
        <w:rPr>
          <w:color w:val="auto"/>
        </w:rPr>
        <w:lastRenderedPageBreak/>
        <w:t>Outras variáveis podem influenciar</w:t>
      </w:r>
      <w:r w:rsidR="00A346BE" w:rsidRPr="0021651B">
        <w:rPr>
          <w:color w:val="auto"/>
        </w:rPr>
        <w:t xml:space="preserve"> as medidas explícitas</w:t>
      </w:r>
      <w:r w:rsidRPr="0021651B">
        <w:rPr>
          <w:color w:val="auto"/>
        </w:rPr>
        <w:t>, de modo que elas</w:t>
      </w:r>
      <w:r w:rsidR="00A346BE" w:rsidRPr="0021651B">
        <w:rPr>
          <w:color w:val="auto"/>
        </w:rPr>
        <w:t xml:space="preserve"> não sejam sempre eficientes para predizer o compo</w:t>
      </w:r>
      <w:r w:rsidR="00751746" w:rsidRPr="0021651B">
        <w:rPr>
          <w:color w:val="auto"/>
        </w:rPr>
        <w:t xml:space="preserve">rtamento das pessoas. </w:t>
      </w:r>
      <w:proofErr w:type="spellStart"/>
      <w:r w:rsidRPr="0021651B">
        <w:rPr>
          <w:color w:val="auto"/>
        </w:rPr>
        <w:t>Nosek</w:t>
      </w:r>
      <w:proofErr w:type="spellEnd"/>
      <w:r w:rsidRPr="0021651B">
        <w:rPr>
          <w:color w:val="auto"/>
        </w:rPr>
        <w:t xml:space="preserve">, Hawkins e </w:t>
      </w:r>
      <w:proofErr w:type="spellStart"/>
      <w:r w:rsidRPr="0021651B">
        <w:rPr>
          <w:color w:val="auto"/>
        </w:rPr>
        <w:t>Frazier</w:t>
      </w:r>
      <w:proofErr w:type="spellEnd"/>
      <w:r w:rsidRPr="0021651B">
        <w:rPr>
          <w:color w:val="auto"/>
        </w:rPr>
        <w:t xml:space="preserve"> (2011) apontam que as medidas explícitas não são eficientes para predizer comportamentos em algumas situações, pois: a) pessoas podem ter uma reação implícita sobre determinado assunto, mas não a reportarem, pois não t</w:t>
      </w:r>
      <w:r w:rsidR="005E2865">
        <w:rPr>
          <w:color w:val="auto"/>
        </w:rPr>
        <w:t>ê</w:t>
      </w:r>
      <w:r w:rsidRPr="0021651B">
        <w:rPr>
          <w:color w:val="auto"/>
        </w:rPr>
        <w:t xml:space="preserve">m motivação para revelar (porque discordam delas ou não querem expressá-las por medo de serem punidas); b) podem ter motivação para revelar, mas não a oportunidade para tanto devido às características do instrumento; c) pode não ter habilidade para reportar, mesmo que tenham motivação e oportunidade; e, por fim, d) podem simplesmente não conseguir relatar verbalmente (ou seja, não têm o repertório de tatos correspondentes, pela definição analítico-comportamental) a relação do conteúdo implícito com </w:t>
      </w:r>
      <w:r w:rsidR="00FD130D" w:rsidRPr="0021651B">
        <w:rPr>
          <w:color w:val="auto"/>
        </w:rPr>
        <w:t>seu repertório de comportamentos</w:t>
      </w:r>
      <w:r w:rsidRPr="0021651B">
        <w:rPr>
          <w:color w:val="auto"/>
        </w:rPr>
        <w:t xml:space="preserve">. </w:t>
      </w:r>
    </w:p>
    <w:p w14:paraId="2592DD8F" w14:textId="5AFAB45A" w:rsidR="00213E7F" w:rsidRPr="0021651B" w:rsidRDefault="00213E7F" w:rsidP="00214CA1">
      <w:pPr>
        <w:jc w:val="left"/>
        <w:rPr>
          <w:color w:val="auto"/>
        </w:rPr>
      </w:pPr>
      <w:r w:rsidRPr="0021651B">
        <w:rPr>
          <w:color w:val="auto"/>
        </w:rPr>
        <w:t xml:space="preserve">Sendo assim, ao longo das últimas duas décadas foram desenvolvidos mais de 20 tipos diferentes de testes de </w:t>
      </w:r>
      <w:r w:rsidRPr="0021651B">
        <w:rPr>
          <w:i/>
          <w:color w:val="auto"/>
        </w:rPr>
        <w:t>medidas implícitas</w:t>
      </w:r>
      <w:r w:rsidRPr="0021651B">
        <w:rPr>
          <w:color w:val="auto"/>
        </w:rPr>
        <w:t xml:space="preserve"> que são usados por diversos pesquisadores para </w:t>
      </w:r>
      <w:r w:rsidR="00114AE1" w:rsidRPr="0021651B">
        <w:rPr>
          <w:color w:val="auto"/>
        </w:rPr>
        <w:t xml:space="preserve">observar e </w:t>
      </w:r>
      <w:r w:rsidRPr="0021651B">
        <w:rPr>
          <w:color w:val="auto"/>
        </w:rPr>
        <w:t xml:space="preserve">medir atitudes </w:t>
      </w:r>
      <w:r w:rsidRPr="0021651B">
        <w:rPr>
          <w:noProof/>
          <w:color w:val="auto"/>
        </w:rPr>
        <w:t xml:space="preserve">(ver Nosek </w:t>
      </w:r>
      <w:r w:rsidR="00114AE1" w:rsidRPr="0021651B">
        <w:rPr>
          <w:noProof/>
          <w:color w:val="auto"/>
        </w:rPr>
        <w:t>e cols</w:t>
      </w:r>
      <w:r w:rsidRPr="0021651B">
        <w:rPr>
          <w:noProof/>
          <w:color w:val="auto"/>
        </w:rPr>
        <w:t>., 2011, para uma revisão</w:t>
      </w:r>
      <w:r w:rsidR="00114AE1" w:rsidRPr="0021651B">
        <w:rPr>
          <w:noProof/>
          <w:color w:val="auto"/>
        </w:rPr>
        <w:t xml:space="preserve"> dos instrumentos de medidas </w:t>
      </w:r>
      <w:r w:rsidR="004F703B" w:rsidRPr="0021651B">
        <w:rPr>
          <w:noProof/>
          <w:color w:val="auto"/>
        </w:rPr>
        <w:t>implícitas</w:t>
      </w:r>
      <w:r w:rsidRPr="0021651B">
        <w:rPr>
          <w:noProof/>
          <w:color w:val="auto"/>
        </w:rPr>
        <w:t>)</w:t>
      </w:r>
      <w:r w:rsidRPr="0021651B">
        <w:rPr>
          <w:color w:val="auto"/>
        </w:rPr>
        <w:t xml:space="preserve">. Um estudo </w:t>
      </w:r>
      <w:r w:rsidR="00C749F8" w:rsidRPr="0021651B">
        <w:rPr>
          <w:color w:val="auto"/>
        </w:rPr>
        <w:t xml:space="preserve">de </w:t>
      </w:r>
      <w:r w:rsidR="009D0E1A" w:rsidRPr="0021651B">
        <w:rPr>
          <w:color w:val="auto"/>
        </w:rPr>
        <w:t xml:space="preserve">Watt, </w:t>
      </w:r>
      <w:proofErr w:type="spellStart"/>
      <w:r w:rsidR="009D0E1A" w:rsidRPr="0021651B">
        <w:rPr>
          <w:color w:val="auto"/>
        </w:rPr>
        <w:t>Keenan</w:t>
      </w:r>
      <w:proofErr w:type="spellEnd"/>
      <w:r w:rsidR="009D0E1A" w:rsidRPr="0021651B">
        <w:rPr>
          <w:color w:val="auto"/>
        </w:rPr>
        <w:t>, Barnes, &amp; Cairns (1991)</w:t>
      </w:r>
      <w:r w:rsidRPr="0021651B">
        <w:rPr>
          <w:color w:val="auto"/>
        </w:rPr>
        <w:t xml:space="preserve"> inaugurou a área desenvolvendo um procedimento no qual os </w:t>
      </w:r>
      <w:r w:rsidR="00F34E32" w:rsidRPr="0021651B">
        <w:rPr>
          <w:color w:val="auto"/>
        </w:rPr>
        <w:t>participantes</w:t>
      </w:r>
      <w:r w:rsidRPr="0021651B">
        <w:rPr>
          <w:color w:val="auto"/>
        </w:rPr>
        <w:t xml:space="preserve"> de pesquisa </w:t>
      </w:r>
      <w:r w:rsidR="008D69B6" w:rsidRPr="0021651B">
        <w:rPr>
          <w:color w:val="auto"/>
        </w:rPr>
        <w:t xml:space="preserve">de grupos sociais distintos </w:t>
      </w:r>
      <w:r w:rsidR="007F5B51" w:rsidRPr="0021651B">
        <w:rPr>
          <w:color w:val="auto"/>
        </w:rPr>
        <w:t xml:space="preserve">em religião e nacionalidade </w:t>
      </w:r>
      <w:r w:rsidR="008D69B6" w:rsidRPr="0021651B">
        <w:rPr>
          <w:color w:val="auto"/>
        </w:rPr>
        <w:t xml:space="preserve">(protestantes da Irlanda do Norte, </w:t>
      </w:r>
      <w:r w:rsidR="007F5B51" w:rsidRPr="0021651B">
        <w:rPr>
          <w:color w:val="auto"/>
        </w:rPr>
        <w:t xml:space="preserve">protestantes ingleses e católicos da Irlanda do Norte) </w:t>
      </w:r>
      <w:r w:rsidRPr="0021651B">
        <w:rPr>
          <w:color w:val="auto"/>
        </w:rPr>
        <w:t xml:space="preserve">foram expostos a tarefas de </w:t>
      </w:r>
      <w:proofErr w:type="spellStart"/>
      <w:r w:rsidRPr="0021651B">
        <w:rPr>
          <w:i/>
          <w:color w:val="auto"/>
        </w:rPr>
        <w:t>matching</w:t>
      </w:r>
      <w:proofErr w:type="spellEnd"/>
      <w:r w:rsidRPr="0021651B">
        <w:rPr>
          <w:i/>
          <w:color w:val="auto"/>
        </w:rPr>
        <w:t>-</w:t>
      </w:r>
      <w:proofErr w:type="spellStart"/>
      <w:r w:rsidRPr="0021651B">
        <w:rPr>
          <w:i/>
          <w:color w:val="auto"/>
        </w:rPr>
        <w:t>to</w:t>
      </w:r>
      <w:proofErr w:type="spellEnd"/>
      <w:r w:rsidRPr="0021651B">
        <w:rPr>
          <w:i/>
          <w:color w:val="auto"/>
        </w:rPr>
        <w:t>-sample</w:t>
      </w:r>
      <w:r w:rsidRPr="0021651B">
        <w:rPr>
          <w:color w:val="auto"/>
        </w:rPr>
        <w:t xml:space="preserve"> (MTS</w:t>
      </w:r>
      <w:r w:rsidR="00F34E32" w:rsidRPr="0021651B">
        <w:rPr>
          <w:color w:val="auto"/>
        </w:rPr>
        <w:t>, do inglês para pareamento com o modelo</w:t>
      </w:r>
      <w:r w:rsidRPr="0021651B">
        <w:rPr>
          <w:color w:val="auto"/>
        </w:rPr>
        <w:t xml:space="preserve">) em que aprendiam </w:t>
      </w:r>
      <w:r w:rsidR="00114AE1" w:rsidRPr="0021651B">
        <w:rPr>
          <w:color w:val="auto"/>
        </w:rPr>
        <w:t>diferentes relações</w:t>
      </w:r>
      <w:r w:rsidR="005A02F8" w:rsidRPr="0021651B">
        <w:rPr>
          <w:color w:val="auto"/>
        </w:rPr>
        <w:t xml:space="preserve"> condicionais</w:t>
      </w:r>
      <w:r w:rsidR="00114AE1" w:rsidRPr="0021651B">
        <w:rPr>
          <w:color w:val="auto"/>
        </w:rPr>
        <w:t xml:space="preserve"> en</w:t>
      </w:r>
      <w:r w:rsidR="00F34E32" w:rsidRPr="0021651B">
        <w:rPr>
          <w:color w:val="auto"/>
        </w:rPr>
        <w:t>tre estímulos:</w:t>
      </w:r>
      <w:r w:rsidR="00114AE1" w:rsidRPr="0021651B">
        <w:rPr>
          <w:color w:val="auto"/>
        </w:rPr>
        <w:t xml:space="preserve"> </w:t>
      </w:r>
      <w:r w:rsidR="00F34E32" w:rsidRPr="0021651B">
        <w:rPr>
          <w:color w:val="auto"/>
        </w:rPr>
        <w:t xml:space="preserve">as relações A-B, </w:t>
      </w:r>
      <w:r w:rsidR="005A02F8" w:rsidRPr="0021651B">
        <w:rPr>
          <w:color w:val="auto"/>
        </w:rPr>
        <w:t xml:space="preserve">entre </w:t>
      </w:r>
      <w:r w:rsidRPr="0021651B">
        <w:rPr>
          <w:color w:val="auto"/>
        </w:rPr>
        <w:t>sobrenomes católicos</w:t>
      </w:r>
      <w:r w:rsidR="00F34E32" w:rsidRPr="0021651B">
        <w:rPr>
          <w:color w:val="auto"/>
        </w:rPr>
        <w:t xml:space="preserve"> (A)</w:t>
      </w:r>
      <w:r w:rsidRPr="0021651B">
        <w:rPr>
          <w:color w:val="auto"/>
        </w:rPr>
        <w:t xml:space="preserve"> e sílabas sem sentido</w:t>
      </w:r>
      <w:r w:rsidR="00F34E32" w:rsidRPr="0021651B">
        <w:rPr>
          <w:color w:val="auto"/>
        </w:rPr>
        <w:t xml:space="preserve"> (B</w:t>
      </w:r>
      <w:r w:rsidRPr="0021651B">
        <w:rPr>
          <w:color w:val="auto"/>
        </w:rPr>
        <w:t>)</w:t>
      </w:r>
      <w:r w:rsidR="00F34E32" w:rsidRPr="0021651B">
        <w:rPr>
          <w:color w:val="auto"/>
        </w:rPr>
        <w:t xml:space="preserve">; e B-C, </w:t>
      </w:r>
      <w:r w:rsidR="005A02F8" w:rsidRPr="0021651B">
        <w:rPr>
          <w:color w:val="auto"/>
        </w:rPr>
        <w:t xml:space="preserve">entre </w:t>
      </w:r>
      <w:r w:rsidRPr="0021651B">
        <w:rPr>
          <w:color w:val="auto"/>
        </w:rPr>
        <w:t>sílabas sem sentido</w:t>
      </w:r>
      <w:r w:rsidR="00F34E32" w:rsidRPr="0021651B">
        <w:rPr>
          <w:color w:val="auto"/>
        </w:rPr>
        <w:t xml:space="preserve"> (B)</w:t>
      </w:r>
      <w:r w:rsidRPr="0021651B">
        <w:rPr>
          <w:color w:val="auto"/>
        </w:rPr>
        <w:t xml:space="preserve"> e símbolos protestantes</w:t>
      </w:r>
      <w:r w:rsidR="00F34E32" w:rsidRPr="0021651B">
        <w:rPr>
          <w:color w:val="auto"/>
        </w:rPr>
        <w:t xml:space="preserve"> (C</w:t>
      </w:r>
      <w:r w:rsidRPr="0021651B">
        <w:rPr>
          <w:color w:val="auto"/>
        </w:rPr>
        <w:t>). Durante a fase de teste</w:t>
      </w:r>
      <w:r w:rsidR="00114AE1" w:rsidRPr="0021651B">
        <w:rPr>
          <w:color w:val="auto"/>
        </w:rPr>
        <w:t>s</w:t>
      </w:r>
      <w:r w:rsidRPr="0021651B">
        <w:rPr>
          <w:color w:val="auto"/>
        </w:rPr>
        <w:t xml:space="preserve"> de </w:t>
      </w:r>
      <w:r w:rsidR="00114AE1" w:rsidRPr="0021651B">
        <w:rPr>
          <w:color w:val="auto"/>
        </w:rPr>
        <w:t xml:space="preserve">relações de </w:t>
      </w:r>
      <w:r w:rsidRPr="0021651B">
        <w:rPr>
          <w:color w:val="auto"/>
        </w:rPr>
        <w:t xml:space="preserve">equivalência, os participantes de origem inglesa responderam de acordo com a relação AC, combinando os nomes católicos com os símbolos protestantes. Porém, 12 dos 19 participantes </w:t>
      </w:r>
      <w:r w:rsidR="00173F96" w:rsidRPr="0021651B">
        <w:rPr>
          <w:color w:val="auto"/>
        </w:rPr>
        <w:t xml:space="preserve">da </w:t>
      </w:r>
      <w:r w:rsidR="00173F96" w:rsidRPr="0021651B">
        <w:rPr>
          <w:color w:val="auto"/>
        </w:rPr>
        <w:lastRenderedPageBreak/>
        <w:t>Irlanda do Norte</w:t>
      </w:r>
      <w:r w:rsidRPr="0021651B">
        <w:rPr>
          <w:color w:val="auto"/>
        </w:rPr>
        <w:t xml:space="preserve"> escolh</w:t>
      </w:r>
      <w:r w:rsidR="00F34E32" w:rsidRPr="0021651B">
        <w:rPr>
          <w:color w:val="auto"/>
        </w:rPr>
        <w:t>eram</w:t>
      </w:r>
      <w:r w:rsidRPr="0021651B">
        <w:rPr>
          <w:color w:val="auto"/>
        </w:rPr>
        <w:t xml:space="preserve"> um nome protestante na presença do símbolo protestante, sugerindo que classes de estímulos aprendidas anteriormente ao experimento, devido à experiência com contingências sociais d</w:t>
      </w:r>
      <w:r w:rsidR="005A02F8" w:rsidRPr="0021651B">
        <w:rPr>
          <w:color w:val="auto"/>
        </w:rPr>
        <w:t>aquele</w:t>
      </w:r>
      <w:r w:rsidRPr="0021651B">
        <w:rPr>
          <w:color w:val="auto"/>
        </w:rPr>
        <w:t xml:space="preserve"> país, interferiam no estabelecimento de </w:t>
      </w:r>
      <w:r w:rsidR="005A02F8" w:rsidRPr="0021651B">
        <w:rPr>
          <w:color w:val="auto"/>
        </w:rPr>
        <w:t>novas relações entre os estímulos apresentados, que eram incompatíveis com aquelas já instaladas no repertório comportamental dos participantes</w:t>
      </w:r>
      <w:r w:rsidRPr="0021651B">
        <w:rPr>
          <w:color w:val="auto"/>
        </w:rPr>
        <w:t xml:space="preserve">. </w:t>
      </w:r>
    </w:p>
    <w:p w14:paraId="0E4A7BD0" w14:textId="237E9A4A" w:rsidR="00B13490" w:rsidRPr="0021651B" w:rsidRDefault="00213E7F" w:rsidP="00214CA1">
      <w:pPr>
        <w:jc w:val="left"/>
        <w:rPr>
          <w:color w:val="auto"/>
        </w:rPr>
      </w:pPr>
      <w:r w:rsidRPr="0021651B">
        <w:rPr>
          <w:color w:val="auto"/>
        </w:rPr>
        <w:t xml:space="preserve">O teste de medidas implícitas mais utilizado, segundo a revisão de </w:t>
      </w:r>
      <w:r w:rsidR="005A02F8" w:rsidRPr="0021651B">
        <w:rPr>
          <w:noProof/>
          <w:color w:val="auto"/>
        </w:rPr>
        <w:t>Nosek</w:t>
      </w:r>
      <w:r w:rsidRPr="0021651B">
        <w:rPr>
          <w:noProof/>
          <w:color w:val="auto"/>
        </w:rPr>
        <w:t xml:space="preserve"> e col</w:t>
      </w:r>
      <w:r w:rsidR="005A02F8" w:rsidRPr="0021651B">
        <w:rPr>
          <w:noProof/>
          <w:color w:val="auto"/>
        </w:rPr>
        <w:t>s.</w:t>
      </w:r>
      <w:r w:rsidRPr="0021651B">
        <w:rPr>
          <w:noProof/>
          <w:color w:val="auto"/>
        </w:rPr>
        <w:t xml:space="preserve"> (2011),</w:t>
      </w:r>
      <w:r w:rsidRPr="0021651B">
        <w:rPr>
          <w:color w:val="auto"/>
        </w:rPr>
        <w:t xml:space="preserve"> é o </w:t>
      </w:r>
      <w:proofErr w:type="spellStart"/>
      <w:r w:rsidRPr="0021651B">
        <w:rPr>
          <w:i/>
          <w:color w:val="auto"/>
        </w:rPr>
        <w:t>Implicit</w:t>
      </w:r>
      <w:proofErr w:type="spellEnd"/>
      <w:r w:rsidRPr="0021651B">
        <w:rPr>
          <w:i/>
          <w:color w:val="auto"/>
        </w:rPr>
        <w:t xml:space="preserve"> </w:t>
      </w:r>
      <w:proofErr w:type="spellStart"/>
      <w:r w:rsidRPr="0021651B">
        <w:rPr>
          <w:i/>
          <w:color w:val="auto"/>
        </w:rPr>
        <w:t>Association</w:t>
      </w:r>
      <w:proofErr w:type="spellEnd"/>
      <w:r w:rsidRPr="0021651B">
        <w:rPr>
          <w:i/>
          <w:color w:val="auto"/>
        </w:rPr>
        <w:t xml:space="preserve"> Test</w:t>
      </w:r>
      <w:r w:rsidRPr="0021651B">
        <w:rPr>
          <w:color w:val="auto"/>
        </w:rPr>
        <w:t xml:space="preserve"> (IAT</w:t>
      </w:r>
      <w:r w:rsidR="005A02F8" w:rsidRPr="0021651B">
        <w:rPr>
          <w:color w:val="auto"/>
        </w:rPr>
        <w:t>, sigla em inglês para Teste de Associação Implícita</w:t>
      </w:r>
      <w:r w:rsidR="009A032B" w:rsidRPr="0021651B">
        <w:rPr>
          <w:color w:val="auto"/>
        </w:rPr>
        <w:t>), que</w:t>
      </w:r>
      <w:r w:rsidRPr="0021651B">
        <w:rPr>
          <w:color w:val="auto"/>
        </w:rPr>
        <w:t xml:space="preserve"> </w:t>
      </w:r>
      <w:r w:rsidR="004E4047" w:rsidRPr="0021651B">
        <w:rPr>
          <w:color w:val="auto"/>
        </w:rPr>
        <w:t xml:space="preserve">é um instrumento </w:t>
      </w:r>
      <w:r w:rsidR="009A032B" w:rsidRPr="0021651B">
        <w:rPr>
          <w:color w:val="auto"/>
        </w:rPr>
        <w:t>cujo objetivo</w:t>
      </w:r>
      <w:r w:rsidR="004E4047" w:rsidRPr="0021651B">
        <w:rPr>
          <w:color w:val="auto"/>
        </w:rPr>
        <w:t xml:space="preserve"> </w:t>
      </w:r>
      <w:r w:rsidR="009A032B" w:rsidRPr="0021651B">
        <w:rPr>
          <w:color w:val="auto"/>
        </w:rPr>
        <w:t xml:space="preserve">é </w:t>
      </w:r>
      <w:r w:rsidR="004E4047" w:rsidRPr="0021651B">
        <w:rPr>
          <w:color w:val="auto"/>
        </w:rPr>
        <w:t>detectar o poder de associações automáticas entre as representações mentais de conceitos e objetos na memória. Ou seja, este teste exterioriza, de maneira quantitativa, os preconceitos enraizados e geralme</w:t>
      </w:r>
      <w:r w:rsidR="005A02F8" w:rsidRPr="0021651B">
        <w:rPr>
          <w:color w:val="auto"/>
        </w:rPr>
        <w:t xml:space="preserve">nte disfarçados durante um </w:t>
      </w:r>
      <w:proofErr w:type="spellStart"/>
      <w:r w:rsidR="005A02F8" w:rsidRPr="0021651B">
        <w:rPr>
          <w:color w:val="auto"/>
        </w:rPr>
        <w:t>auto</w:t>
      </w:r>
      <w:r w:rsidR="004F703B" w:rsidRPr="0021651B">
        <w:rPr>
          <w:color w:val="auto"/>
        </w:rPr>
        <w:t>r</w:t>
      </w:r>
      <w:r w:rsidR="004E4047" w:rsidRPr="0021651B">
        <w:rPr>
          <w:color w:val="auto"/>
        </w:rPr>
        <w:t>relato</w:t>
      </w:r>
      <w:proofErr w:type="spellEnd"/>
      <w:r w:rsidR="004E4047" w:rsidRPr="0021651B">
        <w:rPr>
          <w:color w:val="auto"/>
        </w:rPr>
        <w:t>, conhecidos como atitudes implícitas, uti</w:t>
      </w:r>
      <w:r w:rsidR="005A02F8" w:rsidRPr="0021651B">
        <w:rPr>
          <w:color w:val="auto"/>
        </w:rPr>
        <w:t>lizando como medida a latência d</w:t>
      </w:r>
      <w:r w:rsidR="004E4047" w:rsidRPr="0021651B">
        <w:rPr>
          <w:color w:val="auto"/>
        </w:rPr>
        <w:t xml:space="preserve">as respostas a relações entre estímulos apresentadas em dois blocos de tarefas contrastantes. Assim, quanto maior o tempo </w:t>
      </w:r>
      <w:r w:rsidR="005A02F8" w:rsidRPr="0021651B">
        <w:rPr>
          <w:color w:val="auto"/>
        </w:rPr>
        <w:t>despendido</w:t>
      </w:r>
      <w:r w:rsidR="004E4047" w:rsidRPr="0021651B">
        <w:rPr>
          <w:color w:val="auto"/>
        </w:rPr>
        <w:t xml:space="preserve"> pelo participante para responder positivamente às relações apresentadas em tentativas de </w:t>
      </w:r>
      <w:r w:rsidR="00453561" w:rsidRPr="0021651B">
        <w:rPr>
          <w:color w:val="auto"/>
        </w:rPr>
        <w:t>MTS</w:t>
      </w:r>
      <w:r w:rsidR="004E4047" w:rsidRPr="0021651B">
        <w:rPr>
          <w:color w:val="auto"/>
        </w:rPr>
        <w:t xml:space="preserve"> nas tarefas consideradas pela nossa comunidade verbal como inconsistentes (</w:t>
      </w:r>
      <w:r w:rsidR="004F703B" w:rsidRPr="0021651B">
        <w:rPr>
          <w:color w:val="auto"/>
        </w:rPr>
        <w:t>por exemplo</w:t>
      </w:r>
      <w:r w:rsidR="004E4047" w:rsidRPr="0021651B">
        <w:rPr>
          <w:color w:val="auto"/>
        </w:rPr>
        <w:t xml:space="preserve">, a relação entre </w:t>
      </w:r>
      <w:r w:rsidR="005A02F8" w:rsidRPr="0021651B">
        <w:rPr>
          <w:color w:val="auto"/>
        </w:rPr>
        <w:t>as palavras</w:t>
      </w:r>
      <w:r w:rsidR="00453561" w:rsidRPr="0021651B">
        <w:rPr>
          <w:color w:val="auto"/>
        </w:rPr>
        <w:t xml:space="preserve"> </w:t>
      </w:r>
      <w:r w:rsidR="007F5B51" w:rsidRPr="0021651B">
        <w:rPr>
          <w:color w:val="auto"/>
        </w:rPr>
        <w:t>“</w:t>
      </w:r>
      <w:r w:rsidR="004F703B" w:rsidRPr="0021651B">
        <w:rPr>
          <w:color w:val="auto"/>
        </w:rPr>
        <w:t xml:space="preserve">mulher” </w:t>
      </w:r>
      <w:r w:rsidR="00453561" w:rsidRPr="0021651B">
        <w:rPr>
          <w:color w:val="auto"/>
        </w:rPr>
        <w:t xml:space="preserve">e </w:t>
      </w:r>
      <w:r w:rsidR="007F5B51" w:rsidRPr="0021651B">
        <w:rPr>
          <w:color w:val="auto"/>
        </w:rPr>
        <w:t>“</w:t>
      </w:r>
      <w:r w:rsidR="004F703B" w:rsidRPr="0021651B">
        <w:rPr>
          <w:color w:val="auto"/>
        </w:rPr>
        <w:t>dominante”</w:t>
      </w:r>
      <w:r w:rsidR="004E4047" w:rsidRPr="0021651B">
        <w:rPr>
          <w:color w:val="auto"/>
        </w:rPr>
        <w:t>), e quanto menor o tempo despendido para realizar as tarefas consistentes (</w:t>
      </w:r>
      <w:r w:rsidR="004F703B" w:rsidRPr="0021651B">
        <w:rPr>
          <w:color w:val="auto"/>
        </w:rPr>
        <w:t>por exemplo</w:t>
      </w:r>
      <w:r w:rsidR="004E4047" w:rsidRPr="0021651B">
        <w:rPr>
          <w:color w:val="auto"/>
        </w:rPr>
        <w:t xml:space="preserve">, o tempo para responder positivamente à relação entre </w:t>
      </w:r>
      <w:r w:rsidR="005A02F8" w:rsidRPr="0021651B">
        <w:rPr>
          <w:color w:val="auto"/>
        </w:rPr>
        <w:t>as palavras</w:t>
      </w:r>
      <w:r w:rsidR="00453561" w:rsidRPr="0021651B">
        <w:rPr>
          <w:color w:val="auto"/>
        </w:rPr>
        <w:t xml:space="preserve"> </w:t>
      </w:r>
      <w:r w:rsidR="007F5B51" w:rsidRPr="0021651B">
        <w:rPr>
          <w:color w:val="auto"/>
        </w:rPr>
        <w:t>“</w:t>
      </w:r>
      <w:r w:rsidR="004F703B" w:rsidRPr="0021651B">
        <w:rPr>
          <w:color w:val="auto"/>
        </w:rPr>
        <w:t xml:space="preserve">mulher” </w:t>
      </w:r>
      <w:r w:rsidR="00453561" w:rsidRPr="0021651B">
        <w:rPr>
          <w:color w:val="auto"/>
        </w:rPr>
        <w:t xml:space="preserve">e </w:t>
      </w:r>
      <w:r w:rsidR="007F5B51" w:rsidRPr="0021651B">
        <w:rPr>
          <w:color w:val="auto"/>
        </w:rPr>
        <w:t>“</w:t>
      </w:r>
      <w:r w:rsidR="004F703B" w:rsidRPr="0021651B">
        <w:rPr>
          <w:color w:val="auto"/>
        </w:rPr>
        <w:t>submissa”</w:t>
      </w:r>
      <w:r w:rsidR="004E4047" w:rsidRPr="0021651B">
        <w:rPr>
          <w:color w:val="auto"/>
        </w:rPr>
        <w:t>), maiores são as medidas d</w:t>
      </w:r>
      <w:r w:rsidR="005A02F8" w:rsidRPr="0021651B">
        <w:rPr>
          <w:color w:val="auto"/>
        </w:rPr>
        <w:t>a atitude implícita negativa</w:t>
      </w:r>
      <w:r w:rsidR="00453561" w:rsidRPr="0021651B">
        <w:rPr>
          <w:color w:val="auto"/>
        </w:rPr>
        <w:t xml:space="preserve"> em relação a </w:t>
      </w:r>
      <w:r w:rsidR="005A02F8" w:rsidRPr="0021651B">
        <w:rPr>
          <w:color w:val="auto"/>
        </w:rPr>
        <w:t>mulheres no que diz respeito ao contexto de dominância</w:t>
      </w:r>
      <w:r w:rsidR="004E4047" w:rsidRPr="0021651B">
        <w:rPr>
          <w:color w:val="auto"/>
        </w:rPr>
        <w:t xml:space="preserve"> (</w:t>
      </w:r>
      <w:proofErr w:type="spellStart"/>
      <w:r w:rsidR="004E4047" w:rsidRPr="0021651B">
        <w:rPr>
          <w:color w:val="auto"/>
        </w:rPr>
        <w:t>Greenwald</w:t>
      </w:r>
      <w:proofErr w:type="spellEnd"/>
      <w:r w:rsidR="004E4047" w:rsidRPr="0021651B">
        <w:rPr>
          <w:color w:val="auto"/>
        </w:rPr>
        <w:t xml:space="preserve">, </w:t>
      </w:r>
      <w:proofErr w:type="spellStart"/>
      <w:r w:rsidR="004E4047" w:rsidRPr="0021651B">
        <w:rPr>
          <w:color w:val="auto"/>
        </w:rPr>
        <w:t>McGhee</w:t>
      </w:r>
      <w:proofErr w:type="spellEnd"/>
      <w:r w:rsidR="004E4047" w:rsidRPr="0021651B">
        <w:rPr>
          <w:color w:val="auto"/>
        </w:rPr>
        <w:t>, &amp; Schwartz, 1998).</w:t>
      </w:r>
      <w:r w:rsidR="00703B79">
        <w:rPr>
          <w:color w:val="auto"/>
        </w:rPr>
        <w:t xml:space="preserve"> </w:t>
      </w:r>
      <w:r w:rsidR="004E4047" w:rsidRPr="0021651B">
        <w:rPr>
          <w:color w:val="auto"/>
        </w:rPr>
        <w:t xml:space="preserve">A interpretação </w:t>
      </w:r>
      <w:r w:rsidR="005A02F8" w:rsidRPr="0021651B">
        <w:rPr>
          <w:color w:val="auto"/>
        </w:rPr>
        <w:t xml:space="preserve">não comportamental </w:t>
      </w:r>
      <w:r w:rsidR="004E4047" w:rsidRPr="0021651B">
        <w:rPr>
          <w:color w:val="auto"/>
        </w:rPr>
        <w:t xml:space="preserve">que se faz deste fenômeno é de que processos </w:t>
      </w:r>
      <w:proofErr w:type="spellStart"/>
      <w:r w:rsidR="004E4047" w:rsidRPr="0021651B">
        <w:rPr>
          <w:color w:val="auto"/>
        </w:rPr>
        <w:t>mediacionais</w:t>
      </w:r>
      <w:proofErr w:type="spellEnd"/>
      <w:r w:rsidR="004E4047" w:rsidRPr="0021651B">
        <w:rPr>
          <w:color w:val="auto"/>
        </w:rPr>
        <w:t xml:space="preserve"> ou cognitivos conscientes devem estar em funcionamento quando uma pessoa é solicitada a responder de maneira imediata a uma relação inconsistente com aquelas a que ela está normalmente em contato no ambiente social, que devem evocar respostas automáticas, imediatas e, portanto, inconscientes. </w:t>
      </w:r>
      <w:r w:rsidR="009A032B" w:rsidRPr="0021651B">
        <w:rPr>
          <w:color w:val="auto"/>
        </w:rPr>
        <w:t xml:space="preserve">Durante o procedimento do IAT, feito no </w:t>
      </w:r>
      <w:r w:rsidR="009A032B" w:rsidRPr="0021651B">
        <w:rPr>
          <w:color w:val="auto"/>
        </w:rPr>
        <w:lastRenderedPageBreak/>
        <w:t xml:space="preserve">computador, </w:t>
      </w:r>
      <w:r w:rsidR="009C2B84" w:rsidRPr="0021651B">
        <w:rPr>
          <w:color w:val="auto"/>
        </w:rPr>
        <w:t>cada palavra apresentada como estímulo, na parte de baixo da tela, deve ser associada a uma dentre duas categorias, apresentadas nos cantos superiores da tela. As respostas que</w:t>
      </w:r>
      <w:r w:rsidR="009A032B" w:rsidRPr="0021651B">
        <w:rPr>
          <w:color w:val="auto"/>
        </w:rPr>
        <w:t xml:space="preserve"> denot</w:t>
      </w:r>
      <w:r w:rsidR="009C2B84" w:rsidRPr="0021651B">
        <w:rPr>
          <w:color w:val="auto"/>
        </w:rPr>
        <w:t>am</w:t>
      </w:r>
      <w:r w:rsidR="009A032B" w:rsidRPr="0021651B">
        <w:rPr>
          <w:color w:val="auto"/>
        </w:rPr>
        <w:t xml:space="preserve"> a consistência ou inconsistência </w:t>
      </w:r>
      <w:r w:rsidR="00B13490" w:rsidRPr="0021651B">
        <w:rPr>
          <w:color w:val="auto"/>
        </w:rPr>
        <w:t>da</w:t>
      </w:r>
      <w:r w:rsidR="009C2B84" w:rsidRPr="0021651B">
        <w:rPr>
          <w:color w:val="auto"/>
        </w:rPr>
        <w:t>s</w:t>
      </w:r>
      <w:r w:rsidR="00B13490" w:rsidRPr="0021651B">
        <w:rPr>
          <w:color w:val="auto"/>
        </w:rPr>
        <w:t xml:space="preserve"> relaç</w:t>
      </w:r>
      <w:r w:rsidR="009C2B84" w:rsidRPr="0021651B">
        <w:rPr>
          <w:color w:val="auto"/>
        </w:rPr>
        <w:t>ões</w:t>
      </w:r>
      <w:r w:rsidR="00B13490" w:rsidRPr="0021651B">
        <w:rPr>
          <w:color w:val="auto"/>
        </w:rPr>
        <w:t xml:space="preserve"> entre os estímulos (por exemplo, a palavra </w:t>
      </w:r>
      <w:r w:rsidR="007F5B51" w:rsidRPr="0021651B">
        <w:rPr>
          <w:color w:val="auto"/>
        </w:rPr>
        <w:t>“</w:t>
      </w:r>
      <w:r w:rsidR="00B336D5" w:rsidRPr="0021651B">
        <w:rPr>
          <w:color w:val="auto"/>
        </w:rPr>
        <w:t>submissa”</w:t>
      </w:r>
      <w:r w:rsidR="00B13490" w:rsidRPr="0021651B">
        <w:rPr>
          <w:color w:val="auto"/>
        </w:rPr>
        <w:t xml:space="preserve">, na presença </w:t>
      </w:r>
      <w:r w:rsidR="009C2B84" w:rsidRPr="0021651B">
        <w:rPr>
          <w:color w:val="auto"/>
        </w:rPr>
        <w:t>das categorias</w:t>
      </w:r>
      <w:r w:rsidR="00B13490" w:rsidRPr="0021651B">
        <w:rPr>
          <w:color w:val="auto"/>
        </w:rPr>
        <w:t xml:space="preserve"> </w:t>
      </w:r>
      <w:r w:rsidR="007F5B51" w:rsidRPr="0021651B">
        <w:rPr>
          <w:color w:val="auto"/>
        </w:rPr>
        <w:t>“</w:t>
      </w:r>
      <w:r w:rsidR="00B336D5" w:rsidRPr="0021651B">
        <w:rPr>
          <w:color w:val="auto"/>
        </w:rPr>
        <w:t xml:space="preserve">mulher” </w:t>
      </w:r>
      <w:r w:rsidR="00B13490" w:rsidRPr="0021651B">
        <w:rPr>
          <w:color w:val="auto"/>
        </w:rPr>
        <w:t xml:space="preserve">e </w:t>
      </w:r>
      <w:r w:rsidR="007F5B51" w:rsidRPr="0021651B">
        <w:rPr>
          <w:color w:val="auto"/>
        </w:rPr>
        <w:t>“</w:t>
      </w:r>
      <w:r w:rsidR="00B336D5" w:rsidRPr="0021651B">
        <w:rPr>
          <w:color w:val="auto"/>
        </w:rPr>
        <w:t>homem”</w:t>
      </w:r>
      <w:r w:rsidR="009C2B84" w:rsidRPr="0021651B">
        <w:rPr>
          <w:color w:val="auto"/>
        </w:rPr>
        <w:t xml:space="preserve">, deve ser associada à categoria </w:t>
      </w:r>
      <w:r w:rsidR="007F5B51" w:rsidRPr="0021651B">
        <w:rPr>
          <w:color w:val="auto"/>
        </w:rPr>
        <w:t>“</w:t>
      </w:r>
      <w:r w:rsidR="00B336D5" w:rsidRPr="0021651B">
        <w:rPr>
          <w:color w:val="auto"/>
        </w:rPr>
        <w:t>mulher”</w:t>
      </w:r>
      <w:r w:rsidR="009C2B84" w:rsidRPr="0021651B">
        <w:rPr>
          <w:color w:val="auto"/>
        </w:rPr>
        <w:t>, denotando o viés de gênero</w:t>
      </w:r>
      <w:r w:rsidR="00B13490" w:rsidRPr="0021651B">
        <w:rPr>
          <w:color w:val="auto"/>
        </w:rPr>
        <w:t>)</w:t>
      </w:r>
      <w:r w:rsidR="009C2B84" w:rsidRPr="0021651B">
        <w:rPr>
          <w:color w:val="auto"/>
        </w:rPr>
        <w:t xml:space="preserve"> são emitidas pelo participante de acordo com as posições das palavras na tela do computador</w:t>
      </w:r>
      <w:r w:rsidR="00B13490" w:rsidRPr="0021651B">
        <w:rPr>
          <w:color w:val="auto"/>
        </w:rPr>
        <w:t>. As tentativas consideradas incorretas</w:t>
      </w:r>
      <w:r w:rsidR="00247DC9" w:rsidRPr="0021651B">
        <w:rPr>
          <w:color w:val="auto"/>
        </w:rPr>
        <w:t xml:space="preserve"> em cada bloco</w:t>
      </w:r>
      <w:r w:rsidR="00B13490" w:rsidRPr="0021651B">
        <w:rPr>
          <w:color w:val="auto"/>
        </w:rPr>
        <w:t xml:space="preserve"> são seguidas de </w:t>
      </w:r>
      <w:r w:rsidR="00B13490" w:rsidRPr="009D0675">
        <w:rPr>
          <w:i/>
          <w:color w:val="auto"/>
        </w:rPr>
        <w:t>feedback</w:t>
      </w:r>
      <w:r w:rsidR="00B13490" w:rsidRPr="0021651B">
        <w:rPr>
          <w:color w:val="auto"/>
        </w:rPr>
        <w:t xml:space="preserve"> corretivo e as respostas consideradas corretas </w:t>
      </w:r>
      <w:r w:rsidR="00247DC9" w:rsidRPr="0021651B">
        <w:rPr>
          <w:color w:val="auto"/>
        </w:rPr>
        <w:t xml:space="preserve">em cada bloco </w:t>
      </w:r>
      <w:r w:rsidR="00B13490" w:rsidRPr="0021651B">
        <w:rPr>
          <w:color w:val="auto"/>
        </w:rPr>
        <w:t>não são seguidas de consequências</w:t>
      </w:r>
      <w:r w:rsidR="00A46FAA" w:rsidRPr="0021651B">
        <w:rPr>
          <w:color w:val="auto"/>
        </w:rPr>
        <w:t xml:space="preserve"> programadas</w:t>
      </w:r>
      <w:r w:rsidR="00B13490" w:rsidRPr="0021651B">
        <w:rPr>
          <w:color w:val="auto"/>
        </w:rPr>
        <w:t xml:space="preserve">. A Figura 1 mostra um conjunto de tentativas hipotéticas de um IAT para medida de viés de gênero. </w:t>
      </w:r>
    </w:p>
    <w:p w14:paraId="5A7C8B44" w14:textId="7B97B6DD" w:rsidR="004E4047" w:rsidRPr="0021651B" w:rsidRDefault="00696B98" w:rsidP="00696B98">
      <w:pPr>
        <w:jc w:val="center"/>
        <w:rPr>
          <w:b/>
          <w:color w:val="auto"/>
        </w:rPr>
      </w:pPr>
      <w:r w:rsidRPr="0021651B">
        <w:rPr>
          <w:b/>
          <w:color w:val="auto"/>
        </w:rPr>
        <w:t>[</w:t>
      </w:r>
      <w:r w:rsidR="00B13490" w:rsidRPr="0021651B">
        <w:rPr>
          <w:b/>
          <w:color w:val="auto"/>
        </w:rPr>
        <w:t>INSERIR FIGURA 1 AQUI</w:t>
      </w:r>
      <w:r w:rsidRPr="0021651B">
        <w:rPr>
          <w:b/>
          <w:color w:val="auto"/>
        </w:rPr>
        <w:t>]</w:t>
      </w:r>
    </w:p>
    <w:p w14:paraId="76F78C16" w14:textId="0FB92D46" w:rsidR="004E4047" w:rsidRPr="0021651B" w:rsidRDefault="004E4047" w:rsidP="00214CA1">
      <w:pPr>
        <w:jc w:val="left"/>
        <w:rPr>
          <w:color w:val="auto"/>
        </w:rPr>
      </w:pPr>
      <w:r w:rsidRPr="0021651B">
        <w:rPr>
          <w:color w:val="auto"/>
        </w:rPr>
        <w:t xml:space="preserve">Uma alternativa ao IAT é o IRAP (da sigla em inglês para </w:t>
      </w:r>
      <w:proofErr w:type="spellStart"/>
      <w:r w:rsidRPr="0021651B">
        <w:rPr>
          <w:i/>
          <w:color w:val="auto"/>
        </w:rPr>
        <w:t>Implicit</w:t>
      </w:r>
      <w:proofErr w:type="spellEnd"/>
      <w:r w:rsidRPr="0021651B">
        <w:rPr>
          <w:i/>
          <w:color w:val="auto"/>
        </w:rPr>
        <w:t xml:space="preserve"> </w:t>
      </w:r>
      <w:proofErr w:type="spellStart"/>
      <w:r w:rsidRPr="0021651B">
        <w:rPr>
          <w:i/>
          <w:color w:val="auto"/>
        </w:rPr>
        <w:t>Relational</w:t>
      </w:r>
      <w:proofErr w:type="spellEnd"/>
      <w:r w:rsidRPr="0021651B">
        <w:rPr>
          <w:i/>
          <w:color w:val="auto"/>
        </w:rPr>
        <w:t xml:space="preserve"> Assessment Procedure</w:t>
      </w:r>
      <w:r w:rsidRPr="0021651B">
        <w:rPr>
          <w:color w:val="auto"/>
        </w:rPr>
        <w:t xml:space="preserve"> ou Procedimento de Avaliação Relacional Implícita), de Barnes-Holmes</w:t>
      </w:r>
      <w:r w:rsidR="001278B0" w:rsidRPr="0021651B">
        <w:rPr>
          <w:color w:val="auto"/>
        </w:rPr>
        <w:t xml:space="preserve"> </w:t>
      </w:r>
      <w:r w:rsidR="00A46FAA" w:rsidRPr="00AA64C2">
        <w:rPr>
          <w:color w:val="auto"/>
        </w:rPr>
        <w:t>et al</w:t>
      </w:r>
      <w:r w:rsidR="00A46FAA" w:rsidRPr="0021651B">
        <w:rPr>
          <w:color w:val="auto"/>
        </w:rPr>
        <w:t>.</w:t>
      </w:r>
      <w:r w:rsidRPr="0021651B">
        <w:rPr>
          <w:color w:val="auto"/>
        </w:rPr>
        <w:t xml:space="preserve"> (</w:t>
      </w:r>
      <w:r w:rsidR="001278B0" w:rsidRPr="0021651B">
        <w:rPr>
          <w:color w:val="auto"/>
        </w:rPr>
        <w:t>2006</w:t>
      </w:r>
      <w:r w:rsidRPr="0021651B">
        <w:rPr>
          <w:color w:val="auto"/>
        </w:rPr>
        <w:t>), que é um procedimento que utiliza as tarefas</w:t>
      </w:r>
      <w:r w:rsidR="001278B0" w:rsidRPr="0021651B">
        <w:rPr>
          <w:color w:val="auto"/>
        </w:rPr>
        <w:t xml:space="preserve"> </w:t>
      </w:r>
      <w:r w:rsidRPr="0021651B">
        <w:rPr>
          <w:color w:val="auto"/>
        </w:rPr>
        <w:t xml:space="preserve">experimentais </w:t>
      </w:r>
      <w:r w:rsidR="001278B0" w:rsidRPr="0021651B">
        <w:rPr>
          <w:color w:val="auto"/>
        </w:rPr>
        <w:t xml:space="preserve">semelhantes às </w:t>
      </w:r>
      <w:r w:rsidRPr="0021651B">
        <w:rPr>
          <w:color w:val="auto"/>
        </w:rPr>
        <w:t>do IAT, porém com uma operacionalização mais aproximada da Análise do Comportamento. O IRAP é baseado em várias teorias comportamentais, como a teoria do comportamento verbal (Skinner, 1957), o paradigma de equivalência de estímulos (</w:t>
      </w:r>
      <w:proofErr w:type="spellStart"/>
      <w:r w:rsidRPr="0021651B">
        <w:rPr>
          <w:color w:val="auto"/>
        </w:rPr>
        <w:t>Sidman</w:t>
      </w:r>
      <w:proofErr w:type="spellEnd"/>
      <w:r w:rsidRPr="0021651B">
        <w:rPr>
          <w:color w:val="auto"/>
        </w:rPr>
        <w:t xml:space="preserve">, 1971; 1997), e a Teoria das Molduras Relacionais (Hayes, Barnes-Holmes, &amp; Roche, 2001). Essas teorias comportamentais sobre o desenvolvimento </w:t>
      </w:r>
      <w:r w:rsidR="00205D16" w:rsidRPr="0021651B">
        <w:rPr>
          <w:color w:val="auto"/>
        </w:rPr>
        <w:t>do comportamento simbólico</w:t>
      </w:r>
      <w:r w:rsidRPr="0021651B">
        <w:rPr>
          <w:color w:val="auto"/>
        </w:rPr>
        <w:t xml:space="preserve"> apresentam a aprendizagem, em contingências sociais, das respostas a relações entre estímulos como determinante de repertórios de responder imediato</w:t>
      </w:r>
      <w:r w:rsidR="00F45AA4" w:rsidRPr="0021651B">
        <w:rPr>
          <w:color w:val="auto"/>
        </w:rPr>
        <w:t xml:space="preserve">, implicados nas </w:t>
      </w:r>
      <w:r w:rsidRPr="0021651B">
        <w:rPr>
          <w:color w:val="auto"/>
        </w:rPr>
        <w:t>atitudes implícitas</w:t>
      </w:r>
      <w:r w:rsidR="00F45AA4" w:rsidRPr="0021651B">
        <w:rPr>
          <w:color w:val="auto"/>
        </w:rPr>
        <w:t>,</w:t>
      </w:r>
      <w:r w:rsidRPr="0021651B">
        <w:rPr>
          <w:color w:val="auto"/>
        </w:rPr>
        <w:t xml:space="preserve"> durante a formação de categorias de estímulos. Assim, uma </w:t>
      </w:r>
      <w:r w:rsidR="008F51C0" w:rsidRPr="0021651B">
        <w:rPr>
          <w:color w:val="auto"/>
        </w:rPr>
        <w:t>maior latência</w:t>
      </w:r>
      <w:r w:rsidRPr="0021651B">
        <w:rPr>
          <w:color w:val="auto"/>
        </w:rPr>
        <w:t xml:space="preserve"> das respostas emitidas diante de uma relação entre dois estímulos (</w:t>
      </w:r>
      <w:r w:rsidR="008F51C0" w:rsidRPr="0021651B">
        <w:rPr>
          <w:color w:val="auto"/>
        </w:rPr>
        <w:t>por exemplo</w:t>
      </w:r>
      <w:r w:rsidRPr="0021651B">
        <w:rPr>
          <w:color w:val="auto"/>
        </w:rPr>
        <w:t xml:space="preserve">, </w:t>
      </w:r>
      <w:r w:rsidR="00F45AA4" w:rsidRPr="0021651B">
        <w:rPr>
          <w:color w:val="auto"/>
        </w:rPr>
        <w:t>mulher-dominante</w:t>
      </w:r>
      <w:r w:rsidR="008F51C0" w:rsidRPr="0021651B">
        <w:rPr>
          <w:color w:val="auto"/>
        </w:rPr>
        <w:t>, em comparação com homem-dominante</w:t>
      </w:r>
      <w:r w:rsidRPr="0021651B">
        <w:rPr>
          <w:color w:val="auto"/>
        </w:rPr>
        <w:t xml:space="preserve">), é interpretada como a dificuldade de modificar a função de estímulos </w:t>
      </w:r>
      <w:r w:rsidRPr="0021651B">
        <w:rPr>
          <w:color w:val="auto"/>
        </w:rPr>
        <w:lastRenderedPageBreak/>
        <w:t xml:space="preserve">equivalentes, como já demonstrado pela literatura (Barnes, Browne, </w:t>
      </w:r>
      <w:proofErr w:type="spellStart"/>
      <w:r w:rsidRPr="0021651B">
        <w:rPr>
          <w:color w:val="auto"/>
        </w:rPr>
        <w:t>Smeets</w:t>
      </w:r>
      <w:proofErr w:type="spellEnd"/>
      <w:r w:rsidRPr="0021651B">
        <w:rPr>
          <w:color w:val="auto"/>
        </w:rPr>
        <w:t xml:space="preserve">, &amp; Roche, 1995; Barnes &amp; </w:t>
      </w:r>
      <w:proofErr w:type="spellStart"/>
      <w:r w:rsidRPr="0021651B">
        <w:rPr>
          <w:color w:val="auto"/>
        </w:rPr>
        <w:t>Keenan</w:t>
      </w:r>
      <w:proofErr w:type="spellEnd"/>
      <w:r w:rsidRPr="0021651B">
        <w:rPr>
          <w:color w:val="auto"/>
        </w:rPr>
        <w:t>, 1993), especialmente quando a nova função que se quer instalar é inconsistente ou incompatível com a função inicial do estímulo no controle das respostas do indivíduo a estímulos equivalentes</w:t>
      </w:r>
      <w:r w:rsidR="0088245A" w:rsidRPr="0021651B">
        <w:rPr>
          <w:rStyle w:val="Refdenotaderodap"/>
          <w:color w:val="auto"/>
        </w:rPr>
        <w:footnoteReference w:id="5"/>
      </w:r>
      <w:r w:rsidRPr="0021651B">
        <w:rPr>
          <w:color w:val="auto"/>
        </w:rPr>
        <w:t>. A função inicial do estímulo no controle do comportamento individual é aprendida em contingências sociais, dentro da cultura do indivíduo e ao longo de sua vida, sem necessariamente transferir</w:t>
      </w:r>
      <w:r w:rsidR="00FC376E" w:rsidRPr="0021651B">
        <w:rPr>
          <w:color w:val="auto"/>
        </w:rPr>
        <w:t>-se</w:t>
      </w:r>
      <w:r w:rsidRPr="0021651B">
        <w:rPr>
          <w:color w:val="auto"/>
        </w:rPr>
        <w:t xml:space="preserve"> para o controle do relato verbal desse indivíduo sobre seu próprio comportamento.</w:t>
      </w:r>
      <w:r w:rsidR="004B1DB7" w:rsidRPr="0021651B">
        <w:rPr>
          <w:color w:val="auto"/>
        </w:rPr>
        <w:t xml:space="preserve"> Dentro do modelo de significado proposto pelo paradigma de equivalência de estímulos (</w:t>
      </w:r>
      <w:r w:rsidR="0088245A" w:rsidRPr="0021651B">
        <w:rPr>
          <w:color w:val="auto"/>
        </w:rPr>
        <w:t>p. ex.</w:t>
      </w:r>
      <w:r w:rsidR="004B1DB7" w:rsidRPr="0021651B">
        <w:rPr>
          <w:color w:val="auto"/>
        </w:rPr>
        <w:t xml:space="preserve">, </w:t>
      </w:r>
      <w:proofErr w:type="spellStart"/>
      <w:r w:rsidR="004B1DB7" w:rsidRPr="0021651B">
        <w:rPr>
          <w:color w:val="auto"/>
        </w:rPr>
        <w:t>Sidman</w:t>
      </w:r>
      <w:proofErr w:type="spellEnd"/>
      <w:r w:rsidR="004B1DB7" w:rsidRPr="0021651B">
        <w:rPr>
          <w:color w:val="auto"/>
        </w:rPr>
        <w:t xml:space="preserve">, 1971 e </w:t>
      </w:r>
      <w:proofErr w:type="spellStart"/>
      <w:r w:rsidR="004B1DB7" w:rsidRPr="0021651B">
        <w:rPr>
          <w:color w:val="auto"/>
        </w:rPr>
        <w:t>Sidman</w:t>
      </w:r>
      <w:proofErr w:type="spellEnd"/>
      <w:r w:rsidR="004B1DB7" w:rsidRPr="0021651B">
        <w:rPr>
          <w:color w:val="auto"/>
        </w:rPr>
        <w:t xml:space="preserve"> &amp; </w:t>
      </w:r>
      <w:proofErr w:type="spellStart"/>
      <w:r w:rsidR="004B1DB7" w:rsidRPr="0021651B">
        <w:rPr>
          <w:color w:val="auto"/>
        </w:rPr>
        <w:t>Cresson</w:t>
      </w:r>
      <w:proofErr w:type="spellEnd"/>
      <w:r w:rsidR="004B1DB7" w:rsidRPr="0021651B">
        <w:rPr>
          <w:color w:val="auto"/>
        </w:rPr>
        <w:t>, 1973), as palavras e conceitos podem adquirir a mesma função no controle do comportamento a depender de relações estabelecidas dentro de uma rede, que torna os estímulos equivalentes</w:t>
      </w:r>
      <w:r w:rsidR="00F2115C" w:rsidRPr="0021651B">
        <w:rPr>
          <w:color w:val="auto"/>
        </w:rPr>
        <w:t>, mesmo que não necessariamente relacionados diretamente por meio de experiência direta de condicionalidade</w:t>
      </w:r>
      <w:r w:rsidR="004B1DB7" w:rsidRPr="0021651B">
        <w:rPr>
          <w:color w:val="auto"/>
        </w:rPr>
        <w:t>. Por exemplo, uma pessoa pode – ao longo da sua história de aprendizagem social – nunca ter sido ensinada diretamente que “mulheres são submissas”, mas, por meio de regras não explicitadas</w:t>
      </w:r>
      <w:r w:rsidR="007575C4" w:rsidRPr="0021651B">
        <w:rPr>
          <w:color w:val="auto"/>
        </w:rPr>
        <w:t xml:space="preserve"> e de aprendizagens em contingências específicas</w:t>
      </w:r>
      <w:r w:rsidR="004B1DB7" w:rsidRPr="0021651B">
        <w:rPr>
          <w:color w:val="auto"/>
        </w:rPr>
        <w:t xml:space="preserve">, pode ter aprendido que “mulheres são fracas” e também ter aprendido a relação entre os estímulos </w:t>
      </w:r>
      <w:r w:rsidR="007575C4" w:rsidRPr="0021651B">
        <w:rPr>
          <w:color w:val="auto"/>
        </w:rPr>
        <w:t>“</w:t>
      </w:r>
      <w:r w:rsidR="004B1DB7" w:rsidRPr="0021651B">
        <w:rPr>
          <w:color w:val="auto"/>
        </w:rPr>
        <w:t xml:space="preserve">pessoas </w:t>
      </w:r>
      <w:r w:rsidR="008F51C0" w:rsidRPr="0021651B">
        <w:rPr>
          <w:color w:val="auto"/>
        </w:rPr>
        <w:t xml:space="preserve">fracas” </w:t>
      </w:r>
      <w:r w:rsidR="004B1DB7" w:rsidRPr="0021651B">
        <w:rPr>
          <w:color w:val="auto"/>
        </w:rPr>
        <w:t xml:space="preserve">e </w:t>
      </w:r>
      <w:r w:rsidR="007575C4" w:rsidRPr="0021651B">
        <w:rPr>
          <w:color w:val="auto"/>
        </w:rPr>
        <w:t>“</w:t>
      </w:r>
      <w:r w:rsidR="008F51C0" w:rsidRPr="0021651B">
        <w:rPr>
          <w:color w:val="auto"/>
        </w:rPr>
        <w:t>submissão”</w:t>
      </w:r>
      <w:r w:rsidR="004B1DB7" w:rsidRPr="0021651B">
        <w:rPr>
          <w:color w:val="auto"/>
        </w:rPr>
        <w:t xml:space="preserve">, e então responder da mesma maneira à relação </w:t>
      </w:r>
      <w:r w:rsidR="008F51C0" w:rsidRPr="0021651B">
        <w:rPr>
          <w:color w:val="auto"/>
        </w:rPr>
        <w:t>“</w:t>
      </w:r>
      <w:r w:rsidR="004B1DB7" w:rsidRPr="0021651B">
        <w:rPr>
          <w:color w:val="auto"/>
        </w:rPr>
        <w:t>mulheres-submissão</w:t>
      </w:r>
      <w:r w:rsidR="008F51C0" w:rsidRPr="0021651B">
        <w:rPr>
          <w:color w:val="auto"/>
        </w:rPr>
        <w:t>”</w:t>
      </w:r>
      <w:r w:rsidR="004B1DB7" w:rsidRPr="0021651B">
        <w:rPr>
          <w:color w:val="auto"/>
        </w:rPr>
        <w:t xml:space="preserve">, por transitividade das relações </w:t>
      </w:r>
      <w:r w:rsidR="00F1263B" w:rsidRPr="0021651B">
        <w:rPr>
          <w:color w:val="auto"/>
        </w:rPr>
        <w:t xml:space="preserve">aprendidas anteriormente, que possuem o mesmo significado em determinados </w:t>
      </w:r>
      <w:r w:rsidR="00F1263B" w:rsidRPr="0021651B">
        <w:rPr>
          <w:color w:val="auto"/>
        </w:rPr>
        <w:lastRenderedPageBreak/>
        <w:t xml:space="preserve">contextos do ambiente cultural. O IRAP seria, então, sensível a esse fenômeno, dado que os participantes </w:t>
      </w:r>
      <w:r w:rsidR="001278B0" w:rsidRPr="0021651B">
        <w:rPr>
          <w:color w:val="auto"/>
        </w:rPr>
        <w:t>são instruídos a</w:t>
      </w:r>
      <w:r w:rsidR="00F1263B" w:rsidRPr="0021651B">
        <w:rPr>
          <w:color w:val="auto"/>
        </w:rPr>
        <w:t xml:space="preserve"> responder coerentemente a determinadas relações condicionais apresentadas entre estímulos estereotipicamente relacionados dentro da cultura. Quando as relações já foram aprendidas anteriormente, e as classes de estímulos equivalentes já estão presentes no</w:t>
      </w:r>
      <w:r w:rsidR="00F2115C" w:rsidRPr="0021651B">
        <w:rPr>
          <w:color w:val="auto"/>
        </w:rPr>
        <w:t xml:space="preserve"> controle do</w:t>
      </w:r>
      <w:r w:rsidR="00F1263B" w:rsidRPr="0021651B">
        <w:rPr>
          <w:color w:val="auto"/>
        </w:rPr>
        <w:t xml:space="preserve"> repertório </w:t>
      </w:r>
      <w:r w:rsidR="00F2115C" w:rsidRPr="0021651B">
        <w:rPr>
          <w:color w:val="auto"/>
        </w:rPr>
        <w:t xml:space="preserve">de respostas </w:t>
      </w:r>
      <w:r w:rsidR="00F1263B" w:rsidRPr="0021651B">
        <w:rPr>
          <w:color w:val="auto"/>
        </w:rPr>
        <w:t>do indivíduo, espera-se que ele responda de maneira mais rápida durante o procedimento.</w:t>
      </w:r>
    </w:p>
    <w:p w14:paraId="11C626C6" w14:textId="68D42D77" w:rsidR="005E3346" w:rsidRPr="0021651B" w:rsidRDefault="00BF508D" w:rsidP="005A4BDD">
      <w:pPr>
        <w:rPr>
          <w:color w:val="auto"/>
        </w:rPr>
      </w:pPr>
      <w:r w:rsidRPr="0021651B">
        <w:rPr>
          <w:color w:val="auto"/>
        </w:rPr>
        <w:t>No procedimento do IRAP, a tarefa experimental é apresentada ao participante na tela do computador, e em cada tentativa são apresentados dois estímulos e duas opções de resposta (que podem ser ‘correto’ e ‘incorreto’, ‘sim’ e ‘não’, ‘combina’ ou ‘não combina’</w:t>
      </w:r>
      <w:r w:rsidR="003A6E0F">
        <w:rPr>
          <w:color w:val="auto"/>
        </w:rPr>
        <w:t>,</w:t>
      </w:r>
      <w:r w:rsidRPr="0021651B">
        <w:rPr>
          <w:color w:val="auto"/>
        </w:rPr>
        <w:t xml:space="preserve"> etc</w:t>
      </w:r>
      <w:r w:rsidR="003A6E0F">
        <w:rPr>
          <w:color w:val="auto"/>
        </w:rPr>
        <w:t>.</w:t>
      </w:r>
      <w:r w:rsidRPr="0021651B">
        <w:rPr>
          <w:color w:val="auto"/>
        </w:rPr>
        <w:t xml:space="preserve">). O participante deve responder o mais rápido possível </w:t>
      </w:r>
      <w:r w:rsidR="005E3346" w:rsidRPr="0021651B">
        <w:rPr>
          <w:color w:val="auto"/>
        </w:rPr>
        <w:t xml:space="preserve">a uma dessas opções, diante da relação entre os dois estímulos na tela. São apresentados blocos de tentativas de treino </w:t>
      </w:r>
      <w:r w:rsidR="00F2115C" w:rsidRPr="0021651B">
        <w:rPr>
          <w:color w:val="auto"/>
        </w:rPr>
        <w:t>das relações condicionais entre os estímulos</w:t>
      </w:r>
      <w:r w:rsidR="005E3346" w:rsidRPr="0021651B">
        <w:rPr>
          <w:color w:val="auto"/>
        </w:rPr>
        <w:t xml:space="preserve"> e, em seguida, blocos consecutivos de tentativas </w:t>
      </w:r>
      <w:r w:rsidR="003302E7" w:rsidRPr="0021651B">
        <w:rPr>
          <w:color w:val="auto"/>
        </w:rPr>
        <w:t xml:space="preserve">de teste das relações treinadas, </w:t>
      </w:r>
      <w:r w:rsidR="005E3346" w:rsidRPr="0021651B">
        <w:rPr>
          <w:color w:val="auto"/>
        </w:rPr>
        <w:t xml:space="preserve">em que a resposta é considerada correta quando é consistente com aquela </w:t>
      </w:r>
      <w:proofErr w:type="spellStart"/>
      <w:r w:rsidR="005E3346" w:rsidRPr="0021651B">
        <w:rPr>
          <w:color w:val="auto"/>
        </w:rPr>
        <w:t>hipotetizada</w:t>
      </w:r>
      <w:proofErr w:type="spellEnd"/>
      <w:r w:rsidR="005E3346" w:rsidRPr="0021651B">
        <w:rPr>
          <w:color w:val="auto"/>
        </w:rPr>
        <w:t xml:space="preserve"> pelos experimentadores como produto da aprendizagem social (isto é, as respostas</w:t>
      </w:r>
      <w:r w:rsidR="00FD130D" w:rsidRPr="0021651B">
        <w:rPr>
          <w:color w:val="auto"/>
        </w:rPr>
        <w:t xml:space="preserve"> a relações</w:t>
      </w:r>
      <w:r w:rsidR="005E3346" w:rsidRPr="0021651B">
        <w:rPr>
          <w:color w:val="auto"/>
        </w:rPr>
        <w:t xml:space="preserve"> estereotipadas do tipo </w:t>
      </w:r>
      <w:r w:rsidR="007575C4" w:rsidRPr="0021651B">
        <w:rPr>
          <w:color w:val="auto"/>
        </w:rPr>
        <w:t>“</w:t>
      </w:r>
      <w:r w:rsidR="005E3346" w:rsidRPr="0021651B">
        <w:rPr>
          <w:color w:val="auto"/>
        </w:rPr>
        <w:t>mulher-</w:t>
      </w:r>
      <w:r w:rsidR="003A3CA2" w:rsidRPr="0021651B">
        <w:rPr>
          <w:color w:val="auto"/>
        </w:rPr>
        <w:t xml:space="preserve">submissa” </w:t>
      </w:r>
      <w:r w:rsidR="005E3346" w:rsidRPr="0021651B">
        <w:rPr>
          <w:color w:val="auto"/>
        </w:rPr>
        <w:t xml:space="preserve">e </w:t>
      </w:r>
      <w:r w:rsidR="007575C4" w:rsidRPr="0021651B">
        <w:rPr>
          <w:color w:val="auto"/>
        </w:rPr>
        <w:t>“</w:t>
      </w:r>
      <w:r w:rsidR="005E3346" w:rsidRPr="0021651B">
        <w:rPr>
          <w:color w:val="auto"/>
        </w:rPr>
        <w:t>homem-</w:t>
      </w:r>
      <w:r w:rsidR="003A3CA2" w:rsidRPr="0021651B">
        <w:rPr>
          <w:color w:val="auto"/>
        </w:rPr>
        <w:t>dominante”</w:t>
      </w:r>
      <w:r w:rsidR="005E3346" w:rsidRPr="0021651B">
        <w:rPr>
          <w:color w:val="auto"/>
        </w:rPr>
        <w:t xml:space="preserve">; ou </w:t>
      </w:r>
      <w:r w:rsidR="007575C4" w:rsidRPr="0021651B">
        <w:rPr>
          <w:color w:val="auto"/>
        </w:rPr>
        <w:t>“</w:t>
      </w:r>
      <w:r w:rsidR="005E3346" w:rsidRPr="0021651B">
        <w:rPr>
          <w:color w:val="auto"/>
        </w:rPr>
        <w:t>menina-</w:t>
      </w:r>
      <w:r w:rsidR="003A3CA2" w:rsidRPr="0021651B">
        <w:rPr>
          <w:color w:val="auto"/>
        </w:rPr>
        <w:t xml:space="preserve">boneca” </w:t>
      </w:r>
      <w:r w:rsidR="005E3346" w:rsidRPr="0021651B">
        <w:rPr>
          <w:color w:val="auto"/>
        </w:rPr>
        <w:t xml:space="preserve">e </w:t>
      </w:r>
      <w:r w:rsidR="007575C4" w:rsidRPr="0021651B">
        <w:rPr>
          <w:color w:val="auto"/>
        </w:rPr>
        <w:t>“</w:t>
      </w:r>
      <w:r w:rsidR="005E3346" w:rsidRPr="0021651B">
        <w:rPr>
          <w:color w:val="auto"/>
        </w:rPr>
        <w:t>menino-</w:t>
      </w:r>
      <w:r w:rsidR="003A3CA2" w:rsidRPr="0021651B">
        <w:rPr>
          <w:color w:val="auto"/>
        </w:rPr>
        <w:t>carrinho”</w:t>
      </w:r>
      <w:r w:rsidR="005E3346" w:rsidRPr="0021651B">
        <w:rPr>
          <w:color w:val="auto"/>
        </w:rPr>
        <w:t>), ou blocos em que as respostas são consideradas corretas quando são inconsistentes com os estereótipos sociais (</w:t>
      </w:r>
      <w:r w:rsidR="003A3CA2" w:rsidRPr="0021651B">
        <w:rPr>
          <w:color w:val="auto"/>
        </w:rPr>
        <w:t>por exemplo</w:t>
      </w:r>
      <w:r w:rsidR="005E3346" w:rsidRPr="0021651B">
        <w:rPr>
          <w:color w:val="auto"/>
        </w:rPr>
        <w:t xml:space="preserve">, </w:t>
      </w:r>
      <w:r w:rsidR="00FD130D" w:rsidRPr="0021651B">
        <w:rPr>
          <w:color w:val="auto"/>
        </w:rPr>
        <w:t xml:space="preserve">diante das relações </w:t>
      </w:r>
      <w:r w:rsidR="007575C4" w:rsidRPr="0021651B">
        <w:rPr>
          <w:color w:val="auto"/>
        </w:rPr>
        <w:t>“</w:t>
      </w:r>
      <w:r w:rsidR="005E3346" w:rsidRPr="0021651B">
        <w:rPr>
          <w:color w:val="auto"/>
        </w:rPr>
        <w:t>mulher-</w:t>
      </w:r>
      <w:r w:rsidR="003A3CA2" w:rsidRPr="0021651B">
        <w:rPr>
          <w:color w:val="auto"/>
        </w:rPr>
        <w:t xml:space="preserve">dominante” </w:t>
      </w:r>
      <w:r w:rsidR="005E3346" w:rsidRPr="0021651B">
        <w:rPr>
          <w:color w:val="auto"/>
        </w:rPr>
        <w:t xml:space="preserve">e </w:t>
      </w:r>
      <w:r w:rsidR="003A3CA2" w:rsidRPr="0021651B">
        <w:rPr>
          <w:color w:val="auto"/>
        </w:rPr>
        <w:t>”</w:t>
      </w:r>
      <w:r w:rsidR="005E3346" w:rsidRPr="0021651B">
        <w:rPr>
          <w:color w:val="auto"/>
        </w:rPr>
        <w:t>homem-</w:t>
      </w:r>
      <w:r w:rsidR="003A3CA2" w:rsidRPr="0021651B">
        <w:rPr>
          <w:color w:val="auto"/>
        </w:rPr>
        <w:t>submisso”</w:t>
      </w:r>
      <w:r w:rsidR="005E3346" w:rsidRPr="0021651B">
        <w:rPr>
          <w:color w:val="auto"/>
        </w:rPr>
        <w:t xml:space="preserve">; ou </w:t>
      </w:r>
      <w:r w:rsidR="007575C4" w:rsidRPr="0021651B">
        <w:rPr>
          <w:color w:val="auto"/>
        </w:rPr>
        <w:t>“</w:t>
      </w:r>
      <w:r w:rsidR="005E3346" w:rsidRPr="0021651B">
        <w:rPr>
          <w:color w:val="auto"/>
        </w:rPr>
        <w:t>menina-</w:t>
      </w:r>
      <w:r w:rsidR="003A3CA2" w:rsidRPr="0021651B">
        <w:rPr>
          <w:color w:val="auto"/>
        </w:rPr>
        <w:t xml:space="preserve">carrinho” </w:t>
      </w:r>
      <w:r w:rsidR="005E3346" w:rsidRPr="0021651B">
        <w:rPr>
          <w:color w:val="auto"/>
        </w:rPr>
        <w:t xml:space="preserve">e </w:t>
      </w:r>
      <w:r w:rsidR="007575C4" w:rsidRPr="0021651B">
        <w:rPr>
          <w:color w:val="auto"/>
        </w:rPr>
        <w:t>“</w:t>
      </w:r>
      <w:r w:rsidR="005E3346" w:rsidRPr="0021651B">
        <w:rPr>
          <w:color w:val="auto"/>
        </w:rPr>
        <w:t>menino-</w:t>
      </w:r>
      <w:r w:rsidR="003A3CA2" w:rsidRPr="0021651B">
        <w:rPr>
          <w:color w:val="auto"/>
        </w:rPr>
        <w:t>boneca”</w:t>
      </w:r>
      <w:r w:rsidR="005E3346" w:rsidRPr="0021651B">
        <w:rPr>
          <w:color w:val="auto"/>
        </w:rPr>
        <w:t xml:space="preserve">). </w:t>
      </w:r>
      <w:r w:rsidR="009A032B" w:rsidRPr="0021651B">
        <w:rPr>
          <w:color w:val="auto"/>
        </w:rPr>
        <w:t xml:space="preserve">Além disso, respostas somente são consideradas corretas se forem emitidas dentro de um período de </w:t>
      </w:r>
      <w:r w:rsidR="002554DE" w:rsidRPr="0021651B">
        <w:rPr>
          <w:color w:val="auto"/>
        </w:rPr>
        <w:t>2</w:t>
      </w:r>
      <w:r w:rsidR="009A032B" w:rsidRPr="0021651B">
        <w:rPr>
          <w:color w:val="auto"/>
        </w:rPr>
        <w:t xml:space="preserve">s da apresentação da tentativa, caso contrário, serão </w:t>
      </w:r>
      <w:proofErr w:type="spellStart"/>
      <w:r w:rsidR="009A032B" w:rsidRPr="0021651B">
        <w:rPr>
          <w:color w:val="auto"/>
        </w:rPr>
        <w:t>consequenciadas</w:t>
      </w:r>
      <w:proofErr w:type="spellEnd"/>
      <w:r w:rsidR="009A032B" w:rsidRPr="0021651B">
        <w:rPr>
          <w:color w:val="auto"/>
        </w:rPr>
        <w:t xml:space="preserve"> e registradas como incorretas. </w:t>
      </w:r>
      <w:r w:rsidR="005E3346" w:rsidRPr="0021651B">
        <w:rPr>
          <w:color w:val="auto"/>
        </w:rPr>
        <w:t xml:space="preserve">Espera-se, então, que os participantes levem mais tempo para responder corretamente às tentativas </w:t>
      </w:r>
      <w:r w:rsidR="003302E7" w:rsidRPr="0021651B">
        <w:rPr>
          <w:color w:val="auto"/>
        </w:rPr>
        <w:t xml:space="preserve">de teste </w:t>
      </w:r>
      <w:r w:rsidR="005E3346" w:rsidRPr="0021651B">
        <w:rPr>
          <w:color w:val="auto"/>
        </w:rPr>
        <w:t xml:space="preserve">dos blocos inconsistentes do que às tentativas dos blocos consistentes. A Figura </w:t>
      </w:r>
      <w:r w:rsidR="00B13490" w:rsidRPr="0021651B">
        <w:rPr>
          <w:color w:val="auto"/>
        </w:rPr>
        <w:t>2</w:t>
      </w:r>
      <w:r w:rsidR="005E3346" w:rsidRPr="0021651B">
        <w:rPr>
          <w:color w:val="auto"/>
        </w:rPr>
        <w:t xml:space="preserve"> mostra um exemplo hipotético da configuração das tentativas apresentadas durante um procedimento de IRAP. </w:t>
      </w:r>
      <w:r w:rsidR="00B13490" w:rsidRPr="0021651B">
        <w:rPr>
          <w:color w:val="auto"/>
        </w:rPr>
        <w:t>A</w:t>
      </w:r>
      <w:r w:rsidR="009A032B" w:rsidRPr="0021651B">
        <w:rPr>
          <w:color w:val="auto"/>
        </w:rPr>
        <w:t xml:space="preserve">s </w:t>
      </w:r>
      <w:r w:rsidR="009A032B" w:rsidRPr="0021651B">
        <w:rPr>
          <w:color w:val="auto"/>
        </w:rPr>
        <w:lastRenderedPageBreak/>
        <w:t xml:space="preserve">respostas consideradas corretas, </w:t>
      </w:r>
      <w:r w:rsidR="003302E7" w:rsidRPr="0021651B">
        <w:rPr>
          <w:color w:val="auto"/>
        </w:rPr>
        <w:t>nos blocos</w:t>
      </w:r>
      <w:r w:rsidR="009A032B" w:rsidRPr="0021651B">
        <w:rPr>
          <w:color w:val="auto"/>
        </w:rPr>
        <w:t xml:space="preserve"> de tentativas</w:t>
      </w:r>
      <w:r w:rsidR="003302E7" w:rsidRPr="0021651B">
        <w:rPr>
          <w:color w:val="auto"/>
        </w:rPr>
        <w:t xml:space="preserve"> de treino</w:t>
      </w:r>
      <w:r w:rsidR="009A032B" w:rsidRPr="0021651B">
        <w:rPr>
          <w:color w:val="auto"/>
        </w:rPr>
        <w:t xml:space="preserve">, </w:t>
      </w:r>
      <w:r w:rsidR="00B13490" w:rsidRPr="0021651B">
        <w:rPr>
          <w:color w:val="auto"/>
        </w:rPr>
        <w:t>são seguidas da próxima tentativa (ou seja, não há consequências específicas para acerto) e as respostas consideradas incorretas, inclusive nas tentativas em que não houve resposta dentro do tempo limite de 3s, são seguidas de consequência negativa (por exemplo, a palavra ‘incorreto’ ou um X vermelho na tela do computador) e da reapresentação da mesma tentativa até que o participante emita a resposta designada como correta naquela tentativa.</w:t>
      </w:r>
      <w:r w:rsidR="003302E7" w:rsidRPr="0021651B">
        <w:rPr>
          <w:color w:val="auto"/>
        </w:rPr>
        <w:t xml:space="preserve"> </w:t>
      </w:r>
    </w:p>
    <w:p w14:paraId="79CA3A4A" w14:textId="26917306" w:rsidR="005E3346" w:rsidRPr="0021651B" w:rsidRDefault="00696B98" w:rsidP="00696B98">
      <w:pPr>
        <w:jc w:val="center"/>
        <w:rPr>
          <w:b/>
          <w:color w:val="auto"/>
        </w:rPr>
      </w:pPr>
      <w:r w:rsidRPr="0021651B">
        <w:rPr>
          <w:b/>
          <w:color w:val="auto"/>
        </w:rPr>
        <w:t>[</w:t>
      </w:r>
      <w:r w:rsidR="005E3346" w:rsidRPr="0021651B">
        <w:rPr>
          <w:b/>
          <w:color w:val="auto"/>
        </w:rPr>
        <w:t xml:space="preserve">INSERIR FIGURA </w:t>
      </w:r>
      <w:r w:rsidR="00B13490" w:rsidRPr="0021651B">
        <w:rPr>
          <w:b/>
          <w:color w:val="auto"/>
        </w:rPr>
        <w:t>2</w:t>
      </w:r>
      <w:r w:rsidR="005E3346" w:rsidRPr="0021651B">
        <w:rPr>
          <w:b/>
          <w:color w:val="auto"/>
        </w:rPr>
        <w:t xml:space="preserve"> AQUI</w:t>
      </w:r>
      <w:r w:rsidRPr="0021651B">
        <w:rPr>
          <w:b/>
          <w:color w:val="auto"/>
        </w:rPr>
        <w:t>]</w:t>
      </w:r>
    </w:p>
    <w:p w14:paraId="5E2B2A35" w14:textId="54C5948A" w:rsidR="0006525F" w:rsidRPr="0021651B" w:rsidRDefault="00C60569" w:rsidP="00214CA1">
      <w:pPr>
        <w:jc w:val="left"/>
        <w:rPr>
          <w:color w:val="auto"/>
        </w:rPr>
      </w:pPr>
      <w:r w:rsidRPr="0021651B">
        <w:rPr>
          <w:color w:val="auto"/>
        </w:rPr>
        <w:t xml:space="preserve">Diversas demonstrações experimentais </w:t>
      </w:r>
      <w:r w:rsidR="003A3CA2" w:rsidRPr="0021651B">
        <w:rPr>
          <w:color w:val="auto"/>
        </w:rPr>
        <w:t>mostram</w:t>
      </w:r>
      <w:r w:rsidRPr="0021651B">
        <w:rPr>
          <w:color w:val="auto"/>
        </w:rPr>
        <w:t xml:space="preserve"> que o IRAP pode ser usado de maneira eficiente para detectar atitudes implícitas em relação </w:t>
      </w:r>
      <w:r w:rsidR="00095270" w:rsidRPr="0021651B">
        <w:rPr>
          <w:color w:val="auto"/>
        </w:rPr>
        <w:t>a</w:t>
      </w:r>
      <w:r w:rsidRPr="0021651B">
        <w:rPr>
          <w:color w:val="auto"/>
        </w:rPr>
        <w:t xml:space="preserve"> gênero, e que os resultados do IRAP replicam o fenômeno já demonstrado com o IAT, na comparação com instrumentos de medida de atitudes explícitas, de que o relato verbal de atitude</w:t>
      </w:r>
      <w:r w:rsidR="00B031ED" w:rsidRPr="0021651B">
        <w:rPr>
          <w:color w:val="auto"/>
        </w:rPr>
        <w:t>s</w:t>
      </w:r>
      <w:r w:rsidRPr="0021651B">
        <w:rPr>
          <w:color w:val="auto"/>
        </w:rPr>
        <w:t xml:space="preserve"> diante de determinados contextos não é preditivo do comportamento atitudinal implícito diante do mesmo contexto. </w:t>
      </w:r>
      <w:r w:rsidR="00F52A9E" w:rsidRPr="0021651B">
        <w:rPr>
          <w:color w:val="auto"/>
        </w:rPr>
        <w:t>Um levantamento feito por Freitas (2017) encontrou sete estudos que usaram o IRAP para estudar estereótipos e vieses de gênero</w:t>
      </w:r>
      <w:r w:rsidR="009C4E13" w:rsidRPr="0021651B">
        <w:rPr>
          <w:color w:val="auto"/>
        </w:rPr>
        <w:t xml:space="preserve">, </w:t>
      </w:r>
      <w:r w:rsidR="00754420" w:rsidRPr="0021651B">
        <w:rPr>
          <w:color w:val="auto"/>
        </w:rPr>
        <w:t xml:space="preserve">e os resultados mostram </w:t>
      </w:r>
      <w:r w:rsidR="00F52A9E" w:rsidRPr="0021651B">
        <w:rPr>
          <w:color w:val="auto"/>
        </w:rPr>
        <w:t xml:space="preserve">que esse teste é sensível para detectar </w:t>
      </w:r>
      <w:r w:rsidR="00754420" w:rsidRPr="0021651B">
        <w:rPr>
          <w:color w:val="auto"/>
        </w:rPr>
        <w:t xml:space="preserve">essas atitudes </w:t>
      </w:r>
      <w:r w:rsidR="00F52A9E" w:rsidRPr="0021651B">
        <w:rPr>
          <w:color w:val="auto"/>
        </w:rPr>
        <w:t xml:space="preserve">em diversos contextos. </w:t>
      </w:r>
      <w:r w:rsidR="00AA58E3" w:rsidRPr="0021651B">
        <w:rPr>
          <w:color w:val="auto"/>
        </w:rPr>
        <w:t>Drake e col</w:t>
      </w:r>
      <w:r w:rsidR="00F45AA4" w:rsidRPr="0021651B">
        <w:rPr>
          <w:color w:val="auto"/>
        </w:rPr>
        <w:t>s.</w:t>
      </w:r>
      <w:r w:rsidR="00AA58E3" w:rsidRPr="0021651B">
        <w:rPr>
          <w:color w:val="auto"/>
        </w:rPr>
        <w:t xml:space="preserve"> (2010) realizaram </w:t>
      </w:r>
      <w:r w:rsidR="009D0E1A" w:rsidRPr="0021651B">
        <w:rPr>
          <w:color w:val="auto"/>
        </w:rPr>
        <w:t xml:space="preserve">quatro </w:t>
      </w:r>
      <w:r w:rsidR="00AA58E3" w:rsidRPr="0021651B">
        <w:rPr>
          <w:color w:val="auto"/>
        </w:rPr>
        <w:t xml:space="preserve">estudos para avaliar a sensibilidade e a aplicabilidade do IRAP, buscando acrescentar </w:t>
      </w:r>
      <w:r w:rsidR="00F45AA4" w:rsidRPr="0021651B">
        <w:rPr>
          <w:color w:val="auto"/>
        </w:rPr>
        <w:t xml:space="preserve">avaliações de viés de raça, religião, gênero e obesidade </w:t>
      </w:r>
      <w:r w:rsidR="00AA58E3" w:rsidRPr="0021651B">
        <w:rPr>
          <w:color w:val="auto"/>
        </w:rPr>
        <w:t xml:space="preserve">à literatura </w:t>
      </w:r>
      <w:r w:rsidR="00F1263B" w:rsidRPr="0021651B">
        <w:rPr>
          <w:color w:val="auto"/>
        </w:rPr>
        <w:t xml:space="preserve">experimental </w:t>
      </w:r>
      <w:r w:rsidR="00AA58E3" w:rsidRPr="0021651B">
        <w:rPr>
          <w:color w:val="auto"/>
        </w:rPr>
        <w:t xml:space="preserve">referente ao instrumento. </w:t>
      </w:r>
      <w:r w:rsidR="00F3619D" w:rsidRPr="0021651B">
        <w:rPr>
          <w:color w:val="auto"/>
        </w:rPr>
        <w:t xml:space="preserve">No estudo que avaliou </w:t>
      </w:r>
      <w:r w:rsidR="00F45AA4" w:rsidRPr="0021651B">
        <w:rPr>
          <w:color w:val="auto"/>
        </w:rPr>
        <w:t xml:space="preserve">atitudes quanto </w:t>
      </w:r>
      <w:r w:rsidR="00F1263B" w:rsidRPr="0021651B">
        <w:rPr>
          <w:color w:val="auto"/>
        </w:rPr>
        <w:t>a</w:t>
      </w:r>
      <w:r w:rsidR="00F45AA4" w:rsidRPr="0021651B">
        <w:rPr>
          <w:color w:val="auto"/>
        </w:rPr>
        <w:t xml:space="preserve"> </w:t>
      </w:r>
      <w:r w:rsidR="00F3619D" w:rsidRPr="0021651B">
        <w:rPr>
          <w:color w:val="auto"/>
        </w:rPr>
        <w:t>gênero, foram realizadas duas aplicações consecutivas do IRAP, uma em que os estímulos uti</w:t>
      </w:r>
      <w:r w:rsidR="00F45AA4" w:rsidRPr="0021651B">
        <w:rPr>
          <w:color w:val="auto"/>
        </w:rPr>
        <w:t xml:space="preserve">lizados foram as palavras </w:t>
      </w:r>
      <w:r w:rsidR="0034166C" w:rsidRPr="0021651B">
        <w:rPr>
          <w:color w:val="auto"/>
        </w:rPr>
        <w:t>“</w:t>
      </w:r>
      <w:r w:rsidR="003A3CA2" w:rsidRPr="0021651B">
        <w:rPr>
          <w:color w:val="auto"/>
        </w:rPr>
        <w:t xml:space="preserve">homem” </w:t>
      </w:r>
      <w:r w:rsidR="00F45AA4" w:rsidRPr="0021651B">
        <w:rPr>
          <w:color w:val="auto"/>
        </w:rPr>
        <w:t xml:space="preserve">e </w:t>
      </w:r>
      <w:r w:rsidR="0034166C" w:rsidRPr="0021651B">
        <w:rPr>
          <w:color w:val="auto"/>
        </w:rPr>
        <w:t>“</w:t>
      </w:r>
      <w:r w:rsidR="003A3CA2" w:rsidRPr="0021651B">
        <w:rPr>
          <w:color w:val="auto"/>
        </w:rPr>
        <w:t xml:space="preserve">mulher” </w:t>
      </w:r>
      <w:r w:rsidR="00F3619D" w:rsidRPr="0021651B">
        <w:rPr>
          <w:color w:val="auto"/>
        </w:rPr>
        <w:t>e profissões estereotipicamente masculinas e femininas</w:t>
      </w:r>
      <w:r w:rsidR="00236678">
        <w:rPr>
          <w:color w:val="auto"/>
        </w:rPr>
        <w:t>,</w:t>
      </w:r>
      <w:r w:rsidR="00F3619D" w:rsidRPr="0021651B">
        <w:rPr>
          <w:color w:val="auto"/>
        </w:rPr>
        <w:t xml:space="preserve"> e outra em que os estímulos eram </w:t>
      </w:r>
      <w:r w:rsidR="00F45AA4" w:rsidRPr="0021651B">
        <w:rPr>
          <w:color w:val="auto"/>
        </w:rPr>
        <w:t xml:space="preserve">as palavras </w:t>
      </w:r>
      <w:r w:rsidR="0034166C" w:rsidRPr="0021651B">
        <w:rPr>
          <w:color w:val="auto"/>
        </w:rPr>
        <w:t>“</w:t>
      </w:r>
      <w:r w:rsidR="003A3CA2" w:rsidRPr="0021651B">
        <w:rPr>
          <w:color w:val="auto"/>
        </w:rPr>
        <w:t xml:space="preserve">homem” </w:t>
      </w:r>
      <w:r w:rsidR="00F45AA4" w:rsidRPr="0021651B">
        <w:rPr>
          <w:color w:val="auto"/>
        </w:rPr>
        <w:t xml:space="preserve">e </w:t>
      </w:r>
      <w:r w:rsidR="0034166C" w:rsidRPr="0021651B">
        <w:rPr>
          <w:color w:val="auto"/>
        </w:rPr>
        <w:t>“</w:t>
      </w:r>
      <w:r w:rsidR="003A3CA2" w:rsidRPr="0021651B">
        <w:rPr>
          <w:color w:val="auto"/>
        </w:rPr>
        <w:t xml:space="preserve">mulher” </w:t>
      </w:r>
      <w:r w:rsidR="00F3619D" w:rsidRPr="0021651B">
        <w:rPr>
          <w:color w:val="auto"/>
        </w:rPr>
        <w:t>e afazeres domésticos considerados masculinos e femininos.</w:t>
      </w:r>
      <w:r w:rsidR="00B9481A" w:rsidRPr="0021651B">
        <w:rPr>
          <w:color w:val="auto"/>
        </w:rPr>
        <w:t xml:space="preserve"> Os resultados mostraram diferença entre as médias dos escores do IRAP para </w:t>
      </w:r>
      <w:r w:rsidR="0006525F" w:rsidRPr="0021651B">
        <w:rPr>
          <w:color w:val="auto"/>
        </w:rPr>
        <w:t>as ocupações</w:t>
      </w:r>
      <w:r w:rsidR="00B9481A" w:rsidRPr="0021651B">
        <w:rPr>
          <w:color w:val="auto"/>
        </w:rPr>
        <w:t xml:space="preserve"> estereotipicamente feminin</w:t>
      </w:r>
      <w:r w:rsidR="0006525F" w:rsidRPr="0021651B">
        <w:rPr>
          <w:color w:val="auto"/>
        </w:rPr>
        <w:t>a</w:t>
      </w:r>
      <w:r w:rsidR="00B9481A" w:rsidRPr="0021651B">
        <w:rPr>
          <w:color w:val="auto"/>
        </w:rPr>
        <w:t xml:space="preserve">s, no grupo de mulheres (mulheres </w:t>
      </w:r>
      <w:r w:rsidR="00B9481A" w:rsidRPr="0021651B">
        <w:rPr>
          <w:color w:val="auto"/>
        </w:rPr>
        <w:lastRenderedPageBreak/>
        <w:t xml:space="preserve">responderam mais rápido </w:t>
      </w:r>
      <w:r w:rsidR="0006525F" w:rsidRPr="0021651B">
        <w:rPr>
          <w:color w:val="auto"/>
        </w:rPr>
        <w:t xml:space="preserve">a relações estereotipicamente consistentes entre a palavra </w:t>
      </w:r>
      <w:r w:rsidR="0034166C" w:rsidRPr="0021651B">
        <w:rPr>
          <w:color w:val="auto"/>
        </w:rPr>
        <w:t>“</w:t>
      </w:r>
      <w:r w:rsidR="003A3CA2" w:rsidRPr="0021651B">
        <w:rPr>
          <w:color w:val="auto"/>
        </w:rPr>
        <w:t xml:space="preserve">mulher” </w:t>
      </w:r>
      <w:r w:rsidR="0006525F" w:rsidRPr="0021651B">
        <w:rPr>
          <w:color w:val="auto"/>
        </w:rPr>
        <w:t>e as ocupações femininas do que a relações inconsistentes entre esses estímulos</w:t>
      </w:r>
      <w:r w:rsidR="00B9481A" w:rsidRPr="0021651B">
        <w:rPr>
          <w:color w:val="auto"/>
        </w:rPr>
        <w:t>)</w:t>
      </w:r>
      <w:r w:rsidR="0006525F" w:rsidRPr="0021651B">
        <w:rPr>
          <w:color w:val="auto"/>
        </w:rPr>
        <w:t xml:space="preserve">; o mesmo aconteceu no grupo de participantes homens para as relações consistentes entre a palavra </w:t>
      </w:r>
      <w:r w:rsidR="0034166C" w:rsidRPr="0021651B">
        <w:rPr>
          <w:color w:val="auto"/>
        </w:rPr>
        <w:t>“</w:t>
      </w:r>
      <w:r w:rsidR="003A3CA2" w:rsidRPr="0021651B">
        <w:rPr>
          <w:color w:val="auto"/>
        </w:rPr>
        <w:t xml:space="preserve">homem” </w:t>
      </w:r>
      <w:r w:rsidR="0006525F" w:rsidRPr="0021651B">
        <w:rPr>
          <w:color w:val="auto"/>
        </w:rPr>
        <w:t xml:space="preserve">e as ocupações masculinas. </w:t>
      </w:r>
      <w:r w:rsidR="00B9481A" w:rsidRPr="0021651B">
        <w:rPr>
          <w:color w:val="auto"/>
        </w:rPr>
        <w:t>A diferença nas outras relações não foi significativa.</w:t>
      </w:r>
      <w:r w:rsidR="0006525F" w:rsidRPr="0021651B">
        <w:rPr>
          <w:color w:val="auto"/>
        </w:rPr>
        <w:t xml:space="preserve"> Esse resultado confirma a literatura sobre </w:t>
      </w:r>
      <w:r w:rsidR="00624EA1" w:rsidRPr="0021651B">
        <w:rPr>
          <w:color w:val="auto"/>
        </w:rPr>
        <w:t>profissões estereotipicamente femininas</w:t>
      </w:r>
      <w:r w:rsidR="00064D28" w:rsidRPr="0021651B">
        <w:rPr>
          <w:color w:val="auto"/>
        </w:rPr>
        <w:t xml:space="preserve">, </w:t>
      </w:r>
      <w:r w:rsidR="0006525F" w:rsidRPr="0021651B">
        <w:rPr>
          <w:color w:val="auto"/>
        </w:rPr>
        <w:t>e reforça a hipótese de que o IRAP é sensível a esse tipo específico de atitude implícita</w:t>
      </w:r>
      <w:r w:rsidRPr="0021651B">
        <w:rPr>
          <w:color w:val="auto"/>
        </w:rPr>
        <w:t xml:space="preserve"> no contexto de gênero</w:t>
      </w:r>
      <w:r w:rsidR="0006525F" w:rsidRPr="0021651B">
        <w:rPr>
          <w:color w:val="auto"/>
        </w:rPr>
        <w:t xml:space="preserve">. </w:t>
      </w:r>
    </w:p>
    <w:p w14:paraId="4D2B58AE" w14:textId="268B0745" w:rsidR="00D3594D" w:rsidRPr="0021651B" w:rsidRDefault="001005E7" w:rsidP="00D3594D">
      <w:pPr>
        <w:jc w:val="left"/>
        <w:rPr>
          <w:color w:val="auto"/>
        </w:rPr>
      </w:pPr>
      <w:r w:rsidRPr="0021651B">
        <w:rPr>
          <w:color w:val="auto"/>
        </w:rPr>
        <w:t xml:space="preserve">Algumas vezes o responder atitudinal diante de contextos mistos de estímulos culturais pode mostrar viés mais forte para um tipo de estimulação do que para outro, o que nos leva a inferir que determinadas classes de estímulos equivalentes podem interagir ou até mesmo se sobrepor a outras, no controle do comportamento. </w:t>
      </w:r>
      <w:proofErr w:type="spellStart"/>
      <w:r w:rsidR="00AA58E3" w:rsidRPr="0021651B">
        <w:rPr>
          <w:color w:val="auto"/>
        </w:rPr>
        <w:t>Nolan</w:t>
      </w:r>
      <w:proofErr w:type="spellEnd"/>
      <w:r w:rsidR="00AA58E3" w:rsidRPr="0021651B">
        <w:rPr>
          <w:color w:val="auto"/>
        </w:rPr>
        <w:t>, Murphy</w:t>
      </w:r>
      <w:r w:rsidR="00FA15E9">
        <w:rPr>
          <w:color w:val="auto"/>
        </w:rPr>
        <w:t xml:space="preserve"> e</w:t>
      </w:r>
      <w:r w:rsidR="00AA58E3" w:rsidRPr="0021651B">
        <w:rPr>
          <w:color w:val="auto"/>
        </w:rPr>
        <w:t xml:space="preserve"> Barnes-Holmes (2013) aplicaram o IRAP em 21 estudantes universitários </w:t>
      </w:r>
      <w:r w:rsidR="0006525F" w:rsidRPr="0021651B">
        <w:rPr>
          <w:color w:val="auto"/>
        </w:rPr>
        <w:t xml:space="preserve">para verificar atitudes </w:t>
      </w:r>
      <w:r w:rsidR="002A4598" w:rsidRPr="0021651B">
        <w:rPr>
          <w:color w:val="auto"/>
        </w:rPr>
        <w:t xml:space="preserve">em relação à obesidade, analisando </w:t>
      </w:r>
      <w:r w:rsidR="00AA58E3" w:rsidRPr="0021651B">
        <w:rPr>
          <w:color w:val="auto"/>
        </w:rPr>
        <w:t xml:space="preserve">se o peso corporal de uma pessoa influenciava </w:t>
      </w:r>
      <w:r w:rsidR="002A4598" w:rsidRPr="0021651B">
        <w:rPr>
          <w:color w:val="auto"/>
        </w:rPr>
        <w:t>na percepção que os participantes tinham quanto à sua inteligência</w:t>
      </w:r>
      <w:r w:rsidR="00AA58E3" w:rsidRPr="0021651B">
        <w:rPr>
          <w:color w:val="auto"/>
        </w:rPr>
        <w:t xml:space="preserve">. </w:t>
      </w:r>
      <w:r w:rsidR="00B9481A" w:rsidRPr="0021651B">
        <w:rPr>
          <w:color w:val="auto"/>
        </w:rPr>
        <w:t>Os estímulos utilizados foram fotos de homens e mulheres antes e depois der perderem peso e adjetivos que denotam inteligência ou falta dela</w:t>
      </w:r>
      <w:r w:rsidR="002A4598" w:rsidRPr="0021651B">
        <w:rPr>
          <w:color w:val="auto"/>
        </w:rPr>
        <w:t>, por exemplo, estúpido, idiota, bobo</w:t>
      </w:r>
      <w:r w:rsidR="00236678">
        <w:rPr>
          <w:color w:val="auto"/>
        </w:rPr>
        <w:t>,</w:t>
      </w:r>
      <w:r w:rsidR="002A4598" w:rsidRPr="0021651B">
        <w:rPr>
          <w:color w:val="auto"/>
        </w:rPr>
        <w:t xml:space="preserve"> etc</w:t>
      </w:r>
      <w:r w:rsidR="0057091F" w:rsidRPr="0021651B">
        <w:rPr>
          <w:color w:val="auto"/>
        </w:rPr>
        <w:t xml:space="preserve">. Os resultados encontrados corroboram a hipótese de que </w:t>
      </w:r>
      <w:r w:rsidR="002A4598" w:rsidRPr="0021651B">
        <w:rPr>
          <w:color w:val="auto"/>
        </w:rPr>
        <w:t xml:space="preserve">as relações entre os estímulos </w:t>
      </w:r>
      <w:r w:rsidR="0034166C" w:rsidRPr="0021651B">
        <w:rPr>
          <w:color w:val="auto"/>
        </w:rPr>
        <w:t>“</w:t>
      </w:r>
      <w:r w:rsidR="002A4598" w:rsidRPr="0021651B">
        <w:rPr>
          <w:color w:val="auto"/>
        </w:rPr>
        <w:t xml:space="preserve">pessoa </w:t>
      </w:r>
      <w:r w:rsidR="003A3CA2" w:rsidRPr="0021651B">
        <w:rPr>
          <w:color w:val="auto"/>
        </w:rPr>
        <w:t xml:space="preserve">magra” </w:t>
      </w:r>
      <w:r w:rsidR="002A4598" w:rsidRPr="0021651B">
        <w:rPr>
          <w:color w:val="auto"/>
        </w:rPr>
        <w:t xml:space="preserve">e inteligência são muito mais automáticas (e, portanto, implícitas) do que as relações entre </w:t>
      </w:r>
      <w:r w:rsidR="0034166C" w:rsidRPr="0021651B">
        <w:rPr>
          <w:color w:val="auto"/>
        </w:rPr>
        <w:t>“</w:t>
      </w:r>
      <w:r w:rsidR="002A4598" w:rsidRPr="0021651B">
        <w:rPr>
          <w:color w:val="auto"/>
        </w:rPr>
        <w:t xml:space="preserve">pessoas </w:t>
      </w:r>
      <w:r w:rsidR="003A3CA2" w:rsidRPr="0021651B">
        <w:rPr>
          <w:color w:val="auto"/>
        </w:rPr>
        <w:t xml:space="preserve">gordas” </w:t>
      </w:r>
      <w:r w:rsidR="002A4598" w:rsidRPr="0021651B">
        <w:rPr>
          <w:color w:val="auto"/>
        </w:rPr>
        <w:t>e inteligência</w:t>
      </w:r>
      <w:r w:rsidR="00C60569" w:rsidRPr="0021651B">
        <w:rPr>
          <w:color w:val="auto"/>
        </w:rPr>
        <w:t>.</w:t>
      </w:r>
      <w:r w:rsidR="002A4598" w:rsidRPr="0021651B">
        <w:rPr>
          <w:color w:val="auto"/>
        </w:rPr>
        <w:t xml:space="preserve"> Quando foram feitas análises </w:t>
      </w:r>
      <w:r w:rsidR="00C60569" w:rsidRPr="0021651B">
        <w:rPr>
          <w:color w:val="auto"/>
        </w:rPr>
        <w:t>específicas</w:t>
      </w:r>
      <w:r w:rsidR="002A4598" w:rsidRPr="0021651B">
        <w:rPr>
          <w:color w:val="auto"/>
        </w:rPr>
        <w:t xml:space="preserve"> por</w:t>
      </w:r>
      <w:r w:rsidR="001E2015" w:rsidRPr="0021651B">
        <w:rPr>
          <w:color w:val="auto"/>
        </w:rPr>
        <w:t xml:space="preserve"> gênero do participante, encontrou-se que os homens mostraram </w:t>
      </w:r>
      <w:r w:rsidR="002A4598" w:rsidRPr="0021651B">
        <w:rPr>
          <w:color w:val="auto"/>
        </w:rPr>
        <w:t>atitude</w:t>
      </w:r>
      <w:r w:rsidR="001E2015" w:rsidRPr="0021651B">
        <w:rPr>
          <w:color w:val="auto"/>
        </w:rPr>
        <w:t xml:space="preserve"> mais favorável para a relação inteligência-magreza quando </w:t>
      </w:r>
      <w:r w:rsidR="002A4598" w:rsidRPr="0021651B">
        <w:rPr>
          <w:color w:val="auto"/>
        </w:rPr>
        <w:t xml:space="preserve">os estímulos </w:t>
      </w:r>
      <w:r w:rsidR="00C60569" w:rsidRPr="0021651B">
        <w:rPr>
          <w:color w:val="auto"/>
        </w:rPr>
        <w:t>eram</w:t>
      </w:r>
      <w:r w:rsidR="002A4598" w:rsidRPr="0021651B">
        <w:rPr>
          <w:color w:val="auto"/>
        </w:rPr>
        <w:t xml:space="preserve"> fotos de</w:t>
      </w:r>
      <w:r w:rsidR="001E2015" w:rsidRPr="0021651B">
        <w:rPr>
          <w:color w:val="auto"/>
        </w:rPr>
        <w:t xml:space="preserve"> homens do que quando eram </w:t>
      </w:r>
      <w:r w:rsidR="002A4598" w:rsidRPr="0021651B">
        <w:rPr>
          <w:color w:val="auto"/>
        </w:rPr>
        <w:t>fotos</w:t>
      </w:r>
      <w:r w:rsidR="001E2015" w:rsidRPr="0021651B">
        <w:rPr>
          <w:color w:val="auto"/>
        </w:rPr>
        <w:t xml:space="preserve"> de mulheres, enquanto as participantes mulheres não mostraram diferenças</w:t>
      </w:r>
      <w:r w:rsidR="00C60569" w:rsidRPr="0021651B">
        <w:rPr>
          <w:color w:val="auto"/>
        </w:rPr>
        <w:t xml:space="preserve"> na latência da resposta diante dos dois tipos de estímulos</w:t>
      </w:r>
      <w:r w:rsidR="001E2015" w:rsidRPr="0021651B">
        <w:rPr>
          <w:color w:val="auto"/>
        </w:rPr>
        <w:t>.</w:t>
      </w:r>
      <w:r w:rsidR="002A4598" w:rsidRPr="0021651B">
        <w:rPr>
          <w:color w:val="auto"/>
        </w:rPr>
        <w:t xml:space="preserve"> </w:t>
      </w:r>
      <w:r w:rsidR="00D3594D" w:rsidRPr="0021651B">
        <w:rPr>
          <w:color w:val="auto"/>
        </w:rPr>
        <w:t xml:space="preserve">Isso pode ser interpretado como uma interferência das atitudes dos </w:t>
      </w:r>
      <w:r w:rsidR="00D3594D" w:rsidRPr="0021651B">
        <w:rPr>
          <w:color w:val="auto"/>
        </w:rPr>
        <w:lastRenderedPageBreak/>
        <w:t xml:space="preserve">participantes homens em relação ao gênero feminino no responder diante das relações entre os estímulos “mulher” e </w:t>
      </w:r>
      <w:r w:rsidR="00D55820" w:rsidRPr="0021651B">
        <w:rPr>
          <w:color w:val="auto"/>
        </w:rPr>
        <w:t xml:space="preserve">palavras </w:t>
      </w:r>
      <w:r w:rsidR="00D3594D" w:rsidRPr="0021651B">
        <w:rPr>
          <w:color w:val="auto"/>
        </w:rPr>
        <w:t>denotativ</w:t>
      </w:r>
      <w:r w:rsidR="00D55820" w:rsidRPr="0021651B">
        <w:rPr>
          <w:color w:val="auto"/>
        </w:rPr>
        <w:t>a</w:t>
      </w:r>
      <w:r w:rsidR="00D3594D" w:rsidRPr="0021651B">
        <w:rPr>
          <w:color w:val="auto"/>
        </w:rPr>
        <w:t>s de inteligência.</w:t>
      </w:r>
    </w:p>
    <w:p w14:paraId="2E9D0140" w14:textId="6127C131" w:rsidR="00514D53" w:rsidRPr="0021651B" w:rsidRDefault="001005E7" w:rsidP="00214CA1">
      <w:pPr>
        <w:jc w:val="left"/>
        <w:rPr>
          <w:color w:val="auto"/>
        </w:rPr>
      </w:pPr>
      <w:r w:rsidRPr="0021651B">
        <w:rPr>
          <w:color w:val="auto"/>
        </w:rPr>
        <w:t xml:space="preserve">Estudos têm demonstrado que essas aprendizagens relacionais são adquiridas desde cedo no desenvolvimento dos indivíduos, provavelmente por estarem constantemente, desde antes do nascimento, em contato com as relações sociais e as práticas culturais vigentes em sua comunidade verbal. Além disso, determinados repertórios de responder relacional a configurações de estimulação do ambiente podem levar a maior ou menor grau de atitudes diante de contextos específicos. </w:t>
      </w:r>
      <w:proofErr w:type="spellStart"/>
      <w:r w:rsidR="0083291A" w:rsidRPr="0021651B">
        <w:rPr>
          <w:color w:val="auto"/>
        </w:rPr>
        <w:t>Scanlon</w:t>
      </w:r>
      <w:proofErr w:type="spellEnd"/>
      <w:r w:rsidR="0083291A" w:rsidRPr="0021651B">
        <w:rPr>
          <w:color w:val="auto"/>
        </w:rPr>
        <w:t xml:space="preserve">, </w:t>
      </w:r>
      <w:proofErr w:type="spellStart"/>
      <w:r w:rsidR="0083291A" w:rsidRPr="0021651B">
        <w:rPr>
          <w:color w:val="auto"/>
        </w:rPr>
        <w:t>McEnteggart</w:t>
      </w:r>
      <w:proofErr w:type="spellEnd"/>
      <w:r w:rsidR="0083291A" w:rsidRPr="0021651B">
        <w:rPr>
          <w:color w:val="auto"/>
        </w:rPr>
        <w:t xml:space="preserve">, Barnes-Holmes e Barnes-Holmes (2014) buscaram avaliar viés implícito de gênero e autoestima em crianças </w:t>
      </w:r>
      <w:r w:rsidR="002A4598" w:rsidRPr="0021651B">
        <w:rPr>
          <w:color w:val="auto"/>
        </w:rPr>
        <w:t>com</w:t>
      </w:r>
      <w:r w:rsidR="0083291A" w:rsidRPr="0021651B">
        <w:rPr>
          <w:color w:val="auto"/>
        </w:rPr>
        <w:t xml:space="preserve"> desenvolvimento típico, crianças com TDAH</w:t>
      </w:r>
      <w:r w:rsidR="003A3CA2" w:rsidRPr="0021651B">
        <w:rPr>
          <w:color w:val="auto"/>
        </w:rPr>
        <w:t xml:space="preserve"> (Transtorno do Déficit de Atenção com Hiperatividade) </w:t>
      </w:r>
      <w:r w:rsidR="0083291A" w:rsidRPr="0021651B">
        <w:rPr>
          <w:color w:val="auto"/>
        </w:rPr>
        <w:t xml:space="preserve">e </w:t>
      </w:r>
      <w:r w:rsidR="002A4598" w:rsidRPr="0021651B">
        <w:rPr>
          <w:color w:val="auto"/>
        </w:rPr>
        <w:t xml:space="preserve">crianças </w:t>
      </w:r>
      <w:r w:rsidR="0083291A" w:rsidRPr="0021651B">
        <w:rPr>
          <w:color w:val="auto"/>
        </w:rPr>
        <w:t>com dislexia.</w:t>
      </w:r>
      <w:r w:rsidR="009A3B6D" w:rsidRPr="0021651B">
        <w:rPr>
          <w:color w:val="auto"/>
        </w:rPr>
        <w:t xml:space="preserve"> O primeiro estudo teve como participantes crianças de </w:t>
      </w:r>
      <w:r w:rsidR="00095270" w:rsidRPr="0021651B">
        <w:rPr>
          <w:color w:val="auto"/>
        </w:rPr>
        <w:t>8</w:t>
      </w:r>
      <w:r w:rsidR="009A3B6D" w:rsidRPr="0021651B">
        <w:rPr>
          <w:color w:val="auto"/>
        </w:rPr>
        <w:t xml:space="preserve"> a 11 anos, tanto com TDAH quanto com desenvolvimento típico. Os estímulos utilizados eram o nome da própria criança e um nome do outro gênero, além de três adjetivos positivos e três negativos. Os resultados mostraram que ambos os grupos </w:t>
      </w:r>
      <w:r w:rsidR="002A4598" w:rsidRPr="0021651B">
        <w:rPr>
          <w:color w:val="auto"/>
        </w:rPr>
        <w:t>apresentavam</w:t>
      </w:r>
      <w:r w:rsidR="009A3B6D" w:rsidRPr="0021651B">
        <w:rPr>
          <w:color w:val="auto"/>
        </w:rPr>
        <w:t xml:space="preserve"> </w:t>
      </w:r>
      <w:r w:rsidRPr="0021651B">
        <w:rPr>
          <w:color w:val="auto"/>
        </w:rPr>
        <w:t xml:space="preserve">graus diferentes de </w:t>
      </w:r>
      <w:r w:rsidR="002A4598" w:rsidRPr="0021651B">
        <w:rPr>
          <w:color w:val="auto"/>
        </w:rPr>
        <w:t>atitude</w:t>
      </w:r>
      <w:r w:rsidR="009A3B6D" w:rsidRPr="0021651B">
        <w:rPr>
          <w:color w:val="auto"/>
        </w:rPr>
        <w:t xml:space="preserve"> implícit</w:t>
      </w:r>
      <w:r w:rsidR="002A4598" w:rsidRPr="0021651B">
        <w:rPr>
          <w:color w:val="auto"/>
        </w:rPr>
        <w:t>a</w:t>
      </w:r>
      <w:r w:rsidR="009A3B6D" w:rsidRPr="0021651B">
        <w:rPr>
          <w:color w:val="auto"/>
        </w:rPr>
        <w:t xml:space="preserve"> </w:t>
      </w:r>
      <w:r w:rsidR="002A4598" w:rsidRPr="0021651B">
        <w:rPr>
          <w:color w:val="auto"/>
        </w:rPr>
        <w:t>positiva em relação a si mesm</w:t>
      </w:r>
      <w:r w:rsidR="00710FBB" w:rsidRPr="0021651B">
        <w:rPr>
          <w:color w:val="auto"/>
        </w:rPr>
        <w:t>o. A</w:t>
      </w:r>
      <w:r w:rsidR="009A3B6D" w:rsidRPr="0021651B">
        <w:rPr>
          <w:color w:val="auto"/>
        </w:rPr>
        <w:t xml:space="preserve">s crianças com desenvolvimento típico não mostraram nenhum viés em relação ao nome de outro gênero, </w:t>
      </w:r>
      <w:r w:rsidR="00710FBB" w:rsidRPr="0021651B">
        <w:rPr>
          <w:color w:val="auto"/>
        </w:rPr>
        <w:t xml:space="preserve">mas </w:t>
      </w:r>
      <w:r w:rsidR="009A3B6D" w:rsidRPr="0021651B">
        <w:rPr>
          <w:color w:val="auto"/>
        </w:rPr>
        <w:t xml:space="preserve">as crianças com TDAH mostraram </w:t>
      </w:r>
      <w:r w:rsidR="00710FBB" w:rsidRPr="0021651B">
        <w:rPr>
          <w:color w:val="auto"/>
        </w:rPr>
        <w:t>atitudes negativas quanto ao nome do gênero oposto ao delas</w:t>
      </w:r>
      <w:r w:rsidRPr="0021651B">
        <w:rPr>
          <w:color w:val="auto"/>
        </w:rPr>
        <w:t>, além das atitudes positivas quanto a si mesmas</w:t>
      </w:r>
      <w:r w:rsidR="00710FBB" w:rsidRPr="0021651B">
        <w:rPr>
          <w:color w:val="auto"/>
        </w:rPr>
        <w:t xml:space="preserve">. </w:t>
      </w:r>
      <w:r w:rsidR="00340367" w:rsidRPr="0021651B">
        <w:rPr>
          <w:color w:val="auto"/>
        </w:rPr>
        <w:t xml:space="preserve">Já o segundo estudo teve como participantes 20 crianças de </w:t>
      </w:r>
      <w:r w:rsidR="00710FBB" w:rsidRPr="0021651B">
        <w:rPr>
          <w:color w:val="auto"/>
        </w:rPr>
        <w:t>nove</w:t>
      </w:r>
      <w:r w:rsidR="00340367" w:rsidRPr="0021651B">
        <w:rPr>
          <w:color w:val="auto"/>
        </w:rPr>
        <w:t xml:space="preserve"> a 14 anos, com desenvolvimento típico e com dislexia. O procedimento foi o mesmo que no primeiro estudo. Como resultado, ambos os grupos mostraram viés a favor de si mesmo tanto </w:t>
      </w:r>
      <w:r w:rsidR="003A3CA2" w:rsidRPr="0021651B">
        <w:rPr>
          <w:color w:val="auto"/>
        </w:rPr>
        <w:t xml:space="preserve">nos </w:t>
      </w:r>
      <w:r w:rsidR="00340367" w:rsidRPr="0021651B">
        <w:rPr>
          <w:color w:val="auto"/>
        </w:rPr>
        <w:t>tes</w:t>
      </w:r>
      <w:r w:rsidR="00CC0B2A" w:rsidRPr="0021651B">
        <w:rPr>
          <w:color w:val="auto"/>
        </w:rPr>
        <w:t>tes do tipo ‘eu-positivo’ e ‘</w:t>
      </w:r>
      <w:r w:rsidRPr="0021651B">
        <w:rPr>
          <w:color w:val="auto"/>
        </w:rPr>
        <w:t>eu-</w:t>
      </w:r>
      <w:r w:rsidR="00CC0B2A" w:rsidRPr="0021651B">
        <w:rPr>
          <w:color w:val="auto"/>
        </w:rPr>
        <w:t>negativo’</w:t>
      </w:r>
      <w:r w:rsidR="00340367" w:rsidRPr="0021651B">
        <w:rPr>
          <w:color w:val="auto"/>
        </w:rPr>
        <w:t xml:space="preserve">, e ambos </w:t>
      </w:r>
      <w:r w:rsidRPr="0021651B">
        <w:rPr>
          <w:color w:val="auto"/>
        </w:rPr>
        <w:t xml:space="preserve">os grupos </w:t>
      </w:r>
      <w:r w:rsidR="00340367" w:rsidRPr="0021651B">
        <w:rPr>
          <w:color w:val="auto"/>
        </w:rPr>
        <w:t>não foram nem positivo</w:t>
      </w:r>
      <w:r w:rsidRPr="0021651B">
        <w:rPr>
          <w:color w:val="auto"/>
        </w:rPr>
        <w:t>s nem negativos no julgamento da relação</w:t>
      </w:r>
      <w:r w:rsidR="00CC0B2A" w:rsidRPr="0021651B">
        <w:rPr>
          <w:color w:val="auto"/>
        </w:rPr>
        <w:t xml:space="preserve"> ‘</w:t>
      </w:r>
      <w:r w:rsidRPr="0021651B">
        <w:rPr>
          <w:color w:val="auto"/>
        </w:rPr>
        <w:t>o</w:t>
      </w:r>
      <w:r w:rsidR="00CC0B2A" w:rsidRPr="0021651B">
        <w:rPr>
          <w:color w:val="auto"/>
        </w:rPr>
        <w:t>utro-positivo’</w:t>
      </w:r>
      <w:r w:rsidR="00340367" w:rsidRPr="0021651B">
        <w:rPr>
          <w:color w:val="auto"/>
        </w:rPr>
        <w:t>. Contudo, as crianças de desenvolvimento típico mostraram viés contrário a</w:t>
      </w:r>
      <w:r w:rsidR="00CC0B2A" w:rsidRPr="0021651B">
        <w:rPr>
          <w:color w:val="auto"/>
        </w:rPr>
        <w:t>o outro nas tentativas do tipo ‘</w:t>
      </w:r>
      <w:r w:rsidR="00340367" w:rsidRPr="0021651B">
        <w:rPr>
          <w:color w:val="auto"/>
        </w:rPr>
        <w:t>outro-</w:t>
      </w:r>
      <w:r w:rsidR="00CC0B2A" w:rsidRPr="0021651B">
        <w:rPr>
          <w:color w:val="auto"/>
        </w:rPr>
        <w:t>negativo’</w:t>
      </w:r>
      <w:r w:rsidR="00340367" w:rsidRPr="0021651B">
        <w:rPr>
          <w:color w:val="auto"/>
        </w:rPr>
        <w:t xml:space="preserve">, enquanto as que tinham </w:t>
      </w:r>
      <w:r w:rsidR="00340367" w:rsidRPr="0021651B">
        <w:rPr>
          <w:color w:val="auto"/>
        </w:rPr>
        <w:lastRenderedPageBreak/>
        <w:t>dislexia mostraram viés a favor. Outro estudo com crianças foi o de Ra</w:t>
      </w:r>
      <w:r w:rsidRPr="0021651B">
        <w:rPr>
          <w:color w:val="auto"/>
        </w:rPr>
        <w:t xml:space="preserve">belo, </w:t>
      </w:r>
      <w:proofErr w:type="spellStart"/>
      <w:r w:rsidRPr="0021651B">
        <w:rPr>
          <w:color w:val="auto"/>
        </w:rPr>
        <w:t>Bortoloti</w:t>
      </w:r>
      <w:proofErr w:type="spellEnd"/>
      <w:r w:rsidRPr="0021651B">
        <w:rPr>
          <w:color w:val="auto"/>
        </w:rPr>
        <w:t xml:space="preserve"> e Souza (2014), que </w:t>
      </w:r>
      <w:r w:rsidR="00340367" w:rsidRPr="0021651B">
        <w:rPr>
          <w:color w:val="auto"/>
        </w:rPr>
        <w:t xml:space="preserve">envolveu 10 crianças de </w:t>
      </w:r>
      <w:r w:rsidRPr="0021651B">
        <w:rPr>
          <w:color w:val="auto"/>
        </w:rPr>
        <w:t>sete</w:t>
      </w:r>
      <w:r w:rsidR="00340367" w:rsidRPr="0021651B">
        <w:rPr>
          <w:color w:val="auto"/>
        </w:rPr>
        <w:t xml:space="preserve"> a 10 anos</w:t>
      </w:r>
      <w:r w:rsidR="000227AF" w:rsidRPr="0021651B">
        <w:rPr>
          <w:color w:val="auto"/>
        </w:rPr>
        <w:t>. Os estímulos utilizados foram nomes femininos e masculinos e brinquedos tipicamente designados a cada um dos gêneros (bonecas e carrinhos). As crianças</w:t>
      </w:r>
      <w:r w:rsidR="00514D53" w:rsidRPr="0021651B">
        <w:rPr>
          <w:color w:val="auto"/>
        </w:rPr>
        <w:t xml:space="preserve"> de ambos os sexos</w:t>
      </w:r>
      <w:r w:rsidR="000227AF" w:rsidRPr="0021651B">
        <w:rPr>
          <w:color w:val="auto"/>
        </w:rPr>
        <w:t xml:space="preserve"> responderam significativamente mais rápido </w:t>
      </w:r>
      <w:r w:rsidR="003A3CA2" w:rsidRPr="0021651B">
        <w:rPr>
          <w:color w:val="auto"/>
        </w:rPr>
        <w:t>nas</w:t>
      </w:r>
      <w:r w:rsidR="000227AF" w:rsidRPr="0021651B">
        <w:rPr>
          <w:color w:val="auto"/>
        </w:rPr>
        <w:t xml:space="preserve"> tentativas que </w:t>
      </w:r>
      <w:r w:rsidR="00514D53" w:rsidRPr="0021651B">
        <w:rPr>
          <w:color w:val="auto"/>
        </w:rPr>
        <w:t>relacionavam que bonecas eram para meninas e que bonecas não eram para meninos. As relações com os carrinhos não foram significativas.</w:t>
      </w:r>
      <w:r w:rsidRPr="0021651B">
        <w:rPr>
          <w:color w:val="auto"/>
        </w:rPr>
        <w:t xml:space="preserve"> </w:t>
      </w:r>
    </w:p>
    <w:p w14:paraId="5845BFDA" w14:textId="0B9D5997" w:rsidR="001C1C15" w:rsidRPr="0021651B" w:rsidRDefault="000227AF" w:rsidP="00214CA1">
      <w:pPr>
        <w:tabs>
          <w:tab w:val="left" w:pos="5700"/>
        </w:tabs>
        <w:jc w:val="left"/>
        <w:rPr>
          <w:color w:val="auto"/>
        </w:rPr>
      </w:pPr>
      <w:r w:rsidRPr="0021651B">
        <w:rPr>
          <w:color w:val="auto"/>
        </w:rPr>
        <w:t xml:space="preserve"> </w:t>
      </w:r>
      <w:r w:rsidR="00B13490" w:rsidRPr="0021651B">
        <w:rPr>
          <w:color w:val="auto"/>
        </w:rPr>
        <w:t>A</w:t>
      </w:r>
      <w:r w:rsidR="001005E7" w:rsidRPr="0021651B">
        <w:rPr>
          <w:color w:val="auto"/>
        </w:rPr>
        <w:t xml:space="preserve"> história de </w:t>
      </w:r>
      <w:r w:rsidR="003A3CA2" w:rsidRPr="0021651B">
        <w:rPr>
          <w:color w:val="auto"/>
        </w:rPr>
        <w:t xml:space="preserve">aprendizagem </w:t>
      </w:r>
      <w:r w:rsidR="001005E7" w:rsidRPr="0021651B">
        <w:rPr>
          <w:color w:val="auto"/>
        </w:rPr>
        <w:t>de práticas culturais vigentes no grupo em que o indivíduo se insere pode ser responsável pelo viés implícito apresentado pelas pessoas ao longo da vida, de maneira inconsciente e muitas vezes difícil de detectar em situações cotidianas</w:t>
      </w:r>
      <w:r w:rsidR="001005E7" w:rsidRPr="0021651B">
        <w:rPr>
          <w:rStyle w:val="Refdenotaderodap"/>
          <w:color w:val="auto"/>
        </w:rPr>
        <w:footnoteReference w:id="6"/>
      </w:r>
      <w:r w:rsidR="001005E7" w:rsidRPr="0021651B">
        <w:rPr>
          <w:color w:val="auto"/>
        </w:rPr>
        <w:t xml:space="preserve">. </w:t>
      </w:r>
      <w:r w:rsidR="0027750B" w:rsidRPr="0021651B">
        <w:rPr>
          <w:color w:val="auto"/>
        </w:rPr>
        <w:t xml:space="preserve">Farrell, Cochrane </w:t>
      </w:r>
      <w:r w:rsidR="00D7347F" w:rsidRPr="0021651B">
        <w:rPr>
          <w:color w:val="auto"/>
        </w:rPr>
        <w:t>e</w:t>
      </w:r>
      <w:r w:rsidR="0027750B" w:rsidRPr="0021651B">
        <w:rPr>
          <w:color w:val="auto"/>
        </w:rPr>
        <w:t xml:space="preserve"> </w:t>
      </w:r>
      <w:proofErr w:type="spellStart"/>
      <w:r w:rsidR="0027750B" w:rsidRPr="0021651B">
        <w:rPr>
          <w:color w:val="auto"/>
        </w:rPr>
        <w:t>M</w:t>
      </w:r>
      <w:r w:rsidR="00D7347F" w:rsidRPr="0021651B">
        <w:rPr>
          <w:color w:val="auto"/>
        </w:rPr>
        <w:t>cHugh</w:t>
      </w:r>
      <w:proofErr w:type="spellEnd"/>
      <w:r w:rsidR="0027750B" w:rsidRPr="0021651B">
        <w:rPr>
          <w:color w:val="auto"/>
        </w:rPr>
        <w:t xml:space="preserve"> </w:t>
      </w:r>
      <w:r w:rsidR="00D7347F" w:rsidRPr="0021651B">
        <w:rPr>
          <w:color w:val="auto"/>
        </w:rPr>
        <w:t>(</w:t>
      </w:r>
      <w:r w:rsidR="0027750B" w:rsidRPr="0021651B">
        <w:rPr>
          <w:color w:val="auto"/>
        </w:rPr>
        <w:t>2015</w:t>
      </w:r>
      <w:r w:rsidR="00D7347F" w:rsidRPr="0021651B">
        <w:rPr>
          <w:color w:val="auto"/>
        </w:rPr>
        <w:t>) utilizaram o IRAP com 32 adultos (sendo 16 homens e 16 mulheres), usando como estímulos as palavras homem</w:t>
      </w:r>
      <w:r w:rsidR="00747363" w:rsidRPr="0021651B">
        <w:rPr>
          <w:color w:val="auto"/>
        </w:rPr>
        <w:t xml:space="preserve"> e </w:t>
      </w:r>
      <w:r w:rsidR="00D7347F" w:rsidRPr="0021651B">
        <w:rPr>
          <w:color w:val="auto"/>
        </w:rPr>
        <w:t xml:space="preserve">mulher e </w:t>
      </w:r>
      <w:r w:rsidR="00747363" w:rsidRPr="0021651B">
        <w:rPr>
          <w:color w:val="auto"/>
        </w:rPr>
        <w:t xml:space="preserve">nomes de </w:t>
      </w:r>
      <w:r w:rsidR="00D7347F" w:rsidRPr="0021651B">
        <w:rPr>
          <w:color w:val="auto"/>
        </w:rPr>
        <w:t>carreiras profissionais. Os resultados mostraram que, de maneira geral, os participantes associaram mais as carreiras de ciência, tecnologia, engenharia e matemática com homens e as carreiras artísticas com mulheres. Esse efeito foi mais proeminente nas participantes mulheres; os homens tenderam a responder de maneira mais neutra.</w:t>
      </w:r>
      <w:r w:rsidR="00703B79">
        <w:rPr>
          <w:color w:val="auto"/>
        </w:rPr>
        <w:t xml:space="preserve"> </w:t>
      </w:r>
      <w:r w:rsidR="00747363" w:rsidRPr="0021651B">
        <w:rPr>
          <w:color w:val="auto"/>
        </w:rPr>
        <w:t xml:space="preserve">Já </w:t>
      </w:r>
      <w:proofErr w:type="spellStart"/>
      <w:r w:rsidR="001C1C15" w:rsidRPr="0021651B">
        <w:rPr>
          <w:color w:val="auto"/>
        </w:rPr>
        <w:t>Hussey</w:t>
      </w:r>
      <w:proofErr w:type="spellEnd"/>
      <w:r w:rsidR="001C1C15" w:rsidRPr="0021651B">
        <w:rPr>
          <w:color w:val="auto"/>
        </w:rPr>
        <w:t xml:space="preserve"> e </w:t>
      </w:r>
      <w:r w:rsidR="005F3968" w:rsidRPr="0021651B">
        <w:rPr>
          <w:color w:val="auto"/>
        </w:rPr>
        <w:t>cols.</w:t>
      </w:r>
      <w:r w:rsidR="001C1C15" w:rsidRPr="0021651B">
        <w:rPr>
          <w:color w:val="auto"/>
        </w:rPr>
        <w:t xml:space="preserve"> (2016) investigaram o fenômeno da desumanização</w:t>
      </w:r>
      <w:r w:rsidR="00CC0B2A" w:rsidRPr="0021651B">
        <w:rPr>
          <w:rStyle w:val="Refdenotaderodap"/>
          <w:color w:val="auto"/>
        </w:rPr>
        <w:footnoteReference w:id="7"/>
      </w:r>
      <w:r w:rsidR="001C1C15" w:rsidRPr="0021651B">
        <w:rPr>
          <w:color w:val="auto"/>
        </w:rPr>
        <w:t xml:space="preserve"> das mulheres</w:t>
      </w:r>
      <w:r w:rsidR="00747363" w:rsidRPr="0021651B">
        <w:rPr>
          <w:color w:val="auto"/>
        </w:rPr>
        <w:t>, também usando o IRAP</w:t>
      </w:r>
      <w:r w:rsidR="001C1C15" w:rsidRPr="0021651B">
        <w:rPr>
          <w:color w:val="auto"/>
        </w:rPr>
        <w:t>. Participaram da pesquisa 43 homens heterossexuais, com média de idade de 20 anos, que responderam o IRAP, buscando investigar até que ponto os vi</w:t>
      </w:r>
      <w:r w:rsidR="00747363" w:rsidRPr="0021651B">
        <w:rPr>
          <w:color w:val="auto"/>
        </w:rPr>
        <w:t>eses de resposta em relação às mulheres</w:t>
      </w:r>
      <w:r w:rsidR="001C1C15" w:rsidRPr="0021651B">
        <w:rPr>
          <w:color w:val="auto"/>
        </w:rPr>
        <w:t xml:space="preserve"> </w:t>
      </w:r>
      <w:r w:rsidR="00747363" w:rsidRPr="0021651B">
        <w:rPr>
          <w:color w:val="auto"/>
        </w:rPr>
        <w:t>eram</w:t>
      </w:r>
      <w:r w:rsidR="001C1C15" w:rsidRPr="0021651B">
        <w:rPr>
          <w:color w:val="auto"/>
        </w:rPr>
        <w:t xml:space="preserve"> influenciados por duas categ</w:t>
      </w:r>
      <w:r w:rsidR="00747363" w:rsidRPr="0021651B">
        <w:rPr>
          <w:color w:val="auto"/>
        </w:rPr>
        <w:t>orias diferentes de contraste: ‘homens’ e ‘objetos inanimados’</w:t>
      </w:r>
      <w:r w:rsidR="001C1C15" w:rsidRPr="0021651B">
        <w:rPr>
          <w:color w:val="auto"/>
        </w:rPr>
        <w:t xml:space="preserve">. </w:t>
      </w:r>
      <w:r w:rsidR="009C505C" w:rsidRPr="0021651B">
        <w:rPr>
          <w:color w:val="auto"/>
        </w:rPr>
        <w:t xml:space="preserve">Os resultados indicaram que a maior desumanização das mulheres foi observada no contexto deste </w:t>
      </w:r>
      <w:r w:rsidR="009C505C" w:rsidRPr="0021651B">
        <w:rPr>
          <w:color w:val="auto"/>
        </w:rPr>
        <w:lastRenderedPageBreak/>
        <w:t xml:space="preserve">último em relação à primeira categoria, ou seja, os participantes tenderam a responder mais rápido às relações que </w:t>
      </w:r>
      <w:r w:rsidR="00747363" w:rsidRPr="0021651B">
        <w:rPr>
          <w:color w:val="auto"/>
        </w:rPr>
        <w:t>implicavam</w:t>
      </w:r>
      <w:r w:rsidR="009C505C" w:rsidRPr="0021651B">
        <w:rPr>
          <w:color w:val="auto"/>
        </w:rPr>
        <w:t xml:space="preserve"> que mulheres eram diferentes de humanos do que</w:t>
      </w:r>
      <w:r w:rsidR="00747363" w:rsidRPr="0021651B">
        <w:rPr>
          <w:color w:val="auto"/>
        </w:rPr>
        <w:t xml:space="preserve"> às relações entre estímulos que denotavam</w:t>
      </w:r>
      <w:r w:rsidR="009C505C" w:rsidRPr="0021651B">
        <w:rPr>
          <w:color w:val="auto"/>
        </w:rPr>
        <w:t xml:space="preserve"> que </w:t>
      </w:r>
      <w:r w:rsidR="00747363" w:rsidRPr="0021651B">
        <w:rPr>
          <w:color w:val="auto"/>
        </w:rPr>
        <w:t xml:space="preserve">mulheres </w:t>
      </w:r>
      <w:r w:rsidR="009C505C" w:rsidRPr="0021651B">
        <w:rPr>
          <w:color w:val="auto"/>
        </w:rPr>
        <w:t>são iguais a humanos</w:t>
      </w:r>
      <w:r w:rsidR="00747363" w:rsidRPr="0021651B">
        <w:rPr>
          <w:color w:val="auto"/>
        </w:rPr>
        <w:t>,</w:t>
      </w:r>
      <w:r w:rsidR="009C505C" w:rsidRPr="0021651B">
        <w:rPr>
          <w:color w:val="auto"/>
        </w:rPr>
        <w:t xml:space="preserve"> nas tentativas em que a comparação era com objetos inanimados. Os autores do texto destaca</w:t>
      </w:r>
      <w:r w:rsidR="003A3CA2" w:rsidRPr="0021651B">
        <w:rPr>
          <w:color w:val="auto"/>
        </w:rPr>
        <w:t>ra</w:t>
      </w:r>
      <w:r w:rsidR="009C505C" w:rsidRPr="0021651B">
        <w:rPr>
          <w:color w:val="auto"/>
        </w:rPr>
        <w:t>m que o</w:t>
      </w:r>
      <w:r w:rsidR="001C1C15" w:rsidRPr="0021651B">
        <w:rPr>
          <w:color w:val="auto"/>
        </w:rPr>
        <w:t xml:space="preserve"> IRAP pode ser descrito como uma medida não relativa, mas não </w:t>
      </w:r>
      <w:r w:rsidR="006E611C">
        <w:rPr>
          <w:color w:val="auto"/>
        </w:rPr>
        <w:t>sem contexto</w:t>
      </w:r>
      <w:r w:rsidR="001C1C15" w:rsidRPr="0021651B">
        <w:rPr>
          <w:color w:val="auto"/>
        </w:rPr>
        <w:t>, de respostas relacionais breves e imediatas</w:t>
      </w:r>
      <w:r w:rsidR="005A4BDD" w:rsidRPr="0021651B">
        <w:rPr>
          <w:rStyle w:val="Refdenotaderodap"/>
          <w:color w:val="auto"/>
        </w:rPr>
        <w:footnoteReference w:id="8"/>
      </w:r>
      <w:r w:rsidR="001C1C15" w:rsidRPr="0021651B">
        <w:rPr>
          <w:color w:val="auto"/>
        </w:rPr>
        <w:t>.</w:t>
      </w:r>
      <w:r w:rsidR="009C505C" w:rsidRPr="0021651B">
        <w:rPr>
          <w:color w:val="auto"/>
        </w:rPr>
        <w:t xml:space="preserve"> </w:t>
      </w:r>
    </w:p>
    <w:p w14:paraId="06DDF29A" w14:textId="2750AD53" w:rsidR="006930E0" w:rsidRPr="0021651B" w:rsidRDefault="00F52A9E" w:rsidP="00214CA1">
      <w:pPr>
        <w:jc w:val="left"/>
        <w:rPr>
          <w:color w:val="auto"/>
        </w:rPr>
      </w:pPr>
      <w:r w:rsidRPr="0021651B">
        <w:rPr>
          <w:color w:val="auto"/>
        </w:rPr>
        <w:t xml:space="preserve">Os repertórios individuais de responder atitudinal em relação ao gênero feminino, aprendidos dentro da cultura, têm implicação direta em práticas que </w:t>
      </w:r>
      <w:r w:rsidR="003C70E7" w:rsidRPr="0021651B">
        <w:rPr>
          <w:color w:val="auto"/>
        </w:rPr>
        <w:t xml:space="preserve">mantêm </w:t>
      </w:r>
      <w:r w:rsidRPr="0021651B">
        <w:rPr>
          <w:color w:val="auto"/>
        </w:rPr>
        <w:t xml:space="preserve">e replicam desigualdade entre os gêneros, como aquelas que levam ao fenômeno do </w:t>
      </w:r>
      <w:proofErr w:type="spellStart"/>
      <w:r w:rsidRPr="0021651B">
        <w:rPr>
          <w:i/>
          <w:color w:val="auto"/>
        </w:rPr>
        <w:t>gender</w:t>
      </w:r>
      <w:proofErr w:type="spellEnd"/>
      <w:r w:rsidRPr="0021651B">
        <w:rPr>
          <w:i/>
          <w:color w:val="auto"/>
        </w:rPr>
        <w:t xml:space="preserve"> gap</w:t>
      </w:r>
      <w:r w:rsidRPr="0021651B">
        <w:rPr>
          <w:color w:val="auto"/>
        </w:rPr>
        <w:t xml:space="preserve">, ou a diferença de acesso à riqueza advinda da menor remuneração recebida pelas mulheres </w:t>
      </w:r>
      <w:r w:rsidRPr="0021651B">
        <w:rPr>
          <w:rFonts w:eastAsia="Times New Roman"/>
          <w:color w:val="auto"/>
        </w:rPr>
        <w:t xml:space="preserve">(ONU, 2015, </w:t>
      </w:r>
      <w:proofErr w:type="spellStart"/>
      <w:r w:rsidRPr="0021651B">
        <w:rPr>
          <w:rFonts w:eastAsia="Times New Roman"/>
          <w:i/>
          <w:color w:val="auto"/>
        </w:rPr>
        <w:t>Minimum</w:t>
      </w:r>
      <w:proofErr w:type="spellEnd"/>
      <w:r w:rsidRPr="0021651B">
        <w:rPr>
          <w:rFonts w:eastAsia="Times New Roman"/>
          <w:i/>
          <w:color w:val="auto"/>
        </w:rPr>
        <w:t xml:space="preserve"> Set </w:t>
      </w:r>
      <w:proofErr w:type="spellStart"/>
      <w:r w:rsidRPr="0021651B">
        <w:rPr>
          <w:rFonts w:eastAsia="Times New Roman"/>
          <w:i/>
          <w:color w:val="auto"/>
        </w:rPr>
        <w:t>of</w:t>
      </w:r>
      <w:proofErr w:type="spellEnd"/>
      <w:r w:rsidRPr="0021651B">
        <w:rPr>
          <w:rFonts w:eastAsia="Times New Roman"/>
          <w:i/>
          <w:color w:val="auto"/>
        </w:rPr>
        <w:t xml:space="preserve"> </w:t>
      </w:r>
      <w:proofErr w:type="spellStart"/>
      <w:r w:rsidRPr="0021651B">
        <w:rPr>
          <w:rFonts w:eastAsia="Times New Roman"/>
          <w:i/>
          <w:color w:val="auto"/>
        </w:rPr>
        <w:t>Gender</w:t>
      </w:r>
      <w:proofErr w:type="spellEnd"/>
      <w:r w:rsidRPr="0021651B">
        <w:rPr>
          <w:rFonts w:eastAsia="Times New Roman"/>
          <w:i/>
          <w:color w:val="auto"/>
        </w:rPr>
        <w:t xml:space="preserve"> </w:t>
      </w:r>
      <w:proofErr w:type="spellStart"/>
      <w:r w:rsidRPr="0021651B">
        <w:rPr>
          <w:rFonts w:eastAsia="Times New Roman"/>
          <w:i/>
          <w:color w:val="auto"/>
        </w:rPr>
        <w:t>Indicators</w:t>
      </w:r>
      <w:proofErr w:type="spellEnd"/>
      <w:r w:rsidRPr="0021651B">
        <w:rPr>
          <w:rFonts w:eastAsia="Times New Roman"/>
          <w:color w:val="auto"/>
        </w:rPr>
        <w:t>)</w:t>
      </w:r>
      <w:r w:rsidRPr="0021651B">
        <w:rPr>
          <w:color w:val="auto"/>
        </w:rPr>
        <w:t>.</w:t>
      </w:r>
      <w:r w:rsidR="00723B28" w:rsidRPr="0021651B">
        <w:rPr>
          <w:color w:val="auto"/>
        </w:rPr>
        <w:t xml:space="preserve"> É comum que, dentro dessas práticas, possamos observar a existência de um </w:t>
      </w:r>
      <w:r w:rsidR="00723B28" w:rsidRPr="0021651B">
        <w:rPr>
          <w:i/>
          <w:color w:val="auto"/>
        </w:rPr>
        <w:t>binarismo</w:t>
      </w:r>
      <w:r w:rsidR="00723B28" w:rsidRPr="0021651B">
        <w:rPr>
          <w:color w:val="auto"/>
        </w:rPr>
        <w:t xml:space="preserve"> marcado pelo responder atitudinal positivo diante de estímulos e características estereotipicamente consideradas masculinas em detrimento da atitude positiva em relação a estímulos e características estereotipicamente consideradas feminin</w:t>
      </w:r>
      <w:r w:rsidR="003C70E7" w:rsidRPr="0021651B">
        <w:rPr>
          <w:color w:val="auto"/>
        </w:rPr>
        <w:t>as</w:t>
      </w:r>
      <w:r w:rsidR="00C228F6" w:rsidRPr="0021651B">
        <w:rPr>
          <w:color w:val="auto"/>
        </w:rPr>
        <w:t>, e que essa é uma propriedade intrínseca das relações entre os estímulos do contexto de gênero</w:t>
      </w:r>
      <w:r w:rsidR="00723B28" w:rsidRPr="0021651B">
        <w:rPr>
          <w:color w:val="auto"/>
        </w:rPr>
        <w:t xml:space="preserve">. Ou seja, as características consideradas masculinas têm valores positivo </w:t>
      </w:r>
      <w:r w:rsidR="00723B28" w:rsidRPr="0021651B">
        <w:rPr>
          <w:i/>
          <w:color w:val="auto"/>
        </w:rPr>
        <w:t>e</w:t>
      </w:r>
      <w:r w:rsidR="00723B28" w:rsidRPr="0021651B">
        <w:rPr>
          <w:color w:val="auto"/>
        </w:rPr>
        <w:t xml:space="preserve"> as características femininas têm valores negativos, em contraposição umas às outras, formando pares opostos, como </w:t>
      </w:r>
      <w:r w:rsidR="00C228F6" w:rsidRPr="0021651B">
        <w:rPr>
          <w:color w:val="auto"/>
        </w:rPr>
        <w:t>na afirmação</w:t>
      </w:r>
      <w:r w:rsidR="00723B28" w:rsidRPr="0021651B">
        <w:rPr>
          <w:color w:val="auto"/>
        </w:rPr>
        <w:t xml:space="preserve"> “mulheres são submissas </w:t>
      </w:r>
      <w:r w:rsidR="00723B28" w:rsidRPr="0021651B">
        <w:rPr>
          <w:i/>
          <w:color w:val="auto"/>
        </w:rPr>
        <w:t>e</w:t>
      </w:r>
      <w:r w:rsidR="00723B28" w:rsidRPr="0021651B">
        <w:rPr>
          <w:color w:val="auto"/>
        </w:rPr>
        <w:t xml:space="preserve"> homens são domina</w:t>
      </w:r>
      <w:r w:rsidR="00C228F6" w:rsidRPr="0021651B">
        <w:rPr>
          <w:color w:val="auto"/>
        </w:rPr>
        <w:t>n</w:t>
      </w:r>
      <w:r w:rsidR="00723B28" w:rsidRPr="0021651B">
        <w:rPr>
          <w:color w:val="auto"/>
        </w:rPr>
        <w:t>tes”.</w:t>
      </w:r>
      <w:r w:rsidRPr="0021651B">
        <w:rPr>
          <w:color w:val="auto"/>
        </w:rPr>
        <w:t xml:space="preserve"> </w:t>
      </w:r>
      <w:r w:rsidR="009C505C" w:rsidRPr="0021651B">
        <w:rPr>
          <w:color w:val="auto"/>
        </w:rPr>
        <w:t xml:space="preserve">Cartwright, </w:t>
      </w:r>
      <w:proofErr w:type="spellStart"/>
      <w:r w:rsidR="009C505C" w:rsidRPr="0021651B">
        <w:rPr>
          <w:color w:val="auto"/>
        </w:rPr>
        <w:t>Hussey</w:t>
      </w:r>
      <w:proofErr w:type="spellEnd"/>
      <w:r w:rsidR="009C505C" w:rsidRPr="0021651B">
        <w:rPr>
          <w:color w:val="auto"/>
        </w:rPr>
        <w:t xml:space="preserve">, Roche, </w:t>
      </w:r>
      <w:proofErr w:type="spellStart"/>
      <w:r w:rsidR="009C505C" w:rsidRPr="0021651B">
        <w:rPr>
          <w:color w:val="auto"/>
        </w:rPr>
        <w:t>Dunne</w:t>
      </w:r>
      <w:proofErr w:type="spellEnd"/>
      <w:r w:rsidR="009C505C" w:rsidRPr="0021651B">
        <w:rPr>
          <w:color w:val="auto"/>
        </w:rPr>
        <w:t xml:space="preserve"> e </w:t>
      </w:r>
      <w:proofErr w:type="spellStart"/>
      <w:r w:rsidR="009C505C" w:rsidRPr="0021651B">
        <w:rPr>
          <w:color w:val="auto"/>
        </w:rPr>
        <w:t>Muphy</w:t>
      </w:r>
      <w:proofErr w:type="spellEnd"/>
      <w:r w:rsidR="009C505C" w:rsidRPr="0021651B">
        <w:rPr>
          <w:color w:val="auto"/>
        </w:rPr>
        <w:t xml:space="preserve"> (</w:t>
      </w:r>
      <w:r w:rsidR="00F90412" w:rsidRPr="0021651B">
        <w:rPr>
          <w:color w:val="auto"/>
        </w:rPr>
        <w:t>201</w:t>
      </w:r>
      <w:r w:rsidR="00F90412">
        <w:rPr>
          <w:color w:val="auto"/>
        </w:rPr>
        <w:t>7</w:t>
      </w:r>
      <w:r w:rsidR="009C505C" w:rsidRPr="0021651B">
        <w:rPr>
          <w:color w:val="auto"/>
        </w:rPr>
        <w:t xml:space="preserve">) </w:t>
      </w:r>
      <w:r w:rsidRPr="0021651B">
        <w:rPr>
          <w:color w:val="auto"/>
        </w:rPr>
        <w:t>usaram o IRAP com 47 estudantes universitários</w:t>
      </w:r>
      <w:r w:rsidR="0027750B" w:rsidRPr="0021651B">
        <w:rPr>
          <w:color w:val="auto"/>
        </w:rPr>
        <w:t xml:space="preserve">, </w:t>
      </w:r>
      <w:r w:rsidR="00723B28" w:rsidRPr="0021651B">
        <w:rPr>
          <w:color w:val="auto"/>
        </w:rPr>
        <w:t>e compararam os resultados de atitude implícita diante d</w:t>
      </w:r>
      <w:r w:rsidR="003C70E7" w:rsidRPr="0021651B">
        <w:rPr>
          <w:color w:val="auto"/>
        </w:rPr>
        <w:t>os</w:t>
      </w:r>
      <w:r w:rsidR="00723B28" w:rsidRPr="0021651B">
        <w:rPr>
          <w:color w:val="auto"/>
        </w:rPr>
        <w:t xml:space="preserve"> gêneros com </w:t>
      </w:r>
      <w:r w:rsidR="0027750B" w:rsidRPr="0021651B">
        <w:rPr>
          <w:color w:val="auto"/>
        </w:rPr>
        <w:t xml:space="preserve">uma medida de </w:t>
      </w:r>
      <w:proofErr w:type="spellStart"/>
      <w:r w:rsidR="0027750B" w:rsidRPr="0021651B">
        <w:rPr>
          <w:color w:val="auto"/>
        </w:rPr>
        <w:t>autorrelato</w:t>
      </w:r>
      <w:proofErr w:type="spellEnd"/>
      <w:r w:rsidR="0027750B" w:rsidRPr="0021651B">
        <w:rPr>
          <w:color w:val="auto"/>
        </w:rPr>
        <w:t xml:space="preserve"> sobre estereótipos de gênero e também com uma tarefa de simulação de contratação para emprego.</w:t>
      </w:r>
      <w:r w:rsidR="006930E0" w:rsidRPr="0021651B">
        <w:rPr>
          <w:color w:val="auto"/>
        </w:rPr>
        <w:t xml:space="preserve"> </w:t>
      </w:r>
      <w:r w:rsidR="00FD130D" w:rsidRPr="0021651B">
        <w:rPr>
          <w:color w:val="auto"/>
        </w:rPr>
        <w:t>Para o</w:t>
      </w:r>
      <w:r w:rsidR="006930E0" w:rsidRPr="0021651B">
        <w:rPr>
          <w:color w:val="auto"/>
        </w:rPr>
        <w:t xml:space="preserve"> IRAP, os estímulos uti</w:t>
      </w:r>
      <w:r w:rsidR="00723B28" w:rsidRPr="0021651B">
        <w:rPr>
          <w:color w:val="auto"/>
        </w:rPr>
        <w:t xml:space="preserve">lizados foram as </w:t>
      </w:r>
      <w:proofErr w:type="gramStart"/>
      <w:r w:rsidR="00723B28" w:rsidRPr="0021651B">
        <w:rPr>
          <w:color w:val="auto"/>
        </w:rPr>
        <w:lastRenderedPageBreak/>
        <w:t xml:space="preserve">palavras </w:t>
      </w:r>
      <w:r w:rsidR="003C70E7" w:rsidRPr="0021651B">
        <w:rPr>
          <w:color w:val="auto"/>
        </w:rPr>
        <w:t>”homem</w:t>
      </w:r>
      <w:proofErr w:type="gramEnd"/>
      <w:r w:rsidR="003C70E7" w:rsidRPr="0021651B">
        <w:rPr>
          <w:color w:val="auto"/>
        </w:rPr>
        <w:t xml:space="preserve">” </w:t>
      </w:r>
      <w:r w:rsidR="00723B28" w:rsidRPr="0021651B">
        <w:rPr>
          <w:color w:val="auto"/>
        </w:rPr>
        <w:t xml:space="preserve">e </w:t>
      </w:r>
      <w:r w:rsidR="003C70E7" w:rsidRPr="0021651B">
        <w:rPr>
          <w:color w:val="auto"/>
        </w:rPr>
        <w:t xml:space="preserve">”mulher” </w:t>
      </w:r>
      <w:r w:rsidR="006930E0" w:rsidRPr="0021651B">
        <w:rPr>
          <w:color w:val="auto"/>
        </w:rPr>
        <w:t>e características estereotipicamente femininas e masculinas</w:t>
      </w:r>
      <w:r w:rsidR="00723B28" w:rsidRPr="0021651B">
        <w:rPr>
          <w:color w:val="auto"/>
        </w:rPr>
        <w:t xml:space="preserve">, </w:t>
      </w:r>
      <w:r w:rsidR="003F5224" w:rsidRPr="0021651B">
        <w:rPr>
          <w:color w:val="auto"/>
        </w:rPr>
        <w:t xml:space="preserve">tanto positivas quanto negativas, </w:t>
      </w:r>
      <w:r w:rsidR="00723B28" w:rsidRPr="0021651B">
        <w:rPr>
          <w:color w:val="auto"/>
        </w:rPr>
        <w:t>escolhidas entre aquelas consideradas pelos participantes como altamente desejáveis e altamente indesejáveis</w:t>
      </w:r>
      <w:r w:rsidR="006930E0" w:rsidRPr="0021651B">
        <w:rPr>
          <w:color w:val="auto"/>
        </w:rPr>
        <w:t xml:space="preserve">, </w:t>
      </w:r>
      <w:r w:rsidR="00723B28" w:rsidRPr="0021651B">
        <w:rPr>
          <w:color w:val="auto"/>
        </w:rPr>
        <w:t>entre um conjunto de características humanas</w:t>
      </w:r>
      <w:r w:rsidR="006930E0" w:rsidRPr="0021651B">
        <w:rPr>
          <w:color w:val="auto"/>
        </w:rPr>
        <w:t>. Os efeitos encontrados no IRAP estavam na direção esperada (</w:t>
      </w:r>
      <w:r w:rsidR="00723B28" w:rsidRPr="0021651B">
        <w:rPr>
          <w:color w:val="auto"/>
        </w:rPr>
        <w:t xml:space="preserve">os participantes responderam </w:t>
      </w:r>
      <w:r w:rsidR="006930E0" w:rsidRPr="0021651B">
        <w:rPr>
          <w:color w:val="auto"/>
        </w:rPr>
        <w:t xml:space="preserve">de acordo com </w:t>
      </w:r>
      <w:r w:rsidR="00723B28" w:rsidRPr="0021651B">
        <w:rPr>
          <w:color w:val="auto"/>
        </w:rPr>
        <w:t>as relações de estereótipos aprendidas socialmente</w:t>
      </w:r>
      <w:r w:rsidR="006930E0" w:rsidRPr="0021651B">
        <w:rPr>
          <w:color w:val="auto"/>
        </w:rPr>
        <w:t xml:space="preserve">). </w:t>
      </w:r>
      <w:r w:rsidR="00453019" w:rsidRPr="0021651B">
        <w:rPr>
          <w:color w:val="auto"/>
        </w:rPr>
        <w:t xml:space="preserve">No entanto, os resultados mostraram que </w:t>
      </w:r>
      <w:r w:rsidR="006930E0" w:rsidRPr="0021651B">
        <w:rPr>
          <w:color w:val="auto"/>
        </w:rPr>
        <w:t>as características masculinas foram consideradas como mais desejáveis pela maioria dos parti</w:t>
      </w:r>
      <w:r w:rsidR="00453019" w:rsidRPr="0021651B">
        <w:rPr>
          <w:color w:val="auto"/>
        </w:rPr>
        <w:t>cipantes (83%), mostrando que 1</w:t>
      </w:r>
      <w:r w:rsidR="009D0675">
        <w:rPr>
          <w:color w:val="auto"/>
        </w:rPr>
        <w:t>)</w:t>
      </w:r>
      <w:r w:rsidR="006930E0" w:rsidRPr="0021651B">
        <w:rPr>
          <w:color w:val="auto"/>
        </w:rPr>
        <w:t xml:space="preserve"> traços de gênero parecem ser enquadrados d</w:t>
      </w:r>
      <w:r w:rsidR="00453019" w:rsidRPr="0021651B">
        <w:rPr>
          <w:color w:val="auto"/>
        </w:rPr>
        <w:t>e forma oposta na linguagem; e 2</w:t>
      </w:r>
      <w:r w:rsidR="009D0675">
        <w:rPr>
          <w:color w:val="auto"/>
        </w:rPr>
        <w:t>)</w:t>
      </w:r>
      <w:r w:rsidR="006930E0" w:rsidRPr="0021651B">
        <w:rPr>
          <w:color w:val="auto"/>
        </w:rPr>
        <w:t xml:space="preserve"> este binarismo pode sustentar hierarquias de gênero existentes em certos contextos.</w:t>
      </w:r>
      <w:r w:rsidR="00C228F6" w:rsidRPr="0021651B">
        <w:rPr>
          <w:color w:val="auto"/>
        </w:rPr>
        <w:t xml:space="preserve"> </w:t>
      </w:r>
      <w:r w:rsidR="006930E0" w:rsidRPr="0021651B">
        <w:rPr>
          <w:color w:val="auto"/>
        </w:rPr>
        <w:t xml:space="preserve">Drake, </w:t>
      </w:r>
      <w:proofErr w:type="spellStart"/>
      <w:r w:rsidR="00D7347F" w:rsidRPr="0021651B">
        <w:rPr>
          <w:color w:val="auto"/>
        </w:rPr>
        <w:t>Primeaux</w:t>
      </w:r>
      <w:proofErr w:type="spellEnd"/>
      <w:r w:rsidR="00D7347F" w:rsidRPr="0021651B">
        <w:rPr>
          <w:color w:val="auto"/>
        </w:rPr>
        <w:t xml:space="preserve"> e</w:t>
      </w:r>
      <w:r w:rsidR="006930E0" w:rsidRPr="0021651B">
        <w:rPr>
          <w:color w:val="auto"/>
        </w:rPr>
        <w:t xml:space="preserve"> </w:t>
      </w:r>
      <w:r w:rsidR="00D7347F" w:rsidRPr="0021651B">
        <w:rPr>
          <w:color w:val="auto"/>
        </w:rPr>
        <w:t>Thomas</w:t>
      </w:r>
      <w:r w:rsidR="006930E0" w:rsidRPr="0021651B">
        <w:rPr>
          <w:color w:val="auto"/>
        </w:rPr>
        <w:t xml:space="preserve"> (201</w:t>
      </w:r>
      <w:r w:rsidR="00FA15E9">
        <w:rPr>
          <w:color w:val="auto"/>
        </w:rPr>
        <w:t>8</w:t>
      </w:r>
      <w:r w:rsidR="006930E0" w:rsidRPr="0021651B">
        <w:rPr>
          <w:color w:val="auto"/>
        </w:rPr>
        <w:t>)</w:t>
      </w:r>
      <w:r w:rsidR="00263A8C" w:rsidRPr="0021651B">
        <w:rPr>
          <w:color w:val="auto"/>
        </w:rPr>
        <w:t xml:space="preserve"> </w:t>
      </w:r>
      <w:r w:rsidR="00453019" w:rsidRPr="0021651B">
        <w:rPr>
          <w:color w:val="auto"/>
        </w:rPr>
        <w:t xml:space="preserve">também usaram o IRAP e </w:t>
      </w:r>
      <w:r w:rsidR="00263A8C" w:rsidRPr="0021651B">
        <w:rPr>
          <w:color w:val="auto"/>
        </w:rPr>
        <w:t>investigaram estereótipos de gêne</w:t>
      </w:r>
      <w:r w:rsidR="00453019" w:rsidRPr="0021651B">
        <w:rPr>
          <w:color w:val="auto"/>
        </w:rPr>
        <w:t>ro com 50 participantes adultos</w:t>
      </w:r>
      <w:r w:rsidR="00263A8C" w:rsidRPr="0021651B">
        <w:rPr>
          <w:color w:val="auto"/>
        </w:rPr>
        <w:t xml:space="preserve">. O resultado corroborou </w:t>
      </w:r>
      <w:r w:rsidR="00453019" w:rsidRPr="0021651B">
        <w:rPr>
          <w:color w:val="auto"/>
        </w:rPr>
        <w:t>aqueles</w:t>
      </w:r>
      <w:r w:rsidR="00263A8C" w:rsidRPr="0021651B">
        <w:rPr>
          <w:color w:val="auto"/>
        </w:rPr>
        <w:t xml:space="preserve"> já encontrados na literatura: </w:t>
      </w:r>
      <w:r w:rsidR="00416223" w:rsidRPr="0021651B">
        <w:rPr>
          <w:color w:val="auto"/>
        </w:rPr>
        <w:t>homens e mulheres relacionaram mais rapidamente os gêneros com certas características estereotípicas</w:t>
      </w:r>
      <w:r w:rsidR="00C228F6" w:rsidRPr="0021651B">
        <w:rPr>
          <w:color w:val="auto"/>
        </w:rPr>
        <w:t xml:space="preserve"> contrastantes</w:t>
      </w:r>
      <w:r w:rsidR="00AB005E" w:rsidRPr="0021651B">
        <w:rPr>
          <w:color w:val="auto"/>
        </w:rPr>
        <w:t xml:space="preserve"> (sensível e emocional para mulheres, dominante e lógico para homens)</w:t>
      </w:r>
      <w:r w:rsidR="00416223" w:rsidRPr="0021651B">
        <w:rPr>
          <w:color w:val="auto"/>
        </w:rPr>
        <w:t>.</w:t>
      </w:r>
      <w:r w:rsidR="00C228F6" w:rsidRPr="0021651B">
        <w:rPr>
          <w:color w:val="auto"/>
        </w:rPr>
        <w:t xml:space="preserve"> Nesse estudo, os resultados mostrados pelo IRAP foram replicados para os participantes também com o IAT.</w:t>
      </w:r>
    </w:p>
    <w:p w14:paraId="0BB0C0B6" w14:textId="06F6560E" w:rsidR="00213E7F" w:rsidRPr="0021651B" w:rsidRDefault="00453019" w:rsidP="00214CA1">
      <w:pPr>
        <w:pStyle w:val="PargrafodaLista"/>
        <w:ind w:left="0"/>
        <w:jc w:val="left"/>
        <w:rPr>
          <w:color w:val="auto"/>
        </w:rPr>
      </w:pPr>
      <w:r w:rsidRPr="0021651B">
        <w:rPr>
          <w:color w:val="auto"/>
        </w:rPr>
        <w:t xml:space="preserve">O IRAP tem sido usado amplamente em experimentos sobre atitudes implícitas para demonstrar empiricamente a função de relações de estímulos </w:t>
      </w:r>
      <w:r w:rsidR="00FD130D" w:rsidRPr="0021651B">
        <w:rPr>
          <w:color w:val="auto"/>
        </w:rPr>
        <w:t xml:space="preserve">aprendidas em contexto social </w:t>
      </w:r>
      <w:r w:rsidRPr="0021651B">
        <w:rPr>
          <w:color w:val="auto"/>
        </w:rPr>
        <w:t>no contro</w:t>
      </w:r>
      <w:r w:rsidR="0005338F" w:rsidRPr="0021651B">
        <w:rPr>
          <w:color w:val="auto"/>
        </w:rPr>
        <w:t>le do comportamento atitudinal, tanto com participantes adultos como com crianças. Embora os resultados sejam expressivos e repliquem as literaturas tanto da área de atitudes implícitas quanto de sociologia e antropologia no que diz respeito a estereótipos de gênero, discriminação e viés de gênero, o IRAP é um procedimento longo e que depende de treino extensivo dos participantes</w:t>
      </w:r>
      <w:r w:rsidR="00531B5F" w:rsidRPr="0021651B">
        <w:rPr>
          <w:color w:val="auto"/>
        </w:rPr>
        <w:t xml:space="preserve">, </w:t>
      </w:r>
      <w:r w:rsidR="00394ED1" w:rsidRPr="0021651B">
        <w:rPr>
          <w:color w:val="auto"/>
        </w:rPr>
        <w:t xml:space="preserve">necessitando </w:t>
      </w:r>
      <w:r w:rsidR="004B4DBF" w:rsidRPr="0021651B">
        <w:rPr>
          <w:color w:val="auto"/>
        </w:rPr>
        <w:t xml:space="preserve">muitas vezes </w:t>
      </w:r>
      <w:r w:rsidR="00394ED1" w:rsidRPr="0021651B">
        <w:rPr>
          <w:color w:val="auto"/>
        </w:rPr>
        <w:t xml:space="preserve">de </w:t>
      </w:r>
      <w:r w:rsidR="004B4DBF" w:rsidRPr="0021651B">
        <w:rPr>
          <w:color w:val="auto"/>
        </w:rPr>
        <w:t xml:space="preserve">mais de uma sessão experimental para sua realização, </w:t>
      </w:r>
      <w:r w:rsidR="0005338F" w:rsidRPr="0021651B">
        <w:rPr>
          <w:color w:val="auto"/>
        </w:rPr>
        <w:t xml:space="preserve">o que pode resultar em perdas de participantes ao longo dos estudos e em uma necessidade de </w:t>
      </w:r>
      <w:r w:rsidR="0005338F" w:rsidRPr="0021651B">
        <w:rPr>
          <w:color w:val="auto"/>
        </w:rPr>
        <w:lastRenderedPageBreak/>
        <w:t xml:space="preserve">tempo disponível maior para o engajamento do participante na pesquisa. </w:t>
      </w:r>
      <w:r w:rsidR="00213E7F" w:rsidRPr="0021651B">
        <w:rPr>
          <w:color w:val="auto"/>
        </w:rPr>
        <w:t xml:space="preserve">Já o </w:t>
      </w:r>
      <w:r w:rsidR="00213E7F" w:rsidRPr="0021651B">
        <w:rPr>
          <w:i/>
          <w:color w:val="auto"/>
        </w:rPr>
        <w:t xml:space="preserve">Funcional </w:t>
      </w:r>
      <w:proofErr w:type="spellStart"/>
      <w:r w:rsidR="00213E7F" w:rsidRPr="0021651B">
        <w:rPr>
          <w:i/>
          <w:color w:val="auto"/>
        </w:rPr>
        <w:t>Acquisition</w:t>
      </w:r>
      <w:proofErr w:type="spellEnd"/>
      <w:r w:rsidR="00213E7F" w:rsidRPr="0021651B">
        <w:rPr>
          <w:i/>
          <w:color w:val="auto"/>
        </w:rPr>
        <w:t xml:space="preserve"> </w:t>
      </w:r>
      <w:proofErr w:type="spellStart"/>
      <w:r w:rsidR="00213E7F" w:rsidRPr="0021651B">
        <w:rPr>
          <w:i/>
          <w:color w:val="auto"/>
        </w:rPr>
        <w:t>Speed</w:t>
      </w:r>
      <w:proofErr w:type="spellEnd"/>
      <w:r w:rsidR="00213E7F" w:rsidRPr="0021651B">
        <w:rPr>
          <w:i/>
          <w:color w:val="auto"/>
        </w:rPr>
        <w:t xml:space="preserve"> Test</w:t>
      </w:r>
      <w:r w:rsidR="00213E7F" w:rsidRPr="0021651B">
        <w:rPr>
          <w:color w:val="auto"/>
        </w:rPr>
        <w:t xml:space="preserve"> (FAST</w:t>
      </w:r>
      <w:r w:rsidR="0005338F" w:rsidRPr="0021651B">
        <w:rPr>
          <w:color w:val="auto"/>
        </w:rPr>
        <w:t>, da sigla em inglês para Teste de Rapidez de Aquisição de Função</w:t>
      </w:r>
      <w:r w:rsidR="00213E7F" w:rsidRPr="0021651B">
        <w:rPr>
          <w:color w:val="auto"/>
        </w:rPr>
        <w:t xml:space="preserve">) também é um teste de medida implícita </w:t>
      </w:r>
      <w:sdt>
        <w:sdtPr>
          <w:rPr>
            <w:color w:val="auto"/>
          </w:rPr>
          <w:id w:val="-1033269070"/>
          <w:citation/>
        </w:sdtPr>
        <w:sdtEndPr/>
        <w:sdtContent>
          <w:r w:rsidR="00726829" w:rsidRPr="0021651B">
            <w:rPr>
              <w:color w:val="auto"/>
            </w:rPr>
            <w:fldChar w:fldCharType="begin"/>
          </w:r>
          <w:r w:rsidR="00213E7F" w:rsidRPr="0021651B">
            <w:rPr>
              <w:color w:val="auto"/>
            </w:rPr>
            <w:instrText xml:space="preserve"> CITATION ORe12 \l 1046 </w:instrText>
          </w:r>
          <w:r w:rsidR="00726829" w:rsidRPr="0021651B">
            <w:rPr>
              <w:color w:val="auto"/>
            </w:rPr>
            <w:fldChar w:fldCharType="separate"/>
          </w:r>
          <w:r w:rsidR="00213E7F" w:rsidRPr="0021651B">
            <w:rPr>
              <w:noProof/>
              <w:color w:val="auto"/>
            </w:rPr>
            <w:t>(O’Reilly, Roche, Ruiz, Tyndall, &amp; Gavin, 2012)</w:t>
          </w:r>
          <w:r w:rsidR="00726829" w:rsidRPr="0021651B">
            <w:rPr>
              <w:color w:val="auto"/>
            </w:rPr>
            <w:fldChar w:fldCharType="end"/>
          </w:r>
        </w:sdtContent>
      </w:sdt>
      <w:r w:rsidR="00213E7F" w:rsidRPr="0021651B">
        <w:rPr>
          <w:color w:val="auto"/>
        </w:rPr>
        <w:t xml:space="preserve">, que é defendido por seus autores como mais </w:t>
      </w:r>
      <w:r w:rsidR="003302E7" w:rsidRPr="0021651B">
        <w:rPr>
          <w:color w:val="auto"/>
        </w:rPr>
        <w:t>consistente com os princípios analítico-comportamentais no estudo de atitudes implícitas</w:t>
      </w:r>
      <w:r w:rsidR="00AD1399" w:rsidRPr="0021651B">
        <w:rPr>
          <w:color w:val="auto"/>
        </w:rPr>
        <w:t>, quando comparado ao IAT e o IRAP</w:t>
      </w:r>
      <w:r w:rsidR="00213E7F" w:rsidRPr="0021651B">
        <w:rPr>
          <w:color w:val="auto"/>
        </w:rPr>
        <w:t>. Segundo os autores, quatro argumentos podem ser colocados</w:t>
      </w:r>
      <w:r w:rsidR="0005338F" w:rsidRPr="0021651B">
        <w:rPr>
          <w:color w:val="auto"/>
        </w:rPr>
        <w:t xml:space="preserve"> para defender o uso do FAST: </w:t>
      </w:r>
      <w:r w:rsidR="00E75B88" w:rsidRPr="0021651B">
        <w:rPr>
          <w:color w:val="auto"/>
        </w:rPr>
        <w:t>1</w:t>
      </w:r>
      <w:r w:rsidR="009D0675">
        <w:rPr>
          <w:color w:val="auto"/>
        </w:rPr>
        <w:t>)</w:t>
      </w:r>
      <w:r w:rsidR="00E75B88" w:rsidRPr="0021651B">
        <w:rPr>
          <w:color w:val="auto"/>
        </w:rPr>
        <w:t xml:space="preserve"> </w:t>
      </w:r>
      <w:r w:rsidR="00213E7F" w:rsidRPr="0021651B">
        <w:rPr>
          <w:color w:val="auto"/>
        </w:rPr>
        <w:t xml:space="preserve">tradicionalmente, na </w:t>
      </w:r>
      <w:r w:rsidR="0005338F" w:rsidRPr="0021651B">
        <w:rPr>
          <w:color w:val="auto"/>
        </w:rPr>
        <w:t>Análise Experimental do Comportamento</w:t>
      </w:r>
      <w:r w:rsidR="00213E7F" w:rsidRPr="0021651B">
        <w:rPr>
          <w:color w:val="auto"/>
        </w:rPr>
        <w:t xml:space="preserve">, não usamos o tempo de reação </w:t>
      </w:r>
      <w:r w:rsidR="0005338F" w:rsidRPr="0021651B">
        <w:rPr>
          <w:color w:val="auto"/>
        </w:rPr>
        <w:t xml:space="preserve">(latência da resposta) </w:t>
      </w:r>
      <w:r w:rsidR="00213E7F" w:rsidRPr="0021651B">
        <w:rPr>
          <w:color w:val="auto"/>
        </w:rPr>
        <w:t xml:space="preserve">como medida de força ou estabilidade de comportamentos, e sim </w:t>
      </w:r>
      <w:r w:rsidR="0005338F" w:rsidRPr="0021651B">
        <w:rPr>
          <w:color w:val="auto"/>
        </w:rPr>
        <w:t xml:space="preserve">como demonstração de </w:t>
      </w:r>
      <w:r w:rsidR="00213E7F" w:rsidRPr="0021651B">
        <w:rPr>
          <w:color w:val="auto"/>
        </w:rPr>
        <w:t>acurácia e fluência</w:t>
      </w:r>
      <w:r w:rsidR="0005338F" w:rsidRPr="0021651B">
        <w:rPr>
          <w:color w:val="auto"/>
        </w:rPr>
        <w:t xml:space="preserve"> do responder</w:t>
      </w:r>
      <w:r w:rsidR="007F33A3" w:rsidRPr="0021651B">
        <w:rPr>
          <w:color w:val="auto"/>
        </w:rPr>
        <w:t xml:space="preserve">; </w:t>
      </w:r>
      <w:r w:rsidR="00E75B88" w:rsidRPr="0021651B">
        <w:rPr>
          <w:color w:val="auto"/>
        </w:rPr>
        <w:t>2</w:t>
      </w:r>
      <w:r w:rsidR="009D0675">
        <w:rPr>
          <w:color w:val="auto"/>
        </w:rPr>
        <w:t>)</w:t>
      </w:r>
      <w:r w:rsidR="00213E7F" w:rsidRPr="0021651B">
        <w:rPr>
          <w:color w:val="auto"/>
        </w:rPr>
        <w:t xml:space="preserve"> o I</w:t>
      </w:r>
      <w:r w:rsidR="0005338F" w:rsidRPr="0021651B">
        <w:rPr>
          <w:color w:val="auto"/>
        </w:rPr>
        <w:t>RAP</w:t>
      </w:r>
      <w:r w:rsidR="00213E7F" w:rsidRPr="0021651B">
        <w:rPr>
          <w:color w:val="auto"/>
        </w:rPr>
        <w:t xml:space="preserve"> apenas provê </w:t>
      </w:r>
      <w:r w:rsidR="0005338F" w:rsidRPr="0021651B">
        <w:rPr>
          <w:color w:val="auto"/>
        </w:rPr>
        <w:t>consequências</w:t>
      </w:r>
      <w:r w:rsidR="00213E7F" w:rsidRPr="0021651B">
        <w:rPr>
          <w:color w:val="auto"/>
        </w:rPr>
        <w:t xml:space="preserve"> quando o </w:t>
      </w:r>
      <w:r w:rsidR="0005338F" w:rsidRPr="0021651B">
        <w:rPr>
          <w:color w:val="auto"/>
        </w:rPr>
        <w:t>participante</w:t>
      </w:r>
      <w:r w:rsidR="00213E7F" w:rsidRPr="0021651B">
        <w:rPr>
          <w:color w:val="auto"/>
        </w:rPr>
        <w:t xml:space="preserve"> </w:t>
      </w:r>
      <w:r w:rsidR="0005338F" w:rsidRPr="0021651B">
        <w:rPr>
          <w:color w:val="auto"/>
        </w:rPr>
        <w:t>responde em desacordo com o estabelecido pelo teste como resposta correta</w:t>
      </w:r>
      <w:r w:rsidR="00213E7F" w:rsidRPr="0021651B">
        <w:rPr>
          <w:color w:val="auto"/>
        </w:rPr>
        <w:t>, o que seria um esquema de punição, que não é o que a Análise do Comportamento considera como o procediment</w:t>
      </w:r>
      <w:r w:rsidR="0005338F" w:rsidRPr="0021651B">
        <w:rPr>
          <w:color w:val="auto"/>
        </w:rPr>
        <w:t xml:space="preserve">o eficaz para gerar fluência; </w:t>
      </w:r>
      <w:r w:rsidR="007F33A3" w:rsidRPr="0021651B">
        <w:rPr>
          <w:color w:val="auto"/>
        </w:rPr>
        <w:t>3</w:t>
      </w:r>
      <w:r w:rsidR="009D0675">
        <w:rPr>
          <w:color w:val="auto"/>
        </w:rPr>
        <w:t>)</w:t>
      </w:r>
      <w:r w:rsidR="007F33A3" w:rsidRPr="0021651B">
        <w:rPr>
          <w:color w:val="auto"/>
        </w:rPr>
        <w:t xml:space="preserve"> </w:t>
      </w:r>
      <w:r w:rsidR="00213E7F" w:rsidRPr="0021651B">
        <w:rPr>
          <w:color w:val="auto"/>
        </w:rPr>
        <w:t>o I</w:t>
      </w:r>
      <w:r w:rsidR="0005338F" w:rsidRPr="0021651B">
        <w:rPr>
          <w:color w:val="auto"/>
        </w:rPr>
        <w:t>RAP</w:t>
      </w:r>
      <w:r w:rsidR="00213E7F" w:rsidRPr="0021651B">
        <w:rPr>
          <w:color w:val="auto"/>
        </w:rPr>
        <w:t xml:space="preserve"> utiliza técnicas estatísticas de manipulação dos dados brutos para gerar o resultado final de escores de latência padronizados, enquanto o FAST usa medidas diretas da taxa de apre</w:t>
      </w:r>
      <w:r w:rsidR="0005338F" w:rsidRPr="0021651B">
        <w:rPr>
          <w:color w:val="auto"/>
        </w:rPr>
        <w:t>ndizagem</w:t>
      </w:r>
      <w:r w:rsidR="00BF508D" w:rsidRPr="0021651B">
        <w:rPr>
          <w:color w:val="auto"/>
        </w:rPr>
        <w:t>, dada pela frequência de respostas consideradas corretas</w:t>
      </w:r>
      <w:r w:rsidR="0005338F" w:rsidRPr="0021651B">
        <w:rPr>
          <w:color w:val="auto"/>
        </w:rPr>
        <w:t xml:space="preserve"> ao longo </w:t>
      </w:r>
      <w:r w:rsidR="00BF508D" w:rsidRPr="0021651B">
        <w:rPr>
          <w:color w:val="auto"/>
        </w:rPr>
        <w:t>das tentativas apresentadas</w:t>
      </w:r>
      <w:r w:rsidR="002929C6" w:rsidRPr="0021651B">
        <w:rPr>
          <w:color w:val="auto"/>
        </w:rPr>
        <w:t xml:space="preserve"> (que podem ser analisadas tanto individualmente quanto em medidas de grupo)</w:t>
      </w:r>
      <w:r w:rsidR="0005338F" w:rsidRPr="0021651B">
        <w:rPr>
          <w:color w:val="auto"/>
        </w:rPr>
        <w:t xml:space="preserve">; e </w:t>
      </w:r>
      <w:r w:rsidR="006110FA" w:rsidRPr="0021651B">
        <w:rPr>
          <w:color w:val="auto"/>
        </w:rPr>
        <w:t>4</w:t>
      </w:r>
      <w:r w:rsidR="009D0675">
        <w:rPr>
          <w:color w:val="auto"/>
        </w:rPr>
        <w:t>)</w:t>
      </w:r>
      <w:r w:rsidR="006110FA" w:rsidRPr="0021651B">
        <w:rPr>
          <w:color w:val="auto"/>
        </w:rPr>
        <w:t xml:space="preserve"> </w:t>
      </w:r>
      <w:r w:rsidR="00213E7F" w:rsidRPr="0021651B">
        <w:rPr>
          <w:color w:val="auto"/>
        </w:rPr>
        <w:t>para aumentar a significância estatística, o I</w:t>
      </w:r>
      <w:r w:rsidR="0005338F" w:rsidRPr="0021651B">
        <w:rPr>
          <w:color w:val="auto"/>
        </w:rPr>
        <w:t>RAP</w:t>
      </w:r>
      <w:r w:rsidR="00213E7F" w:rsidRPr="0021651B">
        <w:rPr>
          <w:color w:val="auto"/>
        </w:rPr>
        <w:t xml:space="preserve"> usa estratégias de valor-limite dos dados e eliminação de participantes</w:t>
      </w:r>
      <w:r w:rsidR="0005338F" w:rsidRPr="0021651B">
        <w:rPr>
          <w:color w:val="auto"/>
        </w:rPr>
        <w:t xml:space="preserve"> cujos dados estão fora da distribuição esperada para o instrumento</w:t>
      </w:r>
      <w:r w:rsidR="00213E7F" w:rsidRPr="0021651B">
        <w:rPr>
          <w:color w:val="auto"/>
        </w:rPr>
        <w:t xml:space="preserve">, que são métodos </w:t>
      </w:r>
      <w:r w:rsidR="003302E7" w:rsidRPr="0021651B">
        <w:rPr>
          <w:color w:val="auto"/>
        </w:rPr>
        <w:t>típicos</w:t>
      </w:r>
      <w:r w:rsidR="00BF508D" w:rsidRPr="0021651B">
        <w:rPr>
          <w:color w:val="auto"/>
        </w:rPr>
        <w:t xml:space="preserve"> da área d</w:t>
      </w:r>
      <w:r w:rsidR="003302E7" w:rsidRPr="0021651B">
        <w:rPr>
          <w:color w:val="auto"/>
        </w:rPr>
        <w:t>e</w:t>
      </w:r>
      <w:r w:rsidR="00BF508D" w:rsidRPr="0021651B">
        <w:rPr>
          <w:color w:val="auto"/>
        </w:rPr>
        <w:t xml:space="preserve"> </w:t>
      </w:r>
      <w:proofErr w:type="spellStart"/>
      <w:r w:rsidR="00BF508D" w:rsidRPr="0021651B">
        <w:rPr>
          <w:color w:val="auto"/>
        </w:rPr>
        <w:t>psicometria</w:t>
      </w:r>
      <w:proofErr w:type="spellEnd"/>
      <w:r w:rsidR="00BF508D" w:rsidRPr="0021651B">
        <w:rPr>
          <w:color w:val="auto"/>
        </w:rPr>
        <w:t>,</w:t>
      </w:r>
      <w:r w:rsidR="00213E7F" w:rsidRPr="0021651B">
        <w:rPr>
          <w:color w:val="auto"/>
        </w:rPr>
        <w:t xml:space="preserve"> </w:t>
      </w:r>
      <w:r w:rsidR="00BF508D" w:rsidRPr="0021651B">
        <w:rPr>
          <w:color w:val="auto"/>
        </w:rPr>
        <w:t>tradicionalmente rejeitados e criticados por pesquisadores de</w:t>
      </w:r>
      <w:r w:rsidR="00213E7F" w:rsidRPr="0021651B">
        <w:rPr>
          <w:color w:val="auto"/>
        </w:rPr>
        <w:t xml:space="preserve"> Análise do Comportamento</w:t>
      </w:r>
      <w:r w:rsidR="00BF508D" w:rsidRPr="0021651B">
        <w:rPr>
          <w:color w:val="auto"/>
        </w:rPr>
        <w:t xml:space="preserve"> (</w:t>
      </w:r>
      <w:r w:rsidR="00625A98" w:rsidRPr="0021651B">
        <w:rPr>
          <w:color w:val="auto"/>
        </w:rPr>
        <w:t xml:space="preserve">p. ex., </w:t>
      </w:r>
      <w:r w:rsidR="00BF508D" w:rsidRPr="0021651B">
        <w:rPr>
          <w:color w:val="auto"/>
        </w:rPr>
        <w:t xml:space="preserve">Skinner, 1953 e </w:t>
      </w:r>
      <w:proofErr w:type="spellStart"/>
      <w:r w:rsidR="00BF508D" w:rsidRPr="0021651B">
        <w:rPr>
          <w:color w:val="auto"/>
        </w:rPr>
        <w:t>Sidman</w:t>
      </w:r>
      <w:proofErr w:type="spellEnd"/>
      <w:r w:rsidR="00BF508D" w:rsidRPr="0021651B">
        <w:rPr>
          <w:color w:val="auto"/>
        </w:rPr>
        <w:t>, 1960)</w:t>
      </w:r>
      <w:r w:rsidR="00213E7F" w:rsidRPr="0021651B">
        <w:rPr>
          <w:color w:val="auto"/>
        </w:rPr>
        <w:t xml:space="preserve">. Além disso, </w:t>
      </w:r>
      <w:r w:rsidR="00BF508D" w:rsidRPr="0021651B">
        <w:rPr>
          <w:color w:val="auto"/>
        </w:rPr>
        <w:t>o FAST tem se mostrado um</w:t>
      </w:r>
      <w:r w:rsidR="00213E7F" w:rsidRPr="0021651B">
        <w:rPr>
          <w:color w:val="auto"/>
        </w:rPr>
        <w:t xml:space="preserve"> procedimento mais simples, mais rápido </w:t>
      </w:r>
      <w:r w:rsidR="0074202A" w:rsidRPr="0021651B">
        <w:rPr>
          <w:color w:val="auto"/>
        </w:rPr>
        <w:t xml:space="preserve">(a aplicação leva em torno de 15 minutos) </w:t>
      </w:r>
      <w:r w:rsidR="00213E7F" w:rsidRPr="0021651B">
        <w:rPr>
          <w:color w:val="auto"/>
        </w:rPr>
        <w:t xml:space="preserve">e mais fácil de ser analisado, pois não demanda </w:t>
      </w:r>
      <w:r w:rsidR="00BF508D" w:rsidRPr="0021651B">
        <w:rPr>
          <w:color w:val="auto"/>
        </w:rPr>
        <w:t xml:space="preserve">tratamento dos dados anterior às análises estatísticas de </w:t>
      </w:r>
      <w:r w:rsidR="00BF508D" w:rsidRPr="0021651B">
        <w:rPr>
          <w:color w:val="auto"/>
        </w:rPr>
        <w:lastRenderedPageBreak/>
        <w:t>significância e correlação</w:t>
      </w:r>
      <w:r w:rsidR="00213E7F" w:rsidRPr="0021651B">
        <w:rPr>
          <w:color w:val="auto"/>
        </w:rPr>
        <w:t>, precisando-se apenas calcular a inclinação da</w:t>
      </w:r>
      <w:r w:rsidR="0008463D" w:rsidRPr="0021651B">
        <w:rPr>
          <w:color w:val="auto"/>
        </w:rPr>
        <w:t>s</w:t>
      </w:r>
      <w:r w:rsidR="00213E7F" w:rsidRPr="0021651B">
        <w:rPr>
          <w:color w:val="auto"/>
        </w:rPr>
        <w:t xml:space="preserve"> curva</w:t>
      </w:r>
      <w:r w:rsidR="0008463D" w:rsidRPr="0021651B">
        <w:rPr>
          <w:color w:val="auto"/>
        </w:rPr>
        <w:t>s</w:t>
      </w:r>
      <w:r w:rsidR="00213E7F" w:rsidRPr="0021651B">
        <w:rPr>
          <w:color w:val="auto"/>
        </w:rPr>
        <w:t xml:space="preserve"> de aprendizagem</w:t>
      </w:r>
      <w:r w:rsidR="0008463D" w:rsidRPr="0021651B">
        <w:rPr>
          <w:color w:val="auto"/>
        </w:rPr>
        <w:t xml:space="preserve"> nos blocos consistente e inconsistente</w:t>
      </w:r>
      <w:r w:rsidR="00213E7F" w:rsidRPr="0021651B">
        <w:rPr>
          <w:color w:val="auto"/>
        </w:rPr>
        <w:t>.</w:t>
      </w:r>
    </w:p>
    <w:p w14:paraId="16DDB387" w14:textId="6CA4C98E" w:rsidR="00213E7F" w:rsidRPr="0021651B" w:rsidRDefault="003302E7" w:rsidP="00214CA1">
      <w:pPr>
        <w:pStyle w:val="PargrafodaLista"/>
        <w:ind w:left="0"/>
        <w:jc w:val="left"/>
        <w:rPr>
          <w:color w:val="auto"/>
        </w:rPr>
      </w:pPr>
      <w:r w:rsidRPr="0021651B">
        <w:rPr>
          <w:color w:val="auto"/>
        </w:rPr>
        <w:t>No FAST</w:t>
      </w:r>
      <w:r w:rsidR="00213E7F" w:rsidRPr="0021651B">
        <w:rPr>
          <w:color w:val="auto"/>
        </w:rPr>
        <w:t xml:space="preserve">, ao invés de treinar os participantes para responder com acurácia e rapidez a uma tarefa de categorização e depois comparar a latência das respostas nos blocos </w:t>
      </w:r>
      <w:r w:rsidRPr="0021651B">
        <w:rPr>
          <w:color w:val="auto"/>
        </w:rPr>
        <w:t xml:space="preserve">de teste </w:t>
      </w:r>
      <w:r w:rsidR="00213E7F" w:rsidRPr="0021651B">
        <w:rPr>
          <w:color w:val="auto"/>
        </w:rPr>
        <w:t xml:space="preserve">consistente e inconsistente, usa-se como medida a diferença na </w:t>
      </w:r>
      <w:r w:rsidR="00213E7F" w:rsidRPr="0021651B">
        <w:rPr>
          <w:i/>
          <w:color w:val="auto"/>
        </w:rPr>
        <w:t>velocidade de aquisição</w:t>
      </w:r>
      <w:r w:rsidR="00213E7F" w:rsidRPr="0021651B">
        <w:rPr>
          <w:color w:val="auto"/>
        </w:rPr>
        <w:t xml:space="preserve"> de uma função em comum</w:t>
      </w:r>
      <w:r w:rsidRPr="0021651B">
        <w:rPr>
          <w:color w:val="auto"/>
        </w:rPr>
        <w:t xml:space="preserve"> para cada categoria. Durante o procedimento do FAST, estímulos com a mesma função no controle do comportamento devem ser seguidos da mesma resposta, e estímulos com outra função devem ser seguidos de outra resposta, configurando duas classes funcionais de estímulos distintas. </w:t>
      </w:r>
      <w:r w:rsidR="00F2115C" w:rsidRPr="0021651B">
        <w:rPr>
          <w:color w:val="auto"/>
        </w:rPr>
        <w:t>Os participantes são expostos a um bloco de tentativas de treino da tarefa, usando-se conjuntos de estímulos familiares (</w:t>
      </w:r>
      <w:r w:rsidR="001B5A74" w:rsidRPr="0021651B">
        <w:rPr>
          <w:color w:val="auto"/>
        </w:rPr>
        <w:t>por exemplo</w:t>
      </w:r>
      <w:r w:rsidR="00F2115C" w:rsidRPr="0021651B">
        <w:rPr>
          <w:color w:val="auto"/>
        </w:rPr>
        <w:t xml:space="preserve">, as palavras </w:t>
      </w:r>
      <w:r w:rsidR="007117EC" w:rsidRPr="0021651B">
        <w:rPr>
          <w:color w:val="auto"/>
        </w:rPr>
        <w:t>“</w:t>
      </w:r>
      <w:r w:rsidR="001B5A74" w:rsidRPr="0021651B">
        <w:rPr>
          <w:color w:val="auto"/>
        </w:rPr>
        <w:t xml:space="preserve">gato” </w:t>
      </w:r>
      <w:r w:rsidR="00F2115C" w:rsidRPr="0021651B">
        <w:rPr>
          <w:color w:val="auto"/>
        </w:rPr>
        <w:t xml:space="preserve">e </w:t>
      </w:r>
      <w:r w:rsidR="007117EC" w:rsidRPr="0021651B">
        <w:rPr>
          <w:color w:val="auto"/>
        </w:rPr>
        <w:t>“</w:t>
      </w:r>
      <w:r w:rsidR="001B5A74" w:rsidRPr="0021651B">
        <w:rPr>
          <w:color w:val="auto"/>
        </w:rPr>
        <w:t xml:space="preserve">cachorro” </w:t>
      </w:r>
      <w:r w:rsidR="00F2115C" w:rsidRPr="0021651B">
        <w:rPr>
          <w:color w:val="auto"/>
        </w:rPr>
        <w:t xml:space="preserve">devem controlar a respostas de pressionar a tecla M do teclado do computador e as palavras </w:t>
      </w:r>
      <w:r w:rsidR="007117EC" w:rsidRPr="0021651B">
        <w:rPr>
          <w:color w:val="auto"/>
        </w:rPr>
        <w:t>“</w:t>
      </w:r>
      <w:r w:rsidR="001B5A74" w:rsidRPr="0021651B">
        <w:rPr>
          <w:color w:val="auto"/>
        </w:rPr>
        <w:t xml:space="preserve">camisa” </w:t>
      </w:r>
      <w:r w:rsidR="00F2115C" w:rsidRPr="0021651B">
        <w:rPr>
          <w:color w:val="auto"/>
        </w:rPr>
        <w:t xml:space="preserve">e </w:t>
      </w:r>
      <w:r w:rsidR="007117EC" w:rsidRPr="0021651B">
        <w:rPr>
          <w:color w:val="auto"/>
        </w:rPr>
        <w:t>“</w:t>
      </w:r>
      <w:r w:rsidR="001B5A74" w:rsidRPr="0021651B">
        <w:rPr>
          <w:color w:val="auto"/>
        </w:rPr>
        <w:t xml:space="preserve">calça” </w:t>
      </w:r>
      <w:r w:rsidR="00F2115C" w:rsidRPr="0021651B">
        <w:rPr>
          <w:color w:val="auto"/>
        </w:rPr>
        <w:t xml:space="preserve">devem controlar a resposta de pressionar a tecla </w:t>
      </w:r>
      <w:r w:rsidR="0066727D" w:rsidRPr="0021651B">
        <w:rPr>
          <w:color w:val="auto"/>
        </w:rPr>
        <w:t>Z</w:t>
      </w:r>
      <w:r w:rsidR="00F2115C" w:rsidRPr="0021651B">
        <w:rPr>
          <w:color w:val="auto"/>
        </w:rPr>
        <w:t xml:space="preserve">). </w:t>
      </w:r>
      <w:r w:rsidR="00EA338E" w:rsidRPr="0021651B">
        <w:rPr>
          <w:color w:val="auto"/>
        </w:rPr>
        <w:t>Depois do bloco de treino da tarefa</w:t>
      </w:r>
      <w:r w:rsidR="00F2115C" w:rsidRPr="0021651B">
        <w:rPr>
          <w:color w:val="auto"/>
        </w:rPr>
        <w:t xml:space="preserve">, o participante é exposto a dois blocos de tentativas do FAST propriamente dito: um bloco de tentativas consistentes </w:t>
      </w:r>
      <w:r w:rsidR="002B2267" w:rsidRPr="0021651B">
        <w:rPr>
          <w:color w:val="auto"/>
        </w:rPr>
        <w:t xml:space="preserve">com </w:t>
      </w:r>
      <w:r w:rsidR="00A27833" w:rsidRPr="0021651B">
        <w:rPr>
          <w:color w:val="auto"/>
        </w:rPr>
        <w:t>estímulos</w:t>
      </w:r>
      <w:r w:rsidR="002B2267" w:rsidRPr="0021651B">
        <w:rPr>
          <w:color w:val="auto"/>
        </w:rPr>
        <w:t xml:space="preserve"> </w:t>
      </w:r>
      <w:r w:rsidR="00F2115C" w:rsidRPr="0021651B">
        <w:rPr>
          <w:color w:val="auto"/>
        </w:rPr>
        <w:t xml:space="preserve">relacionados na aprendizagem cultural </w:t>
      </w:r>
      <w:r w:rsidR="002B2267" w:rsidRPr="0021651B">
        <w:rPr>
          <w:color w:val="auto"/>
        </w:rPr>
        <w:t>(o participante deve apertar a tecla Z para “mulher” e para palavras como “</w:t>
      </w:r>
      <w:r w:rsidR="00A66AB1" w:rsidRPr="0021651B">
        <w:rPr>
          <w:color w:val="auto"/>
        </w:rPr>
        <w:t>sensível</w:t>
      </w:r>
      <w:r w:rsidR="002B2267" w:rsidRPr="0021651B">
        <w:rPr>
          <w:color w:val="auto"/>
        </w:rPr>
        <w:t>” e a tecla M para “homem” e palavras como “dominante”, por exemplo)</w:t>
      </w:r>
      <w:r w:rsidR="00F2115C" w:rsidRPr="0021651B">
        <w:rPr>
          <w:color w:val="auto"/>
        </w:rPr>
        <w:t xml:space="preserve">, e blocos inconsistentes </w:t>
      </w:r>
      <w:r w:rsidR="002B2267" w:rsidRPr="0021651B">
        <w:rPr>
          <w:color w:val="auto"/>
        </w:rPr>
        <w:t xml:space="preserve">com </w:t>
      </w:r>
      <w:r w:rsidR="009B3C53" w:rsidRPr="0021651B">
        <w:rPr>
          <w:color w:val="auto"/>
        </w:rPr>
        <w:t>essas aprendizagens estereotípicas</w:t>
      </w:r>
      <w:r w:rsidR="002B2267" w:rsidRPr="0021651B">
        <w:rPr>
          <w:color w:val="auto"/>
        </w:rPr>
        <w:t xml:space="preserve"> (apertar a tecla Z para “mulher” e “dominante” e a tecla M para “homem” e “</w:t>
      </w:r>
      <w:r w:rsidR="00A27833" w:rsidRPr="0021651B">
        <w:rPr>
          <w:color w:val="auto"/>
        </w:rPr>
        <w:t>sensível</w:t>
      </w:r>
      <w:r w:rsidR="002B2267" w:rsidRPr="0021651B">
        <w:rPr>
          <w:color w:val="auto"/>
        </w:rPr>
        <w:t>”)</w:t>
      </w:r>
      <w:r w:rsidR="00F2115C" w:rsidRPr="0021651B">
        <w:rPr>
          <w:color w:val="auto"/>
        </w:rPr>
        <w:t xml:space="preserve">. Nas tentativas do FAST, apenas um estímulo é apresentado na tela do computador e o participante tem um tempo limite de 3s para emitir a resposta, caso contrário ela será </w:t>
      </w:r>
      <w:proofErr w:type="spellStart"/>
      <w:r w:rsidR="00F2115C" w:rsidRPr="0021651B">
        <w:rPr>
          <w:color w:val="auto"/>
        </w:rPr>
        <w:t>consequenciada</w:t>
      </w:r>
      <w:proofErr w:type="spellEnd"/>
      <w:r w:rsidR="008667E5" w:rsidRPr="0021651B">
        <w:rPr>
          <w:color w:val="auto"/>
        </w:rPr>
        <w:t xml:space="preserve"> e registrada como incorreta.</w:t>
      </w:r>
      <w:r w:rsidR="00F2115C" w:rsidRPr="0021651B">
        <w:rPr>
          <w:color w:val="auto"/>
        </w:rPr>
        <w:t xml:space="preserve"> </w:t>
      </w:r>
      <w:r w:rsidR="008667E5" w:rsidRPr="0021651B">
        <w:rPr>
          <w:color w:val="auto"/>
        </w:rPr>
        <w:t xml:space="preserve">O procedimento do FAST pode ser considerado como um procedimento de ensino de discriminações simples, enquanto os procedimentos do IAT e do IRAP são procedimentos que requerem aprendizagem de relações de discriminação condicional entre os estímulos. No FAST tanto respostas </w:t>
      </w:r>
      <w:r w:rsidR="008667E5" w:rsidRPr="0021651B">
        <w:rPr>
          <w:color w:val="auto"/>
        </w:rPr>
        <w:lastRenderedPageBreak/>
        <w:t>consideradas corretas como respostas consideradas incorretas em cada tipo de bloco são seguidas de consequências (</w:t>
      </w:r>
      <w:r w:rsidR="009D0675">
        <w:rPr>
          <w:color w:val="auto"/>
        </w:rPr>
        <w:t>por exemplo,</w:t>
      </w:r>
      <w:r w:rsidR="008667E5" w:rsidRPr="0021651B">
        <w:rPr>
          <w:color w:val="auto"/>
        </w:rPr>
        <w:t xml:space="preserve"> das palavras </w:t>
      </w:r>
      <w:r w:rsidR="001B5A74" w:rsidRPr="0021651B">
        <w:rPr>
          <w:color w:val="auto"/>
        </w:rPr>
        <w:t xml:space="preserve">”correto” </w:t>
      </w:r>
      <w:r w:rsidR="008667E5" w:rsidRPr="0021651B">
        <w:rPr>
          <w:color w:val="auto"/>
        </w:rPr>
        <w:t xml:space="preserve">e </w:t>
      </w:r>
      <w:r w:rsidR="001B5A74" w:rsidRPr="0021651B">
        <w:rPr>
          <w:color w:val="auto"/>
        </w:rPr>
        <w:t>”incorreto”</w:t>
      </w:r>
      <w:r w:rsidR="002B2267" w:rsidRPr="0021651B">
        <w:rPr>
          <w:color w:val="auto"/>
        </w:rPr>
        <w:t>, respectivamente</w:t>
      </w:r>
      <w:r w:rsidR="008667E5" w:rsidRPr="0021651B">
        <w:rPr>
          <w:color w:val="auto"/>
        </w:rPr>
        <w:t>) ao longo de todo procedimento, e não há blocos de teste</w:t>
      </w:r>
      <w:r w:rsidR="009D27F2" w:rsidRPr="0021651B">
        <w:rPr>
          <w:color w:val="auto"/>
        </w:rPr>
        <w:t xml:space="preserve"> (blocos sem consequências para medir a quantidade de respostas corretas depois do treino, como no IRAP)</w:t>
      </w:r>
      <w:r w:rsidR="008667E5" w:rsidRPr="0021651B">
        <w:rPr>
          <w:color w:val="auto"/>
        </w:rPr>
        <w:t xml:space="preserve">, já que a medida </w:t>
      </w:r>
      <w:r w:rsidR="00FD130D" w:rsidRPr="0021651B">
        <w:rPr>
          <w:color w:val="auto"/>
        </w:rPr>
        <w:t xml:space="preserve">da variável dependente </w:t>
      </w:r>
      <w:r w:rsidR="008667E5" w:rsidRPr="0021651B">
        <w:rPr>
          <w:color w:val="auto"/>
        </w:rPr>
        <w:t xml:space="preserve">é </w:t>
      </w:r>
      <w:r w:rsidR="00FD130D" w:rsidRPr="0021651B">
        <w:rPr>
          <w:color w:val="auto"/>
        </w:rPr>
        <w:t>a</w:t>
      </w:r>
      <w:r w:rsidR="008667E5" w:rsidRPr="0021651B">
        <w:rPr>
          <w:color w:val="auto"/>
        </w:rPr>
        <w:t xml:space="preserve"> aquisição das respostas funcionalmente distintas em cada bloco. </w:t>
      </w:r>
      <w:r w:rsidR="00213E7F" w:rsidRPr="0021651B">
        <w:rPr>
          <w:color w:val="auto"/>
        </w:rPr>
        <w:t>Os dados são registrados e uma curva de resposta</w:t>
      </w:r>
      <w:r w:rsidR="008667E5" w:rsidRPr="0021651B">
        <w:rPr>
          <w:color w:val="auto"/>
        </w:rPr>
        <w:t>s</w:t>
      </w:r>
      <w:r w:rsidR="00213E7F" w:rsidRPr="0021651B">
        <w:rPr>
          <w:color w:val="auto"/>
        </w:rPr>
        <w:t xml:space="preserve"> acumulada</w:t>
      </w:r>
      <w:r w:rsidR="008667E5" w:rsidRPr="0021651B">
        <w:rPr>
          <w:color w:val="auto"/>
        </w:rPr>
        <w:t>s</w:t>
      </w:r>
      <w:r w:rsidR="00213E7F" w:rsidRPr="0021651B">
        <w:rPr>
          <w:noProof/>
          <w:color w:val="auto"/>
        </w:rPr>
        <w:t xml:space="preserve"> (Skinner, 1961) é construída</w:t>
      </w:r>
      <w:r w:rsidR="00213E7F" w:rsidRPr="0021651B">
        <w:rPr>
          <w:color w:val="auto"/>
        </w:rPr>
        <w:t>, sendo a inclinação da curva a medida da velocidade de aprendizagem.</w:t>
      </w:r>
      <w:r w:rsidR="008667E5" w:rsidRPr="0021651B">
        <w:rPr>
          <w:color w:val="auto"/>
        </w:rPr>
        <w:t xml:space="preserve"> A Figura 3 apresenta um conjunto de tentativas hipotéticas do FAST para um estudo sobre atitudes machistas.</w:t>
      </w:r>
    </w:p>
    <w:p w14:paraId="523CF85D" w14:textId="482C014D" w:rsidR="008667E5" w:rsidRPr="0021651B" w:rsidRDefault="000A1765" w:rsidP="000A1765">
      <w:pPr>
        <w:pStyle w:val="PargrafodaLista"/>
        <w:ind w:left="0"/>
        <w:jc w:val="center"/>
        <w:rPr>
          <w:b/>
          <w:color w:val="auto"/>
        </w:rPr>
      </w:pPr>
      <w:r w:rsidRPr="0021651B">
        <w:rPr>
          <w:b/>
          <w:color w:val="auto"/>
        </w:rPr>
        <w:t>[</w:t>
      </w:r>
      <w:r w:rsidR="008667E5" w:rsidRPr="0021651B">
        <w:rPr>
          <w:b/>
          <w:color w:val="auto"/>
        </w:rPr>
        <w:t>INSERIR A FIGURA 3 AQUI</w:t>
      </w:r>
      <w:r w:rsidRPr="0021651B">
        <w:rPr>
          <w:b/>
          <w:color w:val="auto"/>
        </w:rPr>
        <w:t>]</w:t>
      </w:r>
    </w:p>
    <w:p w14:paraId="0810FC14" w14:textId="744DB316" w:rsidR="00213E7F" w:rsidRPr="0021651B" w:rsidRDefault="00FD130D" w:rsidP="00214CA1">
      <w:pPr>
        <w:pStyle w:val="PargrafodaLista"/>
        <w:ind w:left="0"/>
        <w:jc w:val="left"/>
        <w:rPr>
          <w:color w:val="auto"/>
        </w:rPr>
      </w:pPr>
      <w:r w:rsidRPr="0021651B">
        <w:rPr>
          <w:color w:val="auto"/>
        </w:rPr>
        <w:t>Para verificar a validade do FAST na detecção de relações</w:t>
      </w:r>
      <w:r w:rsidR="00704B8E" w:rsidRPr="0021651B">
        <w:rPr>
          <w:color w:val="auto"/>
        </w:rPr>
        <w:t xml:space="preserve"> estereotípicas entre estímulos</w:t>
      </w:r>
      <w:r w:rsidRPr="0021651B">
        <w:rPr>
          <w:color w:val="auto"/>
        </w:rPr>
        <w:t xml:space="preserve"> aprendidas em contexto social,</w:t>
      </w:r>
      <w:r w:rsidR="00213E7F" w:rsidRPr="0021651B">
        <w:rPr>
          <w:color w:val="auto"/>
        </w:rPr>
        <w:t xml:space="preserve"> </w:t>
      </w:r>
      <w:proofErr w:type="spellStart"/>
      <w:r w:rsidR="00213E7F" w:rsidRPr="0021651B">
        <w:rPr>
          <w:color w:val="auto"/>
        </w:rPr>
        <w:t>O’Reilly</w:t>
      </w:r>
      <w:proofErr w:type="spellEnd"/>
      <w:r w:rsidR="00213E7F" w:rsidRPr="0021651B">
        <w:rPr>
          <w:color w:val="auto"/>
        </w:rPr>
        <w:t xml:space="preserve"> e col</w:t>
      </w:r>
      <w:r w:rsidR="00BE0C5F" w:rsidRPr="0021651B">
        <w:rPr>
          <w:color w:val="auto"/>
        </w:rPr>
        <w:t>s.</w:t>
      </w:r>
      <w:r w:rsidR="00213E7F" w:rsidRPr="0021651B">
        <w:rPr>
          <w:color w:val="auto"/>
        </w:rPr>
        <w:t xml:space="preserve"> (2012) fizeram um estudo</w:t>
      </w:r>
      <w:r w:rsidR="00704B8E" w:rsidRPr="0021651B">
        <w:rPr>
          <w:color w:val="auto"/>
        </w:rPr>
        <w:t>,</w:t>
      </w:r>
      <w:r w:rsidR="00213E7F" w:rsidRPr="0021651B">
        <w:rPr>
          <w:color w:val="auto"/>
        </w:rPr>
        <w:t xml:space="preserve"> com 23 </w:t>
      </w:r>
      <w:r w:rsidRPr="0021651B">
        <w:rPr>
          <w:color w:val="auto"/>
        </w:rPr>
        <w:t>participantes</w:t>
      </w:r>
      <w:r w:rsidR="00704B8E" w:rsidRPr="0021651B">
        <w:rPr>
          <w:color w:val="auto"/>
        </w:rPr>
        <w:t>,</w:t>
      </w:r>
      <w:r w:rsidRPr="0021651B">
        <w:rPr>
          <w:color w:val="auto"/>
        </w:rPr>
        <w:t xml:space="preserve"> em que relações</w:t>
      </w:r>
      <w:r w:rsidR="0066727D" w:rsidRPr="0021651B">
        <w:rPr>
          <w:color w:val="auto"/>
        </w:rPr>
        <w:t xml:space="preserve"> condiciona</w:t>
      </w:r>
      <w:r w:rsidR="00704B8E" w:rsidRPr="0021651B">
        <w:rPr>
          <w:color w:val="auto"/>
        </w:rPr>
        <w:t>is</w:t>
      </w:r>
      <w:r w:rsidRPr="0021651B">
        <w:rPr>
          <w:color w:val="auto"/>
        </w:rPr>
        <w:t xml:space="preserve"> entre estímulos abstratos foram </w:t>
      </w:r>
      <w:r w:rsidR="00704B8E" w:rsidRPr="0021651B">
        <w:rPr>
          <w:color w:val="auto"/>
        </w:rPr>
        <w:t>ensinadas</w:t>
      </w:r>
      <w:r w:rsidRPr="0021651B">
        <w:rPr>
          <w:color w:val="auto"/>
        </w:rPr>
        <w:t xml:space="preserve"> em ambiente experimental e depois testaram se o FAST</w:t>
      </w:r>
      <w:r w:rsidR="00704B8E" w:rsidRPr="0021651B">
        <w:rPr>
          <w:color w:val="auto"/>
        </w:rPr>
        <w:t xml:space="preserve"> seria eficiente em demonstrar a força das relações entre os estímulos relacionados.</w:t>
      </w:r>
      <w:r w:rsidR="00213E7F" w:rsidRPr="0021651B">
        <w:rPr>
          <w:color w:val="auto"/>
        </w:rPr>
        <w:t xml:space="preserve"> </w:t>
      </w:r>
      <w:r w:rsidR="00704B8E" w:rsidRPr="0021651B">
        <w:rPr>
          <w:color w:val="auto"/>
        </w:rPr>
        <w:t>Em uma das fases experimentais</w:t>
      </w:r>
      <w:r w:rsidR="00213E7F" w:rsidRPr="0021651B">
        <w:rPr>
          <w:color w:val="auto"/>
        </w:rPr>
        <w:t xml:space="preserve">, os participantes eram </w:t>
      </w:r>
      <w:r w:rsidR="00704B8E" w:rsidRPr="0021651B">
        <w:rPr>
          <w:color w:val="auto"/>
        </w:rPr>
        <w:t>submetidos a um procedimento de MTS em que aprendiam</w:t>
      </w:r>
      <w:r w:rsidR="00213E7F" w:rsidRPr="0021651B">
        <w:rPr>
          <w:color w:val="auto"/>
        </w:rPr>
        <w:t xml:space="preserve"> a relacionar dois pares de estímulos: A1-B1 e A2-B2. As outras três fases eram pares de blocos </w:t>
      </w:r>
      <w:r w:rsidR="00704B8E" w:rsidRPr="0021651B">
        <w:rPr>
          <w:color w:val="auto"/>
        </w:rPr>
        <w:t>de tentativas consistentes e inconsistentes com as relações aprendidas usando o</w:t>
      </w:r>
      <w:r w:rsidR="00213E7F" w:rsidRPr="0021651B">
        <w:rPr>
          <w:color w:val="auto"/>
        </w:rPr>
        <w:t xml:space="preserve"> procedimento FAST, </w:t>
      </w:r>
      <w:r w:rsidR="00704B8E" w:rsidRPr="0021651B">
        <w:rPr>
          <w:color w:val="auto"/>
        </w:rPr>
        <w:t>tanto com os estímulos treinados na fase de MTS quanto com novos estímulos para estabelecer uma linha de base de comparação</w:t>
      </w:r>
      <w:r w:rsidR="00213E7F" w:rsidRPr="0021651B">
        <w:rPr>
          <w:color w:val="auto"/>
        </w:rPr>
        <w:t>. Os resultados mostra</w:t>
      </w:r>
      <w:r w:rsidR="00704B8E" w:rsidRPr="0021651B">
        <w:rPr>
          <w:color w:val="auto"/>
        </w:rPr>
        <w:t>ra</w:t>
      </w:r>
      <w:r w:rsidR="00213E7F" w:rsidRPr="0021651B">
        <w:rPr>
          <w:color w:val="auto"/>
        </w:rPr>
        <w:t>m que dos 18 participantes que terminaram o estudo, 13 fizeram 10 acertos consecutivos mais rapidamente no bloco consistente que no bloco inconsistente</w:t>
      </w:r>
      <w:r w:rsidR="00704B8E" w:rsidRPr="0021651B">
        <w:rPr>
          <w:color w:val="auto"/>
        </w:rPr>
        <w:t xml:space="preserve"> usando as relações treinadas anteriormente</w:t>
      </w:r>
      <w:r w:rsidR="00213E7F" w:rsidRPr="0021651B">
        <w:rPr>
          <w:color w:val="auto"/>
        </w:rPr>
        <w:t>, mostrando que o FAST pode ser usado para determinar a existência prévia de relações entre estímulos</w:t>
      </w:r>
      <w:r w:rsidR="00704B8E" w:rsidRPr="0021651B">
        <w:rPr>
          <w:color w:val="auto"/>
        </w:rPr>
        <w:t xml:space="preserve">. </w:t>
      </w:r>
      <w:r w:rsidR="00213E7F" w:rsidRPr="0021651B">
        <w:rPr>
          <w:color w:val="auto"/>
        </w:rPr>
        <w:t xml:space="preserve">Posteriormente, outro estudo </w:t>
      </w:r>
      <w:sdt>
        <w:sdtPr>
          <w:rPr>
            <w:color w:val="auto"/>
          </w:rPr>
          <w:id w:val="-1009597555"/>
          <w:citation/>
        </w:sdtPr>
        <w:sdtEndPr/>
        <w:sdtContent>
          <w:r w:rsidR="00726829" w:rsidRPr="0021651B">
            <w:rPr>
              <w:color w:val="auto"/>
            </w:rPr>
            <w:fldChar w:fldCharType="begin"/>
          </w:r>
          <w:r w:rsidR="00213E7F" w:rsidRPr="0021651B">
            <w:rPr>
              <w:color w:val="auto"/>
            </w:rPr>
            <w:instrText xml:space="preserve"> CITATION ORe13 \l 1046 </w:instrText>
          </w:r>
          <w:r w:rsidR="00726829" w:rsidRPr="0021651B">
            <w:rPr>
              <w:color w:val="auto"/>
            </w:rPr>
            <w:fldChar w:fldCharType="separate"/>
          </w:r>
          <w:r w:rsidR="00213E7F" w:rsidRPr="0021651B">
            <w:rPr>
              <w:noProof/>
              <w:color w:val="auto"/>
            </w:rPr>
            <w:t>(O’Reilly, Roche, Gavin, &amp; Ruiz, 2013)</w:t>
          </w:r>
          <w:r w:rsidR="00726829" w:rsidRPr="0021651B">
            <w:rPr>
              <w:color w:val="auto"/>
            </w:rPr>
            <w:fldChar w:fldCharType="end"/>
          </w:r>
        </w:sdtContent>
      </w:sdt>
      <w:r w:rsidR="00213E7F" w:rsidRPr="0021651B">
        <w:rPr>
          <w:color w:val="auto"/>
        </w:rPr>
        <w:t xml:space="preserve"> testou se o FAST </w:t>
      </w:r>
      <w:r w:rsidR="00213E7F" w:rsidRPr="0021651B">
        <w:rPr>
          <w:color w:val="auto"/>
        </w:rPr>
        <w:lastRenderedPageBreak/>
        <w:t xml:space="preserve">era capaz de medir a existência e a força de relações derivadas daquelas ensinadas em laboratório </w:t>
      </w:r>
      <w:r w:rsidR="00704B8E" w:rsidRPr="0021651B">
        <w:rPr>
          <w:color w:val="auto"/>
        </w:rPr>
        <w:t>usando o paradigma de equivalência de estímulos (</w:t>
      </w:r>
      <w:proofErr w:type="spellStart"/>
      <w:r w:rsidR="00704B8E" w:rsidRPr="0021651B">
        <w:rPr>
          <w:color w:val="auto"/>
        </w:rPr>
        <w:t>Sidman</w:t>
      </w:r>
      <w:proofErr w:type="spellEnd"/>
      <w:r w:rsidR="00704B8E" w:rsidRPr="0021651B">
        <w:rPr>
          <w:color w:val="auto"/>
        </w:rPr>
        <w:t>, 1971)</w:t>
      </w:r>
      <w:r w:rsidR="00213E7F" w:rsidRPr="0021651B">
        <w:rPr>
          <w:color w:val="auto"/>
        </w:rPr>
        <w:t>. Esse teste é especialmente importante</w:t>
      </w:r>
      <w:r w:rsidR="00704B8E" w:rsidRPr="0021651B">
        <w:rPr>
          <w:color w:val="auto"/>
        </w:rPr>
        <w:t>, pois</w:t>
      </w:r>
      <w:r w:rsidR="00BE0C5F" w:rsidRPr="0021651B">
        <w:rPr>
          <w:color w:val="auto"/>
        </w:rPr>
        <w:t>, como os autores apont</w:t>
      </w:r>
      <w:r w:rsidR="00213E7F" w:rsidRPr="0021651B">
        <w:rPr>
          <w:color w:val="auto"/>
        </w:rPr>
        <w:t>am, as relações verbais aprendidas nas contingências sociais da comunidade verbal muitas vezes estão em cadeias complexas</w:t>
      </w:r>
      <w:r w:rsidR="00704B8E" w:rsidRPr="0021651B">
        <w:rPr>
          <w:color w:val="auto"/>
        </w:rPr>
        <w:t xml:space="preserve"> dentro de classes de estímulos equivalentes</w:t>
      </w:r>
      <w:r w:rsidR="00213E7F" w:rsidRPr="0021651B">
        <w:rPr>
          <w:color w:val="auto"/>
        </w:rPr>
        <w:t>. Nesse estudo, 24 participantes passaram por três fases</w:t>
      </w:r>
      <w:r w:rsidR="00704B8E" w:rsidRPr="0021651B">
        <w:rPr>
          <w:color w:val="auto"/>
        </w:rPr>
        <w:t xml:space="preserve"> experimentais</w:t>
      </w:r>
      <w:r w:rsidR="00213E7F" w:rsidRPr="0021651B">
        <w:rPr>
          <w:color w:val="auto"/>
        </w:rPr>
        <w:t>. Na fase 1, receberam treino</w:t>
      </w:r>
      <w:r w:rsidR="00704B8E" w:rsidRPr="0021651B">
        <w:rPr>
          <w:color w:val="auto"/>
        </w:rPr>
        <w:t xml:space="preserve"> de relações condicionais com o procedimento de</w:t>
      </w:r>
      <w:r w:rsidR="00213E7F" w:rsidRPr="0021651B">
        <w:rPr>
          <w:color w:val="auto"/>
        </w:rPr>
        <w:t xml:space="preserve"> MTS para </w:t>
      </w:r>
      <w:r w:rsidR="00704B8E" w:rsidRPr="0021651B">
        <w:rPr>
          <w:color w:val="auto"/>
        </w:rPr>
        <w:t>estabelecer</w:t>
      </w:r>
      <w:r w:rsidR="00213E7F" w:rsidRPr="0021651B">
        <w:rPr>
          <w:color w:val="auto"/>
        </w:rPr>
        <w:t xml:space="preserve"> as relações AB e AC. Na fase 2, foram testadas as relações </w:t>
      </w:r>
      <w:r w:rsidR="00704B8E" w:rsidRPr="0021651B">
        <w:rPr>
          <w:color w:val="auto"/>
        </w:rPr>
        <w:t>emergentes que atestam a formação de classes de estímulos equivalentes</w:t>
      </w:r>
      <w:r w:rsidR="00213E7F" w:rsidRPr="0021651B">
        <w:rPr>
          <w:color w:val="auto"/>
        </w:rPr>
        <w:t xml:space="preserve">. A fase 3 consistiu em uma série de apresentações </w:t>
      </w:r>
      <w:r w:rsidR="00704B8E" w:rsidRPr="0021651B">
        <w:rPr>
          <w:color w:val="auto"/>
        </w:rPr>
        <w:t>do</w:t>
      </w:r>
      <w:r w:rsidR="00213E7F" w:rsidRPr="0021651B">
        <w:rPr>
          <w:color w:val="auto"/>
        </w:rPr>
        <w:t xml:space="preserve"> FAST: </w:t>
      </w:r>
      <w:r w:rsidR="005272F0" w:rsidRPr="0021651B">
        <w:rPr>
          <w:color w:val="auto"/>
        </w:rPr>
        <w:t xml:space="preserve">usando tanto estímulos relacionados diretamente durante o treino de relações condicionais com o procedimento de MTS, como estímulos cujas relações entre si eram emergentes dentro das classes de estímulos equivalentes formadas. </w:t>
      </w:r>
      <w:r w:rsidR="00213E7F" w:rsidRPr="0021651B">
        <w:rPr>
          <w:color w:val="auto"/>
        </w:rPr>
        <w:t xml:space="preserve">Os resultados mostraram que o FAST é sensível para detectar </w:t>
      </w:r>
      <w:r w:rsidR="005272F0" w:rsidRPr="0021651B">
        <w:rPr>
          <w:color w:val="auto"/>
        </w:rPr>
        <w:t xml:space="preserve">tanto as relações diretamente treinadas quanto as </w:t>
      </w:r>
      <w:r w:rsidR="00213E7F" w:rsidRPr="0021651B">
        <w:rPr>
          <w:color w:val="auto"/>
        </w:rPr>
        <w:t xml:space="preserve">relações derivadas entre </w:t>
      </w:r>
      <w:r w:rsidR="005272F0" w:rsidRPr="0021651B">
        <w:rPr>
          <w:color w:val="auto"/>
        </w:rPr>
        <w:t xml:space="preserve">os </w:t>
      </w:r>
      <w:r w:rsidR="00213E7F" w:rsidRPr="0021651B">
        <w:rPr>
          <w:color w:val="auto"/>
        </w:rPr>
        <w:t>estímulos</w:t>
      </w:r>
      <w:r w:rsidR="005272F0" w:rsidRPr="0021651B">
        <w:rPr>
          <w:color w:val="auto"/>
        </w:rPr>
        <w:t xml:space="preserve"> das classes de equivalência</w:t>
      </w:r>
      <w:r w:rsidR="00213E7F" w:rsidRPr="0021651B">
        <w:rPr>
          <w:color w:val="auto"/>
        </w:rPr>
        <w:t>.</w:t>
      </w:r>
    </w:p>
    <w:p w14:paraId="0EA33B26" w14:textId="550E4828" w:rsidR="00FD130D" w:rsidRPr="0021651B" w:rsidRDefault="005272F0" w:rsidP="00214CA1">
      <w:pPr>
        <w:pStyle w:val="PargrafodaLista"/>
        <w:ind w:left="0"/>
        <w:jc w:val="left"/>
        <w:rPr>
          <w:color w:val="auto"/>
        </w:rPr>
      </w:pPr>
      <w:r w:rsidRPr="0021651B">
        <w:rPr>
          <w:color w:val="auto"/>
        </w:rPr>
        <w:t xml:space="preserve">As demonstrações experimentais das variáveis envolvidas no procedimento de FAST com relações estabelecidas em laboratório atestam que este é um procedimento válido e eficiente para medidas de atitudes implícitas </w:t>
      </w:r>
      <w:r w:rsidR="0074202A" w:rsidRPr="0021651B">
        <w:rPr>
          <w:color w:val="auto"/>
        </w:rPr>
        <w:t>consistente com a</w:t>
      </w:r>
      <w:r w:rsidRPr="0021651B">
        <w:rPr>
          <w:color w:val="auto"/>
        </w:rPr>
        <w:t xml:space="preserve"> Análise do Comportamento. Sendo assim, pesquisas aplicadas sobre atitudes explícitas do tipo viés de gênero, preconceito e machismo podem se beneficiar do uso do FAST como medida da força das relações aprendidas </w:t>
      </w:r>
      <w:r w:rsidR="00E536D6" w:rsidRPr="0021651B">
        <w:rPr>
          <w:color w:val="auto"/>
        </w:rPr>
        <w:t>socialmente</w:t>
      </w:r>
      <w:r w:rsidRPr="0021651B">
        <w:rPr>
          <w:color w:val="auto"/>
        </w:rPr>
        <w:t xml:space="preserve"> dentro de uma cultura. Por exemplo, u</w:t>
      </w:r>
      <w:r w:rsidR="00FD130D" w:rsidRPr="0021651B">
        <w:rPr>
          <w:color w:val="auto"/>
        </w:rPr>
        <w:t xml:space="preserve">m estudo recente </w:t>
      </w:r>
      <w:sdt>
        <w:sdtPr>
          <w:rPr>
            <w:color w:val="auto"/>
          </w:rPr>
          <w:id w:val="-929425654"/>
          <w:citation/>
        </w:sdtPr>
        <w:sdtEndPr/>
        <w:sdtContent>
          <w:r w:rsidR="002240FE" w:rsidRPr="0021651B">
            <w:rPr>
              <w:color w:val="auto"/>
            </w:rPr>
            <w:fldChar w:fldCharType="begin"/>
          </w:r>
          <w:r w:rsidR="002240FE" w:rsidRPr="0021651B">
            <w:rPr>
              <w:color w:val="auto"/>
            </w:rPr>
            <w:instrText xml:space="preserve"> CITATION Car16 \l 1046 </w:instrText>
          </w:r>
          <w:r w:rsidR="002240FE" w:rsidRPr="0021651B">
            <w:rPr>
              <w:color w:val="auto"/>
            </w:rPr>
            <w:fldChar w:fldCharType="separate"/>
          </w:r>
          <w:r w:rsidR="00FD130D" w:rsidRPr="0021651B">
            <w:rPr>
              <w:noProof/>
              <w:color w:val="auto"/>
            </w:rPr>
            <w:t>(Cartwright, Roche, Gogarty, O'Reilly, &amp; Stewart, 2016)</w:t>
          </w:r>
          <w:r w:rsidR="002240FE" w:rsidRPr="0021651B">
            <w:rPr>
              <w:noProof/>
              <w:color w:val="auto"/>
            </w:rPr>
            <w:fldChar w:fldCharType="end"/>
          </w:r>
        </w:sdtContent>
      </w:sdt>
      <w:r w:rsidR="00FD130D" w:rsidRPr="0021651B">
        <w:rPr>
          <w:color w:val="auto"/>
        </w:rPr>
        <w:t xml:space="preserve"> avaliou, pela primeira vez, a sensibilidade do FAST a relações naturais (não treinadas em laboratório), ao verificar estereótipos de gênero implícitos dos participantes quanto a características estereotipicamente femininas e masculinas. Para isso, os experimentadores selecionaram palavras consideradas tradicionalmente como </w:t>
      </w:r>
      <w:r w:rsidR="00FD130D" w:rsidRPr="0021651B">
        <w:rPr>
          <w:color w:val="auto"/>
        </w:rPr>
        <w:lastRenderedPageBreak/>
        <w:t xml:space="preserve">qualidades masculinas </w:t>
      </w:r>
      <w:r w:rsidR="001B5A74" w:rsidRPr="0021651B">
        <w:rPr>
          <w:color w:val="auto"/>
        </w:rPr>
        <w:t>(“dominante”</w:t>
      </w:r>
      <w:r w:rsidR="00FD130D" w:rsidRPr="0021651B">
        <w:rPr>
          <w:color w:val="auto"/>
        </w:rPr>
        <w:t xml:space="preserve">, </w:t>
      </w:r>
      <w:r w:rsidR="009255A4" w:rsidRPr="0021651B">
        <w:rPr>
          <w:color w:val="auto"/>
        </w:rPr>
        <w:t>“</w:t>
      </w:r>
      <w:r w:rsidR="001B5A74" w:rsidRPr="0021651B">
        <w:rPr>
          <w:color w:val="auto"/>
        </w:rPr>
        <w:t>racional”</w:t>
      </w:r>
      <w:r w:rsidR="00FD130D" w:rsidRPr="0021651B">
        <w:rPr>
          <w:color w:val="auto"/>
        </w:rPr>
        <w:t xml:space="preserve">, </w:t>
      </w:r>
      <w:r w:rsidR="009255A4" w:rsidRPr="0021651B">
        <w:rPr>
          <w:color w:val="auto"/>
        </w:rPr>
        <w:t>“</w:t>
      </w:r>
      <w:r w:rsidR="001B5A74" w:rsidRPr="0021651B">
        <w:rPr>
          <w:color w:val="auto"/>
        </w:rPr>
        <w:t>competitivo”</w:t>
      </w:r>
      <w:r w:rsidR="002B2267" w:rsidRPr="0021651B">
        <w:rPr>
          <w:color w:val="auto"/>
        </w:rPr>
        <w:t xml:space="preserve"> e</w:t>
      </w:r>
      <w:r w:rsidR="00FD130D" w:rsidRPr="0021651B">
        <w:rPr>
          <w:color w:val="auto"/>
        </w:rPr>
        <w:t xml:space="preserve"> </w:t>
      </w:r>
      <w:r w:rsidR="009255A4" w:rsidRPr="0021651B">
        <w:rPr>
          <w:color w:val="auto"/>
        </w:rPr>
        <w:t>“</w:t>
      </w:r>
      <w:r w:rsidR="001B5A74" w:rsidRPr="0021651B">
        <w:rPr>
          <w:color w:val="auto"/>
        </w:rPr>
        <w:t>agressivo”</w:t>
      </w:r>
      <w:r w:rsidR="00FD130D" w:rsidRPr="0021651B">
        <w:rPr>
          <w:color w:val="auto"/>
        </w:rPr>
        <w:t xml:space="preserve">) e femininas </w:t>
      </w:r>
      <w:r w:rsidR="001B5A74" w:rsidRPr="0021651B">
        <w:rPr>
          <w:color w:val="auto"/>
        </w:rPr>
        <w:t>(“submissa”</w:t>
      </w:r>
      <w:r w:rsidR="00FD130D" w:rsidRPr="0021651B">
        <w:rPr>
          <w:color w:val="auto"/>
        </w:rPr>
        <w:t xml:space="preserve">, </w:t>
      </w:r>
      <w:r w:rsidR="009255A4" w:rsidRPr="0021651B">
        <w:rPr>
          <w:color w:val="auto"/>
        </w:rPr>
        <w:t>“</w:t>
      </w:r>
      <w:r w:rsidR="001B5A74" w:rsidRPr="0021651B">
        <w:rPr>
          <w:color w:val="auto"/>
        </w:rPr>
        <w:t>emocional”</w:t>
      </w:r>
      <w:r w:rsidR="00FD130D" w:rsidRPr="0021651B">
        <w:rPr>
          <w:color w:val="auto"/>
        </w:rPr>
        <w:t xml:space="preserve">, </w:t>
      </w:r>
      <w:r w:rsidR="009255A4" w:rsidRPr="0021651B">
        <w:rPr>
          <w:color w:val="auto"/>
        </w:rPr>
        <w:t>“</w:t>
      </w:r>
      <w:r w:rsidR="001B5A74" w:rsidRPr="0021651B">
        <w:rPr>
          <w:color w:val="auto"/>
        </w:rPr>
        <w:t>cooperativa”</w:t>
      </w:r>
      <w:r w:rsidR="002B2267" w:rsidRPr="0021651B">
        <w:rPr>
          <w:color w:val="auto"/>
        </w:rPr>
        <w:t xml:space="preserve"> e</w:t>
      </w:r>
      <w:r w:rsidR="00FD130D" w:rsidRPr="0021651B">
        <w:rPr>
          <w:color w:val="auto"/>
        </w:rPr>
        <w:t xml:space="preserve"> </w:t>
      </w:r>
      <w:r w:rsidR="009255A4" w:rsidRPr="0021651B">
        <w:rPr>
          <w:color w:val="auto"/>
        </w:rPr>
        <w:t>“</w:t>
      </w:r>
      <w:r w:rsidR="001B5A74" w:rsidRPr="0021651B">
        <w:rPr>
          <w:color w:val="auto"/>
        </w:rPr>
        <w:t>passiva”</w:t>
      </w:r>
      <w:r w:rsidR="00FD130D" w:rsidRPr="0021651B">
        <w:rPr>
          <w:color w:val="auto"/>
        </w:rPr>
        <w:t xml:space="preserve">) e </w:t>
      </w:r>
      <w:r w:rsidRPr="0021651B">
        <w:rPr>
          <w:color w:val="auto"/>
        </w:rPr>
        <w:t>formaram duas categorias</w:t>
      </w:r>
      <w:r w:rsidR="00FD130D" w:rsidRPr="0021651B">
        <w:rPr>
          <w:color w:val="auto"/>
        </w:rPr>
        <w:t xml:space="preserve"> consistentes</w:t>
      </w:r>
      <w:r w:rsidRPr="0021651B">
        <w:rPr>
          <w:color w:val="auto"/>
        </w:rPr>
        <w:t xml:space="preserve"> entre um estímulo rótulo</w:t>
      </w:r>
      <w:r w:rsidR="00FD130D" w:rsidRPr="0021651B">
        <w:rPr>
          <w:color w:val="auto"/>
        </w:rPr>
        <w:t xml:space="preserve"> (</w:t>
      </w:r>
      <w:r w:rsidRPr="0021651B">
        <w:rPr>
          <w:color w:val="auto"/>
        </w:rPr>
        <w:t xml:space="preserve">a palavra </w:t>
      </w:r>
      <w:r w:rsidR="009255A4" w:rsidRPr="0021651B">
        <w:rPr>
          <w:color w:val="auto"/>
        </w:rPr>
        <w:t>“</w:t>
      </w:r>
      <w:r w:rsidR="001B5A74" w:rsidRPr="0021651B">
        <w:rPr>
          <w:color w:val="auto"/>
        </w:rPr>
        <w:t xml:space="preserve">homem” </w:t>
      </w:r>
      <w:r w:rsidRPr="0021651B">
        <w:rPr>
          <w:color w:val="auto"/>
        </w:rPr>
        <w:t xml:space="preserve">ou a palavra </w:t>
      </w:r>
      <w:r w:rsidR="009255A4" w:rsidRPr="0021651B">
        <w:rPr>
          <w:color w:val="auto"/>
        </w:rPr>
        <w:t>“</w:t>
      </w:r>
      <w:r w:rsidR="001B5A74" w:rsidRPr="0021651B">
        <w:rPr>
          <w:color w:val="auto"/>
        </w:rPr>
        <w:t>mulher”</w:t>
      </w:r>
      <w:r w:rsidRPr="0021651B">
        <w:rPr>
          <w:color w:val="auto"/>
        </w:rPr>
        <w:t xml:space="preserve">) e os estímulos de </w:t>
      </w:r>
      <w:r w:rsidR="00FD130D" w:rsidRPr="0021651B">
        <w:rPr>
          <w:color w:val="auto"/>
        </w:rPr>
        <w:t>característica</w:t>
      </w:r>
      <w:r w:rsidRPr="0021651B">
        <w:rPr>
          <w:color w:val="auto"/>
        </w:rPr>
        <w:t>s</w:t>
      </w:r>
      <w:r w:rsidR="00FD130D" w:rsidRPr="0021651B">
        <w:rPr>
          <w:color w:val="auto"/>
        </w:rPr>
        <w:t xml:space="preserve"> considerada</w:t>
      </w:r>
      <w:r w:rsidR="002B2267" w:rsidRPr="0021651B">
        <w:rPr>
          <w:color w:val="auto"/>
        </w:rPr>
        <w:t>s</w:t>
      </w:r>
      <w:r w:rsidR="00FD130D" w:rsidRPr="0021651B">
        <w:rPr>
          <w:color w:val="auto"/>
        </w:rPr>
        <w:t xml:space="preserve"> masculina</w:t>
      </w:r>
      <w:r w:rsidRPr="0021651B">
        <w:rPr>
          <w:color w:val="auto"/>
        </w:rPr>
        <w:t xml:space="preserve">s na categoria </w:t>
      </w:r>
      <w:r w:rsidR="009255A4" w:rsidRPr="0021651B">
        <w:rPr>
          <w:color w:val="auto"/>
        </w:rPr>
        <w:t>“</w:t>
      </w:r>
      <w:r w:rsidR="00820365" w:rsidRPr="0021651B">
        <w:rPr>
          <w:color w:val="auto"/>
        </w:rPr>
        <w:t xml:space="preserve">homem” </w:t>
      </w:r>
      <w:r w:rsidRPr="0021651B">
        <w:rPr>
          <w:color w:val="auto"/>
        </w:rPr>
        <w:t xml:space="preserve">e os estímulos de características femininas na categoria </w:t>
      </w:r>
      <w:r w:rsidR="009255A4" w:rsidRPr="0021651B">
        <w:rPr>
          <w:color w:val="auto"/>
        </w:rPr>
        <w:t>“</w:t>
      </w:r>
      <w:r w:rsidR="00820365" w:rsidRPr="0021651B">
        <w:rPr>
          <w:color w:val="auto"/>
        </w:rPr>
        <w:t>mulher”</w:t>
      </w:r>
      <w:r w:rsidR="00EF7184" w:rsidRPr="0021651B">
        <w:rPr>
          <w:color w:val="auto"/>
        </w:rPr>
        <w:t xml:space="preserve">. Os blocos de tentativas </w:t>
      </w:r>
      <w:r w:rsidR="00FD130D" w:rsidRPr="0021651B">
        <w:rPr>
          <w:color w:val="auto"/>
        </w:rPr>
        <w:t>inconsistente</w:t>
      </w:r>
      <w:r w:rsidR="0066727D" w:rsidRPr="0021651B">
        <w:rPr>
          <w:color w:val="auto"/>
        </w:rPr>
        <w:t>s</w:t>
      </w:r>
      <w:r w:rsidR="00FD130D" w:rsidRPr="0021651B">
        <w:rPr>
          <w:color w:val="auto"/>
        </w:rPr>
        <w:t xml:space="preserve"> </w:t>
      </w:r>
      <w:r w:rsidR="00EF7184" w:rsidRPr="0021651B">
        <w:rPr>
          <w:color w:val="auto"/>
        </w:rPr>
        <w:t xml:space="preserve">apresentavam os estímulos </w:t>
      </w:r>
      <w:r w:rsidR="009255A4" w:rsidRPr="0021651B">
        <w:rPr>
          <w:color w:val="auto"/>
        </w:rPr>
        <w:t>“</w:t>
      </w:r>
      <w:r w:rsidR="00820365" w:rsidRPr="0021651B">
        <w:rPr>
          <w:color w:val="auto"/>
        </w:rPr>
        <w:t xml:space="preserve">homem” </w:t>
      </w:r>
      <w:r w:rsidR="00EF7184" w:rsidRPr="0021651B">
        <w:rPr>
          <w:color w:val="auto"/>
        </w:rPr>
        <w:t xml:space="preserve">e </w:t>
      </w:r>
      <w:r w:rsidR="00FD130D" w:rsidRPr="0021651B">
        <w:rPr>
          <w:color w:val="auto"/>
        </w:rPr>
        <w:t>característica</w:t>
      </w:r>
      <w:r w:rsidR="00EF7184" w:rsidRPr="0021651B">
        <w:rPr>
          <w:color w:val="auto"/>
        </w:rPr>
        <w:t>s</w:t>
      </w:r>
      <w:r w:rsidR="00FD130D" w:rsidRPr="0021651B">
        <w:rPr>
          <w:color w:val="auto"/>
        </w:rPr>
        <w:t xml:space="preserve"> considerada</w:t>
      </w:r>
      <w:r w:rsidR="00EF7184" w:rsidRPr="0021651B">
        <w:rPr>
          <w:color w:val="auto"/>
        </w:rPr>
        <w:t>s</w:t>
      </w:r>
      <w:r w:rsidR="00FD130D" w:rsidRPr="0021651B">
        <w:rPr>
          <w:color w:val="auto"/>
        </w:rPr>
        <w:t xml:space="preserve"> feminina</w:t>
      </w:r>
      <w:r w:rsidR="00EF7184" w:rsidRPr="0021651B">
        <w:rPr>
          <w:color w:val="auto"/>
        </w:rPr>
        <w:t xml:space="preserve">s controlando a mesma resposta e os estímulos </w:t>
      </w:r>
      <w:r w:rsidR="009255A4" w:rsidRPr="0021651B">
        <w:rPr>
          <w:color w:val="auto"/>
        </w:rPr>
        <w:t>“</w:t>
      </w:r>
      <w:r w:rsidR="00820365" w:rsidRPr="0021651B">
        <w:rPr>
          <w:color w:val="auto"/>
        </w:rPr>
        <w:t xml:space="preserve">mulher” </w:t>
      </w:r>
      <w:r w:rsidR="00EF7184" w:rsidRPr="0021651B">
        <w:rPr>
          <w:color w:val="auto"/>
        </w:rPr>
        <w:t>e características masculinas controlando outra resposta</w:t>
      </w:r>
      <w:r w:rsidR="00FD130D" w:rsidRPr="0021651B">
        <w:rPr>
          <w:color w:val="auto"/>
        </w:rPr>
        <w:t xml:space="preserve">. Trinta estudantes universitários foram participantes do estudo. Além dos blocos de FAST, eles também foram submetidos </w:t>
      </w:r>
      <w:r w:rsidR="00EF7184" w:rsidRPr="0021651B">
        <w:rPr>
          <w:color w:val="auto"/>
        </w:rPr>
        <w:t>à</w:t>
      </w:r>
      <w:r w:rsidR="00FD130D" w:rsidRPr="0021651B">
        <w:rPr>
          <w:color w:val="auto"/>
        </w:rPr>
        <w:t xml:space="preserve"> apresentação do IAT e a dois questionários de </w:t>
      </w:r>
      <w:proofErr w:type="spellStart"/>
      <w:r w:rsidR="00FD130D" w:rsidRPr="0021651B">
        <w:rPr>
          <w:color w:val="auto"/>
        </w:rPr>
        <w:t>autorrelato</w:t>
      </w:r>
      <w:proofErr w:type="spellEnd"/>
      <w:r w:rsidR="00FD130D" w:rsidRPr="0021651B">
        <w:rPr>
          <w:color w:val="auto"/>
        </w:rPr>
        <w:t xml:space="preserve"> para a medida da atitude explícita. Os resultados mostraram que o FAST é sensível a relações verbais anteriormente aprendidas entre estímulos – mais especificamente a relações </w:t>
      </w:r>
      <w:proofErr w:type="spellStart"/>
      <w:r w:rsidR="00FD130D" w:rsidRPr="0021651B">
        <w:rPr>
          <w:color w:val="auto"/>
        </w:rPr>
        <w:t>pervasivas</w:t>
      </w:r>
      <w:proofErr w:type="spellEnd"/>
      <w:r w:rsidR="00FD130D" w:rsidRPr="0021651B">
        <w:rPr>
          <w:color w:val="auto"/>
        </w:rPr>
        <w:t xml:space="preserve"> de estereótipo de gênero. Todos os 30 participantes mostraram efeitos na direção esperada: aprendizagem mais rápida da resposta comum no bloco de tentativas consistente</w:t>
      </w:r>
      <w:r w:rsidR="00EF7184" w:rsidRPr="0021651B">
        <w:rPr>
          <w:color w:val="auto"/>
        </w:rPr>
        <w:t>s</w:t>
      </w:r>
      <w:r w:rsidR="00FD130D" w:rsidRPr="0021651B">
        <w:rPr>
          <w:color w:val="auto"/>
        </w:rPr>
        <w:t xml:space="preserve"> do que no bloco de tentativas inconsistente</w:t>
      </w:r>
      <w:r w:rsidR="002B2267" w:rsidRPr="0021651B">
        <w:rPr>
          <w:color w:val="auto"/>
        </w:rPr>
        <w:t>s</w:t>
      </w:r>
      <w:r w:rsidR="00FD130D" w:rsidRPr="0021651B">
        <w:rPr>
          <w:color w:val="auto"/>
        </w:rPr>
        <w:t>. Além disso, para os 27 dos 28 participantes que concluíram também o IAT, os resultados mostraram latências mais curtas nas respostas dos blocos de relações consistentes com os estereótipos de gênero. Como esperado pelos pesquisadores, não foram encontradas correlações entre as medidas implícitas e explícitas.</w:t>
      </w:r>
    </w:p>
    <w:p w14:paraId="2720D6E8" w14:textId="77777777" w:rsidR="00213E7F" w:rsidRPr="0021651B" w:rsidRDefault="00213E7F" w:rsidP="00214CA1">
      <w:pPr>
        <w:jc w:val="left"/>
        <w:rPr>
          <w:color w:val="auto"/>
        </w:rPr>
      </w:pPr>
      <w:r w:rsidRPr="0021651B">
        <w:rPr>
          <w:color w:val="auto"/>
        </w:rPr>
        <w:t xml:space="preserve">A importância de se ter um teste de medida implícita para se estudar estereótipo de gênero é </w:t>
      </w:r>
      <w:r w:rsidR="009475C5" w:rsidRPr="0021651B">
        <w:rPr>
          <w:color w:val="auto"/>
        </w:rPr>
        <w:t>mais bem</w:t>
      </w:r>
      <w:r w:rsidRPr="0021651B">
        <w:rPr>
          <w:color w:val="auto"/>
        </w:rPr>
        <w:t xml:space="preserve"> compreendida quando pensamos que a desigualdade de gênero é um problema social a nível global, preocupando diversos países no mundo e mobilizando instituições e governos a superá-lo, sendo inclusive uma das metas da Organização das Nações Unidas (ONU, 2015). No Brasil, o Centro de Atendimento à Mulher, que tem um plantão telefônico (180), indicou que entre 2014 e 2015 houve </w:t>
      </w:r>
      <w:r w:rsidRPr="0021651B">
        <w:rPr>
          <w:color w:val="auto"/>
        </w:rPr>
        <w:lastRenderedPageBreak/>
        <w:t>aumento na denúncia de crimes contra mulheres: de 300,39% nas denúncias de cárcere privado, de 165,27% nos casos de estupro e de 161,42% nos relatos de tráfico de pessoas.</w:t>
      </w:r>
    </w:p>
    <w:p w14:paraId="31E13B4E" w14:textId="77777777" w:rsidR="00213E7F" w:rsidRPr="0021651B" w:rsidRDefault="00213E7F" w:rsidP="00850972">
      <w:pPr>
        <w:rPr>
          <w:color w:val="auto"/>
        </w:rPr>
      </w:pPr>
      <w:r w:rsidRPr="00B52FD2">
        <w:rPr>
          <w:color w:val="auto"/>
          <w:highlight w:val="yellow"/>
        </w:rPr>
        <w:t>Esses dados mostram que o gênero é uma variável relevante na interação verbal entre pessoas. Ruiz (2003) destaca que o gênero é uma fonte tênue de controle de estímulos no comportamento das pessoas, mas que gera contingências muito diferentes para homens e mulheres dentro da sociedade. Nesse estudo, a autora cita diversos exemplos de como professores tratam diferentemente meninos e meninas na escola, dando significantemente mais atenção para eles nas aulas e elogiando-os por suas ideias e trabalho enquanto elogiam as meninas pela aparência de seus trabalhos e por elas seguirem regras (</w:t>
      </w:r>
      <w:proofErr w:type="spellStart"/>
      <w:r w:rsidRPr="00B52FD2">
        <w:rPr>
          <w:color w:val="auto"/>
          <w:highlight w:val="yellow"/>
        </w:rPr>
        <w:t>Sadker</w:t>
      </w:r>
      <w:proofErr w:type="spellEnd"/>
      <w:r w:rsidRPr="00B52FD2">
        <w:rPr>
          <w:color w:val="auto"/>
          <w:highlight w:val="yellow"/>
        </w:rPr>
        <w:t xml:space="preserve"> &amp; </w:t>
      </w:r>
      <w:proofErr w:type="spellStart"/>
      <w:r w:rsidRPr="00B52FD2">
        <w:rPr>
          <w:color w:val="auto"/>
          <w:highlight w:val="yellow"/>
        </w:rPr>
        <w:t>Sadker</w:t>
      </w:r>
      <w:proofErr w:type="spellEnd"/>
      <w:r w:rsidRPr="00B52FD2">
        <w:rPr>
          <w:color w:val="auto"/>
          <w:highlight w:val="yellow"/>
        </w:rPr>
        <w:t>, 1994</w:t>
      </w:r>
      <w:r w:rsidR="009475C5" w:rsidRPr="00B52FD2">
        <w:rPr>
          <w:rStyle w:val="Refdenotaderodap"/>
          <w:color w:val="auto"/>
          <w:highlight w:val="yellow"/>
        </w:rPr>
        <w:footnoteReference w:id="9"/>
      </w:r>
      <w:r w:rsidRPr="00B52FD2">
        <w:rPr>
          <w:color w:val="auto"/>
          <w:highlight w:val="yellow"/>
        </w:rPr>
        <w:t>; Irvine, 1986</w:t>
      </w:r>
      <w:r w:rsidRPr="00B52FD2">
        <w:rPr>
          <w:rStyle w:val="Refdenotaderodap"/>
          <w:color w:val="auto"/>
          <w:highlight w:val="yellow"/>
        </w:rPr>
        <w:footnoteReference w:id="10"/>
      </w:r>
      <w:r w:rsidRPr="00B52FD2">
        <w:rPr>
          <w:color w:val="auto"/>
          <w:highlight w:val="yellow"/>
        </w:rPr>
        <w:t>, citado</w:t>
      </w:r>
      <w:r w:rsidR="009475C5" w:rsidRPr="00B52FD2">
        <w:rPr>
          <w:color w:val="auto"/>
          <w:highlight w:val="yellow"/>
        </w:rPr>
        <w:t>s</w:t>
      </w:r>
      <w:r w:rsidRPr="00B52FD2">
        <w:rPr>
          <w:color w:val="auto"/>
          <w:highlight w:val="yellow"/>
        </w:rPr>
        <w:t xml:space="preserve"> por Ruiz, 2003).</w:t>
      </w:r>
    </w:p>
    <w:p w14:paraId="28ACDB94" w14:textId="77777777" w:rsidR="00A41821" w:rsidRPr="0021651B" w:rsidRDefault="00945011" w:rsidP="00214CA1">
      <w:pPr>
        <w:jc w:val="left"/>
        <w:rPr>
          <w:color w:val="auto"/>
        </w:rPr>
      </w:pPr>
      <w:r w:rsidRPr="0021651B">
        <w:rPr>
          <w:color w:val="auto"/>
        </w:rPr>
        <w:t>Os estudos experimentais e os diversos procedimentos usados na área de atitudes implícitas demonstram que o aprendizado das relações simbólicas e arbitrárias entre estímulos de naturezas diferentes presentes no ambiente físico ou verbal de um indivíduo, ao longo de sua história dentro de uma cultura</w:t>
      </w:r>
      <w:r w:rsidR="00214CA1" w:rsidRPr="0021651B">
        <w:rPr>
          <w:color w:val="auto"/>
        </w:rPr>
        <w:t>,</w:t>
      </w:r>
      <w:r w:rsidRPr="0021651B">
        <w:rPr>
          <w:color w:val="auto"/>
        </w:rPr>
        <w:t xml:space="preserve"> leva a repertórios de comportamentos que se expressam não somente no nível verbal, mas em respostas que agem diretamente sobre o meio físico ou social. As redes de relações entre estímulos estabelecidas pelas práticas culturais tornam virtualmente impossível que analisemos os fenômenos comportamentais humanos sem uma compreensão ampla dos contextos em que essas relações foram aprendidas e quais as funções que elas adquirem no controle do comportamento dos indivíduos dentro</w:t>
      </w:r>
      <w:r w:rsidR="00214CA1" w:rsidRPr="0021651B">
        <w:rPr>
          <w:color w:val="auto"/>
        </w:rPr>
        <w:t xml:space="preserve"> do grupo. Para de Rose (2016) </w:t>
      </w:r>
    </w:p>
    <w:p w14:paraId="0A70981B" w14:textId="06F6DF0E" w:rsidR="00945011" w:rsidRPr="0021651B" w:rsidRDefault="00945011" w:rsidP="00214CA1">
      <w:pPr>
        <w:jc w:val="left"/>
        <w:rPr>
          <w:color w:val="auto"/>
        </w:rPr>
      </w:pPr>
      <w:r w:rsidRPr="0021651B">
        <w:rPr>
          <w:color w:val="auto"/>
        </w:rPr>
        <w:lastRenderedPageBreak/>
        <w:tab/>
        <w:t xml:space="preserve">Isto inclui uma ampla gama de funções, que podem ser agrupadas em </w:t>
      </w:r>
      <w:r w:rsidRPr="0021651B">
        <w:rPr>
          <w:color w:val="auto"/>
        </w:rPr>
        <w:tab/>
      </w:r>
      <w:r w:rsidRPr="0021651B">
        <w:rPr>
          <w:color w:val="auto"/>
        </w:rPr>
        <w:tab/>
      </w:r>
      <w:r w:rsidRPr="0021651B">
        <w:rPr>
          <w:color w:val="auto"/>
        </w:rPr>
        <w:tab/>
        <w:t xml:space="preserve">discriminativas, eliciadoras e reforçadoras condicionadas. Assim, se um </w:t>
      </w:r>
      <w:r w:rsidRPr="0021651B">
        <w:rPr>
          <w:color w:val="auto"/>
        </w:rPr>
        <w:tab/>
      </w:r>
      <w:r w:rsidRPr="0021651B">
        <w:rPr>
          <w:color w:val="auto"/>
        </w:rPr>
        <w:tab/>
      </w:r>
      <w:r w:rsidRPr="0021651B">
        <w:rPr>
          <w:color w:val="auto"/>
        </w:rPr>
        <w:tab/>
        <w:t xml:space="preserve">estímulo é discriminativo, eliciador, ou reforçador condicionado, </w:t>
      </w:r>
      <w:r w:rsidRPr="0021651B">
        <w:rPr>
          <w:color w:val="auto"/>
        </w:rPr>
        <w:tab/>
      </w:r>
      <w:r w:rsidRPr="0021651B">
        <w:rPr>
          <w:color w:val="auto"/>
        </w:rPr>
        <w:tab/>
      </w:r>
      <w:r w:rsidRPr="0021651B">
        <w:rPr>
          <w:color w:val="auto"/>
        </w:rPr>
        <w:tab/>
      </w:r>
      <w:r w:rsidRPr="0021651B">
        <w:rPr>
          <w:color w:val="auto"/>
        </w:rPr>
        <w:tab/>
        <w:t xml:space="preserve">estímulos coordenados a ele podem adquirir estas mesmas funções, </w:t>
      </w:r>
      <w:r w:rsidRPr="0021651B">
        <w:rPr>
          <w:color w:val="auto"/>
        </w:rPr>
        <w:tab/>
      </w:r>
      <w:r w:rsidRPr="0021651B">
        <w:rPr>
          <w:color w:val="auto"/>
        </w:rPr>
        <w:tab/>
      </w:r>
      <w:r w:rsidRPr="0021651B">
        <w:rPr>
          <w:color w:val="auto"/>
        </w:rPr>
        <w:tab/>
        <w:t xml:space="preserve">mesmo que não tenha havido para eles um treino específico de </w:t>
      </w:r>
      <w:r w:rsidRPr="0021651B">
        <w:rPr>
          <w:color w:val="auto"/>
        </w:rPr>
        <w:tab/>
      </w:r>
      <w:r w:rsidRPr="0021651B">
        <w:rPr>
          <w:color w:val="auto"/>
        </w:rPr>
        <w:tab/>
      </w:r>
      <w:r w:rsidRPr="0021651B">
        <w:rPr>
          <w:color w:val="auto"/>
        </w:rPr>
        <w:tab/>
      </w:r>
      <w:r w:rsidRPr="0021651B">
        <w:rPr>
          <w:color w:val="auto"/>
        </w:rPr>
        <w:tab/>
        <w:t xml:space="preserve">discriminação operante ou </w:t>
      </w:r>
      <w:r w:rsidR="008A1680">
        <w:rPr>
          <w:color w:val="auto"/>
        </w:rPr>
        <w:t xml:space="preserve">de condicionamento respondente </w:t>
      </w:r>
      <w:r w:rsidRPr="0021651B">
        <w:rPr>
          <w:color w:val="auto"/>
        </w:rPr>
        <w:t>(p. 210).</w:t>
      </w:r>
    </w:p>
    <w:p w14:paraId="1C880765" w14:textId="77777777" w:rsidR="00945011" w:rsidRPr="0021651B" w:rsidRDefault="00945011" w:rsidP="00214CA1">
      <w:pPr>
        <w:jc w:val="left"/>
        <w:rPr>
          <w:color w:val="auto"/>
        </w:rPr>
      </w:pPr>
    </w:p>
    <w:p w14:paraId="29908163" w14:textId="77777777" w:rsidR="005D72AF" w:rsidRPr="0021651B" w:rsidRDefault="00945011" w:rsidP="00214CA1">
      <w:pPr>
        <w:ind w:firstLine="0"/>
        <w:jc w:val="left"/>
        <w:rPr>
          <w:color w:val="auto"/>
        </w:rPr>
      </w:pPr>
      <w:r w:rsidRPr="0021651B">
        <w:rPr>
          <w:color w:val="auto"/>
        </w:rPr>
        <w:tab/>
      </w:r>
      <w:r w:rsidR="007A07C4" w:rsidRPr="0021651B">
        <w:rPr>
          <w:color w:val="auto"/>
        </w:rPr>
        <w:t xml:space="preserve">Na prática, isso quer dizer que, numa situação social, quando rimos de comentários machistas sobre a roupa de uma mulher, estamos reforçando as relações entre esses estímulos, relações que participam de uma rede complexa de relações com outros estímulos, respostas e reforçadores, que também terão suas probabilidades de ocorrência modificadas. Atitudes implícitas são </w:t>
      </w:r>
      <w:r w:rsidR="005026C1" w:rsidRPr="0021651B">
        <w:rPr>
          <w:color w:val="auto"/>
        </w:rPr>
        <w:t>o produto</w:t>
      </w:r>
      <w:r w:rsidR="007A07C4" w:rsidRPr="0021651B">
        <w:rPr>
          <w:color w:val="auto"/>
        </w:rPr>
        <w:t xml:space="preserve"> do controle simbólico sobre o comportamento das pessoas dentro de uma cultura. </w:t>
      </w:r>
      <w:r w:rsidR="005026C1" w:rsidRPr="0021651B">
        <w:rPr>
          <w:color w:val="auto"/>
        </w:rPr>
        <w:t>Para além da descrição das relações entre eventos que controlam as respostas atitudinais implícitas, o uso de procedimentos experimentais que evidenciam a força dessas relações no controle dos comportamentos verbais e não verbais dos indivíduos dentro de uma prática cultural é necessário para que a Análise do Comportamento passe a considerar esses contextos de controle como parte imprescindível em uma análise cultural que se traduza em mudança efetiva de sistemas de opressão.</w:t>
      </w:r>
    </w:p>
    <w:p w14:paraId="27C088AF" w14:textId="77777777" w:rsidR="005026C1" w:rsidRPr="0021651B" w:rsidRDefault="005026C1" w:rsidP="00214CA1">
      <w:pPr>
        <w:ind w:firstLine="0"/>
        <w:jc w:val="left"/>
        <w:rPr>
          <w:color w:val="auto"/>
        </w:rPr>
      </w:pPr>
    </w:p>
    <w:p w14:paraId="2048739F" w14:textId="473287F4" w:rsidR="005D72AF" w:rsidRPr="0021651B" w:rsidRDefault="005D72AF" w:rsidP="00214CA1">
      <w:pPr>
        <w:ind w:firstLine="0"/>
        <w:jc w:val="left"/>
        <w:rPr>
          <w:color w:val="auto"/>
        </w:rPr>
      </w:pPr>
    </w:p>
    <w:p w14:paraId="78967B8C" w14:textId="400E96E1" w:rsidR="00E26090" w:rsidRPr="0021651B" w:rsidRDefault="00E26090" w:rsidP="00214CA1">
      <w:pPr>
        <w:ind w:firstLine="0"/>
        <w:jc w:val="left"/>
        <w:rPr>
          <w:color w:val="auto"/>
        </w:rPr>
      </w:pPr>
    </w:p>
    <w:p w14:paraId="0ABF1AAC" w14:textId="606EDF4C" w:rsidR="00E26090" w:rsidRPr="0021651B" w:rsidRDefault="00E26090" w:rsidP="00214CA1">
      <w:pPr>
        <w:ind w:firstLine="0"/>
        <w:jc w:val="left"/>
        <w:rPr>
          <w:color w:val="auto"/>
        </w:rPr>
      </w:pPr>
    </w:p>
    <w:p w14:paraId="187943E6" w14:textId="7F2E877F" w:rsidR="00E26090" w:rsidRPr="0021651B" w:rsidRDefault="00E26090" w:rsidP="00214CA1">
      <w:pPr>
        <w:ind w:firstLine="0"/>
        <w:jc w:val="left"/>
        <w:rPr>
          <w:color w:val="auto"/>
        </w:rPr>
      </w:pPr>
    </w:p>
    <w:p w14:paraId="37111523" w14:textId="2564BF40" w:rsidR="00E26090" w:rsidRPr="0021651B" w:rsidRDefault="00E26090" w:rsidP="00214CA1">
      <w:pPr>
        <w:ind w:firstLine="0"/>
        <w:jc w:val="left"/>
        <w:rPr>
          <w:color w:val="auto"/>
        </w:rPr>
      </w:pPr>
    </w:p>
    <w:p w14:paraId="168870A2" w14:textId="65DB4822" w:rsidR="00785D38" w:rsidRPr="0021651B" w:rsidRDefault="00FC6E73" w:rsidP="00FC6E73">
      <w:pPr>
        <w:ind w:firstLine="0"/>
        <w:jc w:val="center"/>
        <w:rPr>
          <w:color w:val="auto"/>
        </w:rPr>
      </w:pPr>
      <w:r w:rsidRPr="0021651B">
        <w:rPr>
          <w:b/>
          <w:color w:val="auto"/>
        </w:rPr>
        <w:lastRenderedPageBreak/>
        <w:t>Referências</w:t>
      </w:r>
    </w:p>
    <w:p w14:paraId="0B55B07A" w14:textId="77777777" w:rsidR="005D72AF" w:rsidRPr="0021651B" w:rsidRDefault="005D72AF" w:rsidP="00214CA1">
      <w:pPr>
        <w:jc w:val="left"/>
        <w:rPr>
          <w:color w:val="auto"/>
        </w:rPr>
      </w:pPr>
    </w:p>
    <w:p w14:paraId="715FDF94" w14:textId="77777777" w:rsidR="005D72AF" w:rsidRPr="0021651B" w:rsidRDefault="005026C1" w:rsidP="00744240">
      <w:pPr>
        <w:ind w:left="567" w:hanging="567"/>
        <w:jc w:val="left"/>
        <w:rPr>
          <w:color w:val="auto"/>
          <w:lang w:val="en-US"/>
        </w:rPr>
      </w:pPr>
      <w:proofErr w:type="spellStart"/>
      <w:r w:rsidRPr="0021651B">
        <w:rPr>
          <w:color w:val="auto"/>
        </w:rPr>
        <w:t>Ajzen</w:t>
      </w:r>
      <w:proofErr w:type="spellEnd"/>
      <w:r w:rsidRPr="0021651B">
        <w:rPr>
          <w:color w:val="auto"/>
        </w:rPr>
        <w:t xml:space="preserve">, I., &amp; </w:t>
      </w:r>
      <w:proofErr w:type="spellStart"/>
      <w:r w:rsidRPr="0021651B">
        <w:rPr>
          <w:color w:val="auto"/>
        </w:rPr>
        <w:t>Madden</w:t>
      </w:r>
      <w:proofErr w:type="spellEnd"/>
      <w:r w:rsidRPr="0021651B">
        <w:rPr>
          <w:color w:val="auto"/>
        </w:rPr>
        <w:t>, T.</w:t>
      </w:r>
      <w:r w:rsidR="005D72AF" w:rsidRPr="0021651B">
        <w:rPr>
          <w:color w:val="auto"/>
        </w:rPr>
        <w:t xml:space="preserve">J. (1986). </w:t>
      </w:r>
      <w:r w:rsidR="005D72AF" w:rsidRPr="0021651B">
        <w:rPr>
          <w:color w:val="auto"/>
          <w:lang w:val="en-US"/>
        </w:rPr>
        <w:t xml:space="preserve">Prediction of goal-directed behavior-attitudes, intentions, and perceived </w:t>
      </w:r>
      <w:r w:rsidRPr="0021651B">
        <w:rPr>
          <w:color w:val="auto"/>
          <w:lang w:val="en-US"/>
        </w:rPr>
        <w:t xml:space="preserve">behavioral-control. </w:t>
      </w:r>
      <w:r w:rsidRPr="0021651B">
        <w:rPr>
          <w:i/>
          <w:color w:val="auto"/>
          <w:lang w:val="en-US"/>
        </w:rPr>
        <w:t>Journal of Experimental S</w:t>
      </w:r>
      <w:r w:rsidR="005D72AF" w:rsidRPr="0021651B">
        <w:rPr>
          <w:i/>
          <w:color w:val="auto"/>
          <w:lang w:val="en-US"/>
        </w:rPr>
        <w:t>ocial</w:t>
      </w:r>
      <w:r w:rsidRPr="0021651B">
        <w:rPr>
          <w:i/>
          <w:color w:val="auto"/>
          <w:lang w:val="en-US"/>
        </w:rPr>
        <w:t xml:space="preserve"> P</w:t>
      </w:r>
      <w:r w:rsidR="005D72AF" w:rsidRPr="0021651B">
        <w:rPr>
          <w:i/>
          <w:color w:val="auto"/>
          <w:lang w:val="en-US"/>
        </w:rPr>
        <w:t>sychology</w:t>
      </w:r>
      <w:r w:rsidR="005D72AF" w:rsidRPr="0021651B">
        <w:rPr>
          <w:color w:val="auto"/>
          <w:lang w:val="en-US"/>
        </w:rPr>
        <w:t xml:space="preserve">, </w:t>
      </w:r>
      <w:r w:rsidR="005D72AF" w:rsidRPr="0021651B">
        <w:rPr>
          <w:i/>
          <w:color w:val="auto"/>
          <w:lang w:val="en-US"/>
        </w:rPr>
        <w:t>22</w:t>
      </w:r>
      <w:r w:rsidR="005D72AF" w:rsidRPr="0021651B">
        <w:rPr>
          <w:color w:val="auto"/>
          <w:lang w:val="en-US"/>
        </w:rPr>
        <w:t>(5), 453-474.</w:t>
      </w:r>
    </w:p>
    <w:p w14:paraId="6ACB0324" w14:textId="77777777" w:rsidR="001278B0" w:rsidRPr="0021651B" w:rsidRDefault="001278B0" w:rsidP="00744240">
      <w:pPr>
        <w:ind w:left="567" w:hanging="567"/>
        <w:jc w:val="left"/>
        <w:rPr>
          <w:color w:val="auto"/>
          <w:lang w:val="en-US"/>
        </w:rPr>
      </w:pPr>
      <w:r w:rsidRPr="0021651B">
        <w:rPr>
          <w:color w:val="auto"/>
          <w:lang w:val="en-US"/>
        </w:rPr>
        <w:t xml:space="preserve"> Barnes, D., &amp; Keenan, M. (1993). A transfer of functions through derived arbitrary and nonarbitrary stimulus relations. </w:t>
      </w:r>
      <w:r w:rsidRPr="0021651B">
        <w:rPr>
          <w:i/>
          <w:color w:val="auto"/>
          <w:lang w:val="en-US"/>
        </w:rPr>
        <w:t>Journal of the Experimental Analysis of Behavior</w:t>
      </w:r>
      <w:r w:rsidRPr="0021651B">
        <w:rPr>
          <w:color w:val="auto"/>
          <w:lang w:val="en-US"/>
        </w:rPr>
        <w:t xml:space="preserve">, </w:t>
      </w:r>
      <w:r w:rsidRPr="0021651B">
        <w:rPr>
          <w:i/>
          <w:color w:val="auto"/>
          <w:lang w:val="en-US"/>
        </w:rPr>
        <w:t>59</w:t>
      </w:r>
      <w:r w:rsidRPr="0021651B">
        <w:rPr>
          <w:color w:val="auto"/>
          <w:lang w:val="en-US"/>
        </w:rPr>
        <w:t>(1), 61-81.</w:t>
      </w:r>
    </w:p>
    <w:p w14:paraId="094474A4" w14:textId="77777777" w:rsidR="001278B0" w:rsidRPr="0021651B" w:rsidRDefault="001278B0" w:rsidP="00744240">
      <w:pPr>
        <w:ind w:left="567" w:hanging="567"/>
        <w:jc w:val="left"/>
        <w:rPr>
          <w:color w:val="auto"/>
          <w:lang w:val="en-US"/>
        </w:rPr>
      </w:pPr>
      <w:r w:rsidRPr="0021651B">
        <w:rPr>
          <w:color w:val="auto"/>
          <w:lang w:val="en-US"/>
        </w:rPr>
        <w:t xml:space="preserve">Barnes, D., Browne, M., </w:t>
      </w:r>
      <w:proofErr w:type="spellStart"/>
      <w:r w:rsidRPr="0021651B">
        <w:rPr>
          <w:color w:val="auto"/>
          <w:lang w:val="en-US"/>
        </w:rPr>
        <w:t>Smeets</w:t>
      </w:r>
      <w:proofErr w:type="spellEnd"/>
      <w:r w:rsidRPr="0021651B">
        <w:rPr>
          <w:color w:val="auto"/>
          <w:lang w:val="en-US"/>
        </w:rPr>
        <w:t xml:space="preserve">, P., &amp; Roche, B. (1995). A transfer of functions and a conditional transfer of functions through equivalence relations in three-to six-year-old children. </w:t>
      </w:r>
      <w:r w:rsidRPr="0021651B">
        <w:rPr>
          <w:i/>
          <w:color w:val="auto"/>
          <w:lang w:val="en-US"/>
        </w:rPr>
        <w:t>The Psychological Record</w:t>
      </w:r>
      <w:r w:rsidRPr="0021651B">
        <w:rPr>
          <w:color w:val="auto"/>
          <w:lang w:val="en-US"/>
        </w:rPr>
        <w:t xml:space="preserve">, </w:t>
      </w:r>
      <w:r w:rsidRPr="0021651B">
        <w:rPr>
          <w:i/>
          <w:color w:val="auto"/>
          <w:lang w:val="en-US"/>
        </w:rPr>
        <w:t>45</w:t>
      </w:r>
      <w:r w:rsidRPr="0021651B">
        <w:rPr>
          <w:color w:val="auto"/>
          <w:lang w:val="en-US"/>
        </w:rPr>
        <w:t>(3), 405-430.</w:t>
      </w:r>
    </w:p>
    <w:p w14:paraId="223B7519" w14:textId="77777777" w:rsidR="001278B0" w:rsidRPr="0021651B" w:rsidRDefault="001278B0" w:rsidP="00744240">
      <w:pPr>
        <w:ind w:left="567" w:hanging="567"/>
        <w:jc w:val="left"/>
        <w:rPr>
          <w:color w:val="auto"/>
          <w:lang w:val="en-US"/>
        </w:rPr>
      </w:pPr>
      <w:r w:rsidRPr="0021651B">
        <w:rPr>
          <w:color w:val="auto"/>
          <w:lang w:val="en-US"/>
        </w:rPr>
        <w:t xml:space="preserve">Barnes-Holmes, D., Barnes-Holmes, Y., Power, P., Hayden, E., Milne, R., &amp; Stewart, I. (2006). Do you really know what you believe? Developing the Implicit Relational Assessment Procedure (IRAP) as a direct measure of implicit beliefs. </w:t>
      </w:r>
      <w:r w:rsidRPr="0021651B">
        <w:rPr>
          <w:i/>
          <w:color w:val="auto"/>
          <w:lang w:val="en-US"/>
        </w:rPr>
        <w:t>The Irish Psychologist</w:t>
      </w:r>
      <w:r w:rsidRPr="0021651B">
        <w:rPr>
          <w:color w:val="auto"/>
          <w:lang w:val="en-US"/>
        </w:rPr>
        <w:t xml:space="preserve">, </w:t>
      </w:r>
      <w:r w:rsidRPr="0021651B">
        <w:rPr>
          <w:i/>
          <w:color w:val="auto"/>
          <w:lang w:val="en-US"/>
        </w:rPr>
        <w:t>32</w:t>
      </w:r>
      <w:r w:rsidRPr="0021651B">
        <w:rPr>
          <w:color w:val="auto"/>
          <w:lang w:val="en-US"/>
        </w:rPr>
        <w:t>(7), 169-177.</w:t>
      </w:r>
    </w:p>
    <w:p w14:paraId="5E07F86D" w14:textId="77777777" w:rsidR="001278B0" w:rsidRPr="0021651B" w:rsidRDefault="001278B0" w:rsidP="00744240">
      <w:pPr>
        <w:ind w:left="567" w:hanging="567"/>
        <w:jc w:val="left"/>
        <w:rPr>
          <w:color w:val="auto"/>
          <w:lang w:val="en-US"/>
        </w:rPr>
      </w:pPr>
      <w:r w:rsidRPr="0021651B">
        <w:rPr>
          <w:color w:val="auto"/>
          <w:lang w:val="en-US"/>
        </w:rPr>
        <w:t xml:space="preserve">Barnes-Holmes, D., Barnes-Holmes, Y., Stewart, I., &amp; Boles, S. (2010). A sketch of the Implicit Relational Assessment Procedure (IRAP) and the relational elaboration and coherence (REC) model. </w:t>
      </w:r>
      <w:r w:rsidRPr="0021651B">
        <w:rPr>
          <w:i/>
          <w:color w:val="auto"/>
          <w:lang w:val="en-US"/>
        </w:rPr>
        <w:t>The Psychological Record</w:t>
      </w:r>
      <w:r w:rsidRPr="0021651B">
        <w:rPr>
          <w:color w:val="auto"/>
          <w:lang w:val="en-US"/>
        </w:rPr>
        <w:t xml:space="preserve">, </w:t>
      </w:r>
      <w:r w:rsidRPr="0021651B">
        <w:rPr>
          <w:i/>
          <w:color w:val="auto"/>
          <w:lang w:val="en-US"/>
        </w:rPr>
        <w:t>60</w:t>
      </w:r>
      <w:r w:rsidRPr="0021651B">
        <w:rPr>
          <w:color w:val="auto"/>
          <w:lang w:val="en-US"/>
        </w:rPr>
        <w:t>, 527-542.</w:t>
      </w:r>
    </w:p>
    <w:p w14:paraId="72D25E36" w14:textId="77777777" w:rsidR="001278B0" w:rsidRPr="0021651B" w:rsidRDefault="001278B0" w:rsidP="00744240">
      <w:pPr>
        <w:ind w:left="567" w:hanging="567"/>
        <w:jc w:val="left"/>
        <w:rPr>
          <w:color w:val="auto"/>
          <w:lang w:val="en-US"/>
        </w:rPr>
      </w:pPr>
      <w:proofErr w:type="spellStart"/>
      <w:r w:rsidRPr="0021651B">
        <w:rPr>
          <w:color w:val="auto"/>
          <w:lang w:val="en-US"/>
        </w:rPr>
        <w:t>Bem</w:t>
      </w:r>
      <w:proofErr w:type="spellEnd"/>
      <w:r w:rsidRPr="0021651B">
        <w:rPr>
          <w:color w:val="auto"/>
          <w:lang w:val="en-US"/>
        </w:rPr>
        <w:t xml:space="preserve">, D.J. (1965). An experimental analysis of self-persuasion. </w:t>
      </w:r>
      <w:r w:rsidRPr="0021651B">
        <w:rPr>
          <w:i/>
          <w:color w:val="auto"/>
          <w:lang w:val="en-US"/>
        </w:rPr>
        <w:t>Journal of Experimental Social Psychology</w:t>
      </w:r>
      <w:r w:rsidRPr="0021651B">
        <w:rPr>
          <w:color w:val="auto"/>
          <w:lang w:val="en-US"/>
        </w:rPr>
        <w:t xml:space="preserve">, </w:t>
      </w:r>
      <w:r w:rsidRPr="0021651B">
        <w:rPr>
          <w:i/>
          <w:color w:val="auto"/>
          <w:lang w:val="en-US"/>
        </w:rPr>
        <w:t>1</w:t>
      </w:r>
      <w:r w:rsidRPr="0021651B">
        <w:rPr>
          <w:color w:val="auto"/>
          <w:lang w:val="en-US"/>
        </w:rPr>
        <w:t>, 199-218.</w:t>
      </w:r>
    </w:p>
    <w:p w14:paraId="0B753E0C" w14:textId="77777777" w:rsidR="001278B0" w:rsidRPr="0021651B" w:rsidRDefault="001278B0" w:rsidP="00744240">
      <w:pPr>
        <w:ind w:left="567" w:hanging="567"/>
        <w:jc w:val="left"/>
        <w:rPr>
          <w:color w:val="auto"/>
          <w:lang w:val="en-US"/>
        </w:rPr>
      </w:pPr>
      <w:r w:rsidRPr="0021651B">
        <w:rPr>
          <w:color w:val="auto"/>
          <w:lang w:val="en-US"/>
        </w:rPr>
        <w:t xml:space="preserve">Cartwright, A., Roche, B., </w:t>
      </w:r>
      <w:proofErr w:type="spellStart"/>
      <w:r w:rsidRPr="0021651B">
        <w:rPr>
          <w:color w:val="auto"/>
          <w:lang w:val="en-US"/>
        </w:rPr>
        <w:t>Gogarty</w:t>
      </w:r>
      <w:proofErr w:type="spellEnd"/>
      <w:r w:rsidRPr="0021651B">
        <w:rPr>
          <w:color w:val="auto"/>
          <w:lang w:val="en-US"/>
        </w:rPr>
        <w:t xml:space="preserve">, M., O'Reilly, A., &amp; Stewart, I. (2016). Using a modified Function </w:t>
      </w:r>
      <w:proofErr w:type="spellStart"/>
      <w:r w:rsidRPr="0021651B">
        <w:rPr>
          <w:color w:val="auto"/>
          <w:lang w:val="en-US"/>
        </w:rPr>
        <w:t>Aquisition</w:t>
      </w:r>
      <w:proofErr w:type="spellEnd"/>
      <w:r w:rsidRPr="0021651B">
        <w:rPr>
          <w:color w:val="auto"/>
          <w:lang w:val="en-US"/>
        </w:rPr>
        <w:t xml:space="preserve"> Speed Test (FAST) for assessing implicit gender stereotypes. </w:t>
      </w:r>
      <w:r w:rsidRPr="0021651B">
        <w:rPr>
          <w:i/>
          <w:color w:val="auto"/>
          <w:lang w:val="en-US"/>
        </w:rPr>
        <w:t>The Psychological Record</w:t>
      </w:r>
      <w:r w:rsidRPr="0021651B">
        <w:rPr>
          <w:color w:val="auto"/>
          <w:lang w:val="en-US"/>
        </w:rPr>
        <w:t xml:space="preserve">, </w:t>
      </w:r>
      <w:r w:rsidRPr="0021651B">
        <w:rPr>
          <w:i/>
          <w:color w:val="auto"/>
          <w:lang w:val="en-US"/>
        </w:rPr>
        <w:t>66</w:t>
      </w:r>
      <w:r w:rsidRPr="0021651B">
        <w:rPr>
          <w:color w:val="auto"/>
          <w:lang w:val="en-US"/>
        </w:rPr>
        <w:t>, 223-233.</w:t>
      </w:r>
    </w:p>
    <w:p w14:paraId="672D4D5C" w14:textId="173F5A79" w:rsidR="005D72AF" w:rsidRPr="0021651B" w:rsidRDefault="005D72AF" w:rsidP="00744240">
      <w:pPr>
        <w:ind w:left="567" w:hanging="567"/>
        <w:jc w:val="left"/>
        <w:rPr>
          <w:color w:val="auto"/>
          <w:lang w:val="en-US"/>
        </w:rPr>
      </w:pPr>
      <w:r w:rsidRPr="0021651B">
        <w:rPr>
          <w:color w:val="auto"/>
          <w:lang w:val="en-US"/>
        </w:rPr>
        <w:t>Cartwright, A., Hussey, I., Roche, B., Dunne, J., &amp; Mu</w:t>
      </w:r>
      <w:r w:rsidR="00484F30" w:rsidRPr="0021651B">
        <w:rPr>
          <w:color w:val="auto"/>
          <w:lang w:val="en-US"/>
        </w:rPr>
        <w:t>r</w:t>
      </w:r>
      <w:r w:rsidRPr="0021651B">
        <w:rPr>
          <w:color w:val="auto"/>
          <w:lang w:val="en-US"/>
        </w:rPr>
        <w:t xml:space="preserve">phy, C. (2017). An investigation into the relationship between the gender binary and occupational discrimination </w:t>
      </w:r>
      <w:r w:rsidRPr="0021651B">
        <w:rPr>
          <w:color w:val="auto"/>
          <w:lang w:val="en-US"/>
        </w:rPr>
        <w:lastRenderedPageBreak/>
        <w:t xml:space="preserve">using the Implicit Relational Assessment Procedure. </w:t>
      </w:r>
      <w:r w:rsidRPr="0021651B">
        <w:rPr>
          <w:i/>
          <w:color w:val="auto"/>
          <w:lang w:val="en-US"/>
        </w:rPr>
        <w:t>The Psychological Record</w:t>
      </w:r>
      <w:r w:rsidRPr="0021651B">
        <w:rPr>
          <w:color w:val="auto"/>
          <w:lang w:val="en-US"/>
        </w:rPr>
        <w:t xml:space="preserve">, </w:t>
      </w:r>
      <w:r w:rsidRPr="0021651B">
        <w:rPr>
          <w:i/>
          <w:color w:val="auto"/>
          <w:lang w:val="en-US"/>
        </w:rPr>
        <w:t>67</w:t>
      </w:r>
      <w:r w:rsidRPr="0021651B">
        <w:rPr>
          <w:color w:val="auto"/>
          <w:lang w:val="en-US"/>
        </w:rPr>
        <w:t>(1), 121-130.</w:t>
      </w:r>
    </w:p>
    <w:p w14:paraId="4FFDA195" w14:textId="77777777" w:rsidR="005D72AF" w:rsidRPr="0021651B" w:rsidRDefault="00490070" w:rsidP="00744240">
      <w:pPr>
        <w:ind w:left="567" w:hanging="567"/>
        <w:jc w:val="left"/>
        <w:rPr>
          <w:color w:val="auto"/>
          <w:lang w:val="en-US"/>
        </w:rPr>
      </w:pPr>
      <w:r w:rsidRPr="0021651B">
        <w:rPr>
          <w:color w:val="auto"/>
          <w:lang w:val="en-US"/>
        </w:rPr>
        <w:t>Catania, C.A. (2017). Prejudice as verbally governed d</w:t>
      </w:r>
      <w:r w:rsidR="005D72AF" w:rsidRPr="0021651B">
        <w:rPr>
          <w:color w:val="auto"/>
          <w:lang w:val="en-US"/>
        </w:rPr>
        <w:t xml:space="preserve">iscrimination. </w:t>
      </w:r>
      <w:r w:rsidR="005D72AF" w:rsidRPr="0021651B">
        <w:rPr>
          <w:i/>
          <w:color w:val="auto"/>
          <w:lang w:val="en-US"/>
        </w:rPr>
        <w:t xml:space="preserve">The ABCs of Behavior Analysis: Introduction to Behavior </w:t>
      </w:r>
      <w:bookmarkStart w:id="0" w:name="_GoBack"/>
      <w:r w:rsidR="005D72AF" w:rsidRPr="0021651B">
        <w:rPr>
          <w:i/>
          <w:color w:val="auto"/>
          <w:lang w:val="en-US"/>
        </w:rPr>
        <w:t>and Learning</w:t>
      </w:r>
      <w:r w:rsidRPr="0021651B">
        <w:rPr>
          <w:i/>
          <w:color w:val="auto"/>
          <w:lang w:val="en-US"/>
        </w:rPr>
        <w:t>,</w:t>
      </w:r>
      <w:r w:rsidR="005D72AF" w:rsidRPr="0021651B">
        <w:rPr>
          <w:color w:val="auto"/>
          <w:lang w:val="en-US"/>
        </w:rPr>
        <w:t xml:space="preserve"> (pp. 254-263). Cornwall-on-Hudson, NY: Sloan Publishing.</w:t>
      </w:r>
      <w:r w:rsidR="005D72AF" w:rsidRPr="0021651B" w:rsidDel="0017593C">
        <w:rPr>
          <w:color w:val="auto"/>
          <w:lang w:val="en-US"/>
        </w:rPr>
        <w:t xml:space="preserve"> </w:t>
      </w:r>
    </w:p>
    <w:bookmarkEnd w:id="0"/>
    <w:p w14:paraId="502C9ED4" w14:textId="77777777" w:rsidR="00E65ADA" w:rsidRPr="0021651B" w:rsidRDefault="00490070" w:rsidP="00744240">
      <w:pPr>
        <w:ind w:left="567" w:hanging="567"/>
        <w:jc w:val="left"/>
        <w:rPr>
          <w:color w:val="auto"/>
        </w:rPr>
      </w:pPr>
      <w:r w:rsidRPr="0021651B">
        <w:rPr>
          <w:color w:val="auto"/>
          <w:lang w:val="en-US"/>
        </w:rPr>
        <w:t>Crowne, D.</w:t>
      </w:r>
      <w:r w:rsidR="005D72AF" w:rsidRPr="0021651B">
        <w:rPr>
          <w:color w:val="auto"/>
          <w:lang w:val="en-US"/>
        </w:rPr>
        <w:t xml:space="preserve">P., &amp; Marlowe, D. (1960). A new scale of social desirability independent </w:t>
      </w:r>
      <w:r w:rsidRPr="0021651B">
        <w:rPr>
          <w:color w:val="auto"/>
          <w:lang w:val="en-US"/>
        </w:rPr>
        <w:t xml:space="preserve">of psychopathology. </w:t>
      </w:r>
      <w:proofErr w:type="spellStart"/>
      <w:r w:rsidRPr="0021651B">
        <w:rPr>
          <w:i/>
          <w:color w:val="auto"/>
        </w:rPr>
        <w:t>Journal</w:t>
      </w:r>
      <w:proofErr w:type="spellEnd"/>
      <w:r w:rsidRPr="0021651B">
        <w:rPr>
          <w:i/>
          <w:color w:val="auto"/>
        </w:rPr>
        <w:t xml:space="preserve"> </w:t>
      </w:r>
      <w:proofErr w:type="spellStart"/>
      <w:r w:rsidRPr="0021651B">
        <w:rPr>
          <w:i/>
          <w:color w:val="auto"/>
        </w:rPr>
        <w:t>of</w:t>
      </w:r>
      <w:proofErr w:type="spellEnd"/>
      <w:r w:rsidRPr="0021651B">
        <w:rPr>
          <w:i/>
          <w:color w:val="auto"/>
        </w:rPr>
        <w:t xml:space="preserve"> Consulting </w:t>
      </w:r>
      <w:proofErr w:type="spellStart"/>
      <w:r w:rsidRPr="0021651B">
        <w:rPr>
          <w:i/>
          <w:color w:val="auto"/>
        </w:rPr>
        <w:t>P</w:t>
      </w:r>
      <w:r w:rsidR="005D72AF" w:rsidRPr="0021651B">
        <w:rPr>
          <w:i/>
          <w:color w:val="auto"/>
        </w:rPr>
        <w:t>sychology</w:t>
      </w:r>
      <w:proofErr w:type="spellEnd"/>
      <w:r w:rsidR="005D72AF" w:rsidRPr="0021651B">
        <w:rPr>
          <w:color w:val="auto"/>
        </w:rPr>
        <w:t xml:space="preserve">, </w:t>
      </w:r>
      <w:r w:rsidR="005D72AF" w:rsidRPr="0021651B">
        <w:rPr>
          <w:i/>
          <w:color w:val="auto"/>
        </w:rPr>
        <w:t>24</w:t>
      </w:r>
      <w:r w:rsidR="005D72AF" w:rsidRPr="0021651B">
        <w:rPr>
          <w:color w:val="auto"/>
        </w:rPr>
        <w:t>(4), 349-354.</w:t>
      </w:r>
    </w:p>
    <w:p w14:paraId="5AD612B7" w14:textId="77777777" w:rsidR="00214CA1" w:rsidRPr="0021651B" w:rsidRDefault="00550453" w:rsidP="00744240">
      <w:pPr>
        <w:ind w:left="567" w:hanging="567"/>
        <w:jc w:val="left"/>
        <w:rPr>
          <w:color w:val="auto"/>
        </w:rPr>
      </w:pPr>
      <w:r w:rsidRPr="0021651B">
        <w:rPr>
          <w:color w:val="auto"/>
        </w:rPr>
        <w:t>de Rose, J.</w:t>
      </w:r>
      <w:r w:rsidR="00214CA1" w:rsidRPr="0021651B">
        <w:rPr>
          <w:color w:val="auto"/>
        </w:rPr>
        <w:t xml:space="preserve">C. (2016). A importância dos respondentes e das relações simbólicas para uma Análise Comportamental da Cultura. </w:t>
      </w:r>
      <w:r w:rsidR="00214CA1" w:rsidRPr="0021651B">
        <w:rPr>
          <w:i/>
          <w:color w:val="auto"/>
        </w:rPr>
        <w:t xml:space="preserve">Acta </w:t>
      </w:r>
      <w:proofErr w:type="spellStart"/>
      <w:r w:rsidR="00214CA1" w:rsidRPr="0021651B">
        <w:rPr>
          <w:i/>
          <w:color w:val="auto"/>
        </w:rPr>
        <w:t>Comportamentalia</w:t>
      </w:r>
      <w:proofErr w:type="spellEnd"/>
      <w:r w:rsidR="00214CA1" w:rsidRPr="0021651B">
        <w:rPr>
          <w:color w:val="auto"/>
        </w:rPr>
        <w:t xml:space="preserve">, </w:t>
      </w:r>
      <w:r w:rsidR="00214CA1" w:rsidRPr="0021651B">
        <w:rPr>
          <w:i/>
          <w:color w:val="auto"/>
        </w:rPr>
        <w:t>24</w:t>
      </w:r>
      <w:r w:rsidRPr="0021651B">
        <w:rPr>
          <w:color w:val="auto"/>
        </w:rPr>
        <w:t>(2), 201-220.</w:t>
      </w:r>
    </w:p>
    <w:p w14:paraId="6198DF4E" w14:textId="77777777" w:rsidR="005D72AF" w:rsidRPr="0021651B" w:rsidRDefault="00550453" w:rsidP="00744240">
      <w:pPr>
        <w:ind w:left="567" w:hanging="567"/>
        <w:jc w:val="left"/>
        <w:rPr>
          <w:color w:val="auto"/>
          <w:lang w:val="en-US"/>
        </w:rPr>
      </w:pPr>
      <w:r w:rsidRPr="0021651B">
        <w:rPr>
          <w:color w:val="auto"/>
        </w:rPr>
        <w:t xml:space="preserve">Drake, C.E., </w:t>
      </w:r>
      <w:proofErr w:type="spellStart"/>
      <w:r w:rsidRPr="0021651B">
        <w:rPr>
          <w:color w:val="auto"/>
        </w:rPr>
        <w:t>Kellum</w:t>
      </w:r>
      <w:proofErr w:type="spellEnd"/>
      <w:r w:rsidRPr="0021651B">
        <w:rPr>
          <w:color w:val="auto"/>
        </w:rPr>
        <w:t xml:space="preserve">, K.K., Wilson, K.G., </w:t>
      </w:r>
      <w:proofErr w:type="spellStart"/>
      <w:r w:rsidRPr="0021651B">
        <w:rPr>
          <w:color w:val="auto"/>
        </w:rPr>
        <w:t>Luoma</w:t>
      </w:r>
      <w:proofErr w:type="spellEnd"/>
      <w:r w:rsidRPr="0021651B">
        <w:rPr>
          <w:color w:val="auto"/>
        </w:rPr>
        <w:t xml:space="preserve">, J.B., </w:t>
      </w:r>
      <w:proofErr w:type="spellStart"/>
      <w:r w:rsidRPr="0021651B">
        <w:rPr>
          <w:color w:val="auto"/>
        </w:rPr>
        <w:t>Weinstein</w:t>
      </w:r>
      <w:proofErr w:type="spellEnd"/>
      <w:r w:rsidRPr="0021651B">
        <w:rPr>
          <w:color w:val="auto"/>
        </w:rPr>
        <w:t>, J.H., &amp; Adams, C.</w:t>
      </w:r>
      <w:r w:rsidR="005D72AF" w:rsidRPr="0021651B">
        <w:rPr>
          <w:color w:val="auto"/>
        </w:rPr>
        <w:t xml:space="preserve">H. (2010). </w:t>
      </w:r>
      <w:r w:rsidR="005D72AF" w:rsidRPr="0021651B">
        <w:rPr>
          <w:color w:val="auto"/>
          <w:lang w:val="en-US"/>
        </w:rPr>
        <w:t xml:space="preserve">Examining the Implicit Relational Assessment Procedure: Four preliminary studies. </w:t>
      </w:r>
      <w:r w:rsidR="005D72AF" w:rsidRPr="0021651B">
        <w:rPr>
          <w:i/>
          <w:color w:val="auto"/>
          <w:lang w:val="en-US"/>
        </w:rPr>
        <w:t>The Psychological Record</w:t>
      </w:r>
      <w:r w:rsidR="005D72AF" w:rsidRPr="0021651B">
        <w:rPr>
          <w:color w:val="auto"/>
          <w:lang w:val="en-US"/>
        </w:rPr>
        <w:t xml:space="preserve">, </w:t>
      </w:r>
      <w:r w:rsidR="005D72AF" w:rsidRPr="0021651B">
        <w:rPr>
          <w:i/>
          <w:color w:val="auto"/>
          <w:lang w:val="en-US"/>
        </w:rPr>
        <w:t>60</w:t>
      </w:r>
      <w:r w:rsidR="005D72AF" w:rsidRPr="0021651B">
        <w:rPr>
          <w:color w:val="auto"/>
          <w:lang w:val="en-US"/>
        </w:rPr>
        <w:t>(1), 81–100.</w:t>
      </w:r>
    </w:p>
    <w:p w14:paraId="40BB9199" w14:textId="77777777" w:rsidR="005D72AF" w:rsidRPr="0021651B" w:rsidRDefault="00550453" w:rsidP="00744240">
      <w:pPr>
        <w:ind w:left="567" w:hanging="567"/>
        <w:jc w:val="left"/>
        <w:rPr>
          <w:color w:val="auto"/>
          <w:lang w:val="en-US"/>
        </w:rPr>
      </w:pPr>
      <w:r w:rsidRPr="0021651B">
        <w:rPr>
          <w:color w:val="auto"/>
          <w:lang w:val="en-US"/>
        </w:rPr>
        <w:t>Drake, C.</w:t>
      </w:r>
      <w:r w:rsidR="005D72AF" w:rsidRPr="0021651B">
        <w:rPr>
          <w:color w:val="auto"/>
          <w:lang w:val="en-US"/>
        </w:rPr>
        <w:t xml:space="preserve">E., </w:t>
      </w:r>
      <w:proofErr w:type="spellStart"/>
      <w:r w:rsidR="005D72AF" w:rsidRPr="0021651B">
        <w:rPr>
          <w:color w:val="auto"/>
          <w:lang w:val="en-US"/>
        </w:rPr>
        <w:t>Primeaux</w:t>
      </w:r>
      <w:proofErr w:type="spellEnd"/>
      <w:r w:rsidR="005D72AF" w:rsidRPr="0021651B">
        <w:rPr>
          <w:color w:val="auto"/>
          <w:lang w:val="en-US"/>
        </w:rPr>
        <w:t xml:space="preserve">, S., </w:t>
      </w:r>
      <w:r w:rsidRPr="0021651B">
        <w:rPr>
          <w:color w:val="auto"/>
          <w:lang w:val="en-US"/>
        </w:rPr>
        <w:t>&amp; Thomas, J. (2018). Comparing implicit gender stereotypes between women and m</w:t>
      </w:r>
      <w:r w:rsidR="005D72AF" w:rsidRPr="0021651B">
        <w:rPr>
          <w:color w:val="auto"/>
          <w:lang w:val="en-US"/>
        </w:rPr>
        <w:t xml:space="preserve">en with the Implicit Relational Assessment Procedure. </w:t>
      </w:r>
      <w:r w:rsidR="005D72AF" w:rsidRPr="0021651B">
        <w:rPr>
          <w:i/>
          <w:color w:val="auto"/>
          <w:lang w:val="en-US"/>
        </w:rPr>
        <w:t>Gender Issues</w:t>
      </w:r>
      <w:r w:rsidR="005D72AF" w:rsidRPr="0021651B">
        <w:rPr>
          <w:color w:val="auto"/>
          <w:lang w:val="en-US"/>
        </w:rPr>
        <w:t xml:space="preserve">, </w:t>
      </w:r>
      <w:r w:rsidR="005D72AF" w:rsidRPr="0021651B">
        <w:rPr>
          <w:i/>
          <w:color w:val="auto"/>
          <w:lang w:val="en-US"/>
        </w:rPr>
        <w:t>35</w:t>
      </w:r>
      <w:r w:rsidRPr="0021651B">
        <w:rPr>
          <w:color w:val="auto"/>
          <w:lang w:val="en-US"/>
        </w:rPr>
        <w:t>(1), 3-20.</w:t>
      </w:r>
    </w:p>
    <w:p w14:paraId="76CD6163" w14:textId="77777777" w:rsidR="00E65ADA" w:rsidRPr="0021651B" w:rsidRDefault="00E65ADA" w:rsidP="00744240">
      <w:pPr>
        <w:ind w:left="567" w:hanging="567"/>
        <w:jc w:val="left"/>
        <w:rPr>
          <w:color w:val="auto"/>
          <w:lang w:val="en-US"/>
        </w:rPr>
      </w:pPr>
      <w:r w:rsidRPr="0021651B">
        <w:rPr>
          <w:color w:val="auto"/>
          <w:lang w:val="en-US"/>
        </w:rPr>
        <w:t xml:space="preserve">Farrell, L., Cochrane, A., &amp; McHugh, L. (2015). Exploring attitudes towards gender and science: The advantages of an IRAP approach versus the IAT. </w:t>
      </w:r>
      <w:r w:rsidRPr="0021651B">
        <w:rPr>
          <w:i/>
          <w:color w:val="auto"/>
          <w:lang w:val="en-US"/>
        </w:rPr>
        <w:t>Journal of Contextual Behavioral Science</w:t>
      </w:r>
      <w:r w:rsidRPr="0021651B">
        <w:rPr>
          <w:color w:val="auto"/>
          <w:lang w:val="en-US"/>
        </w:rPr>
        <w:t xml:space="preserve">, </w:t>
      </w:r>
      <w:r w:rsidRPr="0021651B">
        <w:rPr>
          <w:i/>
          <w:color w:val="auto"/>
          <w:lang w:val="en-US"/>
        </w:rPr>
        <w:t>4</w:t>
      </w:r>
      <w:r w:rsidRPr="0021651B">
        <w:rPr>
          <w:color w:val="auto"/>
          <w:lang w:val="en-US"/>
        </w:rPr>
        <w:t>, 121-128.</w:t>
      </w:r>
    </w:p>
    <w:p w14:paraId="401E05C1" w14:textId="77777777" w:rsidR="005D72AF" w:rsidRPr="0021651B" w:rsidRDefault="00550453" w:rsidP="00744240">
      <w:pPr>
        <w:ind w:left="567" w:hanging="567"/>
        <w:jc w:val="left"/>
        <w:rPr>
          <w:color w:val="auto"/>
          <w:lang w:val="en-US"/>
        </w:rPr>
      </w:pPr>
      <w:r w:rsidRPr="0021651B">
        <w:rPr>
          <w:color w:val="auto"/>
          <w:lang w:val="en-US"/>
        </w:rPr>
        <w:tab/>
        <w:t>Fazio, R.H., &amp; Olson, M.</w:t>
      </w:r>
      <w:r w:rsidR="005D72AF" w:rsidRPr="0021651B">
        <w:rPr>
          <w:color w:val="auto"/>
          <w:lang w:val="en-US"/>
        </w:rPr>
        <w:t>A. (2003). Implicit measure</w:t>
      </w:r>
      <w:r w:rsidRPr="0021651B">
        <w:rPr>
          <w:color w:val="auto"/>
          <w:lang w:val="en-US"/>
        </w:rPr>
        <w:t xml:space="preserve">s in social cognition research: </w:t>
      </w:r>
      <w:r w:rsidR="005D72AF" w:rsidRPr="0021651B">
        <w:rPr>
          <w:color w:val="auto"/>
          <w:lang w:val="en-US"/>
        </w:rPr>
        <w:t xml:space="preserve">Their meaning and use. </w:t>
      </w:r>
      <w:r w:rsidR="005D72AF" w:rsidRPr="0021651B">
        <w:rPr>
          <w:i/>
          <w:color w:val="auto"/>
          <w:lang w:val="en-US"/>
        </w:rPr>
        <w:t>Annual Review of Psychology</w:t>
      </w:r>
      <w:r w:rsidR="005D72AF" w:rsidRPr="0021651B">
        <w:rPr>
          <w:color w:val="auto"/>
          <w:lang w:val="en-US"/>
        </w:rPr>
        <w:t xml:space="preserve">, </w:t>
      </w:r>
      <w:r w:rsidR="005D72AF" w:rsidRPr="0021651B">
        <w:rPr>
          <w:i/>
          <w:color w:val="auto"/>
          <w:lang w:val="en-US"/>
        </w:rPr>
        <w:t>54</w:t>
      </w:r>
      <w:r w:rsidR="005D72AF" w:rsidRPr="0021651B">
        <w:rPr>
          <w:color w:val="auto"/>
          <w:lang w:val="en-US"/>
        </w:rPr>
        <w:t>(1), 297-327.</w:t>
      </w:r>
    </w:p>
    <w:p w14:paraId="5ACFA171" w14:textId="77777777" w:rsidR="005D72AF" w:rsidRPr="0021651B" w:rsidRDefault="00550453" w:rsidP="00744240">
      <w:pPr>
        <w:ind w:left="567" w:hanging="567"/>
        <w:jc w:val="left"/>
        <w:rPr>
          <w:color w:val="auto"/>
        </w:rPr>
      </w:pPr>
      <w:r w:rsidRPr="0021651B">
        <w:rPr>
          <w:color w:val="auto"/>
          <w:lang w:val="en-US"/>
        </w:rPr>
        <w:tab/>
        <w:t xml:space="preserve">Field, D.P., &amp; </w:t>
      </w:r>
      <w:proofErr w:type="spellStart"/>
      <w:r w:rsidRPr="0021651B">
        <w:rPr>
          <w:color w:val="auto"/>
          <w:lang w:val="en-US"/>
        </w:rPr>
        <w:t>Hineline</w:t>
      </w:r>
      <w:proofErr w:type="spellEnd"/>
      <w:r w:rsidRPr="0021651B">
        <w:rPr>
          <w:color w:val="auto"/>
          <w:lang w:val="en-US"/>
        </w:rPr>
        <w:t>, P.</w:t>
      </w:r>
      <w:r w:rsidR="005D72AF" w:rsidRPr="0021651B">
        <w:rPr>
          <w:color w:val="auto"/>
          <w:lang w:val="en-US"/>
        </w:rPr>
        <w:t>N. (2008). Dispositioning an</w:t>
      </w:r>
      <w:r w:rsidRPr="0021651B">
        <w:rPr>
          <w:color w:val="auto"/>
          <w:lang w:val="en-US"/>
        </w:rPr>
        <w:t xml:space="preserve">d the obscured roles of time in </w:t>
      </w:r>
      <w:r w:rsidR="005D72AF" w:rsidRPr="0021651B">
        <w:rPr>
          <w:color w:val="auto"/>
          <w:lang w:val="en-US"/>
        </w:rPr>
        <w:t xml:space="preserve">psychological explanations. </w:t>
      </w:r>
      <w:proofErr w:type="spellStart"/>
      <w:r w:rsidR="005D72AF" w:rsidRPr="0021651B">
        <w:rPr>
          <w:i/>
          <w:color w:val="auto"/>
        </w:rPr>
        <w:t>Behavior</w:t>
      </w:r>
      <w:proofErr w:type="spellEnd"/>
      <w:r w:rsidR="005D72AF" w:rsidRPr="0021651B">
        <w:rPr>
          <w:i/>
          <w:color w:val="auto"/>
        </w:rPr>
        <w:t xml:space="preserve"> </w:t>
      </w:r>
      <w:proofErr w:type="spellStart"/>
      <w:r w:rsidR="005D72AF" w:rsidRPr="0021651B">
        <w:rPr>
          <w:i/>
          <w:color w:val="auto"/>
        </w:rPr>
        <w:t>and</w:t>
      </w:r>
      <w:proofErr w:type="spellEnd"/>
      <w:r w:rsidR="005D72AF" w:rsidRPr="0021651B">
        <w:rPr>
          <w:i/>
          <w:color w:val="auto"/>
        </w:rPr>
        <w:t xml:space="preserve"> </w:t>
      </w:r>
      <w:proofErr w:type="spellStart"/>
      <w:r w:rsidR="005D72AF" w:rsidRPr="0021651B">
        <w:rPr>
          <w:i/>
          <w:color w:val="auto"/>
        </w:rPr>
        <w:t>Philosophy</w:t>
      </w:r>
      <w:proofErr w:type="spellEnd"/>
      <w:r w:rsidR="005D72AF" w:rsidRPr="0021651B">
        <w:rPr>
          <w:color w:val="auto"/>
        </w:rPr>
        <w:t xml:space="preserve">, </w:t>
      </w:r>
      <w:r w:rsidR="005D72AF" w:rsidRPr="0021651B">
        <w:rPr>
          <w:i/>
          <w:color w:val="auto"/>
        </w:rPr>
        <w:t>36</w:t>
      </w:r>
      <w:r w:rsidR="005D72AF" w:rsidRPr="0021651B">
        <w:rPr>
          <w:color w:val="auto"/>
        </w:rPr>
        <w:t>, 5-69.</w:t>
      </w:r>
    </w:p>
    <w:p w14:paraId="6A714E34" w14:textId="77777777" w:rsidR="00E65ADA" w:rsidRPr="0021651B" w:rsidRDefault="00550453" w:rsidP="00744240">
      <w:pPr>
        <w:ind w:left="567" w:hanging="567"/>
        <w:jc w:val="left"/>
        <w:rPr>
          <w:color w:val="auto"/>
          <w:shd w:val="clear" w:color="auto" w:fill="FFFFFF"/>
        </w:rPr>
      </w:pPr>
      <w:r w:rsidRPr="0021651B">
        <w:rPr>
          <w:color w:val="auto"/>
        </w:rPr>
        <w:t>Freitas, J.</w:t>
      </w:r>
      <w:r w:rsidR="00E65ADA" w:rsidRPr="0021651B">
        <w:rPr>
          <w:color w:val="auto"/>
        </w:rPr>
        <w:t>C. (2017). O IRAP como instrumento para identificação de vi</w:t>
      </w:r>
      <w:r w:rsidRPr="0021651B">
        <w:rPr>
          <w:color w:val="auto"/>
        </w:rPr>
        <w:t>e</w:t>
      </w:r>
      <w:r w:rsidR="00E65ADA" w:rsidRPr="0021651B">
        <w:rPr>
          <w:color w:val="auto"/>
        </w:rPr>
        <w:t xml:space="preserve">ses de gênero: uma revisão de literatura. </w:t>
      </w:r>
      <w:r w:rsidR="00E65ADA" w:rsidRPr="0021651B">
        <w:rPr>
          <w:color w:val="auto"/>
          <w:shd w:val="clear" w:color="auto" w:fill="FFFFFF"/>
        </w:rPr>
        <w:t xml:space="preserve">Apresentação Oral em Sessão Coordenada no </w:t>
      </w:r>
      <w:r w:rsidR="00E65ADA" w:rsidRPr="0021651B">
        <w:rPr>
          <w:i/>
          <w:color w:val="auto"/>
          <w:shd w:val="clear" w:color="auto" w:fill="FFFFFF"/>
        </w:rPr>
        <w:t xml:space="preserve">XXVI </w:t>
      </w:r>
      <w:r w:rsidR="00E65ADA" w:rsidRPr="0021651B">
        <w:rPr>
          <w:i/>
          <w:color w:val="auto"/>
          <w:shd w:val="clear" w:color="auto" w:fill="FFFFFF"/>
        </w:rPr>
        <w:lastRenderedPageBreak/>
        <w:t>Encontro Brasileiro de Psicologia e Medicina Comportamental</w:t>
      </w:r>
      <w:r w:rsidR="00E65ADA" w:rsidRPr="0021651B">
        <w:rPr>
          <w:color w:val="auto"/>
          <w:shd w:val="clear" w:color="auto" w:fill="FFFFFF"/>
        </w:rPr>
        <w:t>. Bauru</w:t>
      </w:r>
      <w:r w:rsidR="005D72AF" w:rsidRPr="0021651B">
        <w:rPr>
          <w:color w:val="auto"/>
          <w:shd w:val="clear" w:color="auto" w:fill="FFFFFF"/>
        </w:rPr>
        <w:t>, SP</w:t>
      </w:r>
      <w:r w:rsidR="00E65ADA" w:rsidRPr="0021651B">
        <w:rPr>
          <w:color w:val="auto"/>
          <w:shd w:val="clear" w:color="auto" w:fill="FFFFFF"/>
        </w:rPr>
        <w:t>, 7 a 10 de setembro de 2017.</w:t>
      </w:r>
    </w:p>
    <w:p w14:paraId="17D21F26" w14:textId="77777777" w:rsidR="005D72AF" w:rsidRPr="0021651B" w:rsidRDefault="00550453" w:rsidP="00744240">
      <w:pPr>
        <w:ind w:left="567" w:hanging="567"/>
        <w:jc w:val="left"/>
        <w:rPr>
          <w:color w:val="auto"/>
          <w:lang w:val="en-US"/>
        </w:rPr>
      </w:pPr>
      <w:del w:id="1" w:author="Autor">
        <w:r w:rsidRPr="0021651B" w:rsidDel="00427A80">
          <w:rPr>
            <w:color w:val="auto"/>
          </w:rPr>
          <w:tab/>
        </w:r>
      </w:del>
      <w:proofErr w:type="spellStart"/>
      <w:r w:rsidR="005D72AF" w:rsidRPr="0021651B">
        <w:rPr>
          <w:color w:val="auto"/>
        </w:rPr>
        <w:t>G</w:t>
      </w:r>
      <w:r w:rsidRPr="0021651B">
        <w:rPr>
          <w:color w:val="auto"/>
        </w:rPr>
        <w:t>awronski</w:t>
      </w:r>
      <w:proofErr w:type="spellEnd"/>
      <w:r w:rsidRPr="0021651B">
        <w:rPr>
          <w:color w:val="auto"/>
        </w:rPr>
        <w:t xml:space="preserve">, B., &amp; </w:t>
      </w:r>
      <w:proofErr w:type="spellStart"/>
      <w:r w:rsidRPr="0021651B">
        <w:rPr>
          <w:color w:val="auto"/>
        </w:rPr>
        <w:t>Bodenhausen</w:t>
      </w:r>
      <w:proofErr w:type="spellEnd"/>
      <w:r w:rsidRPr="0021651B">
        <w:rPr>
          <w:color w:val="auto"/>
        </w:rPr>
        <w:t>, G.</w:t>
      </w:r>
      <w:r w:rsidR="005D72AF" w:rsidRPr="0021651B">
        <w:rPr>
          <w:color w:val="auto"/>
        </w:rPr>
        <w:t xml:space="preserve">V. (2006). </w:t>
      </w:r>
      <w:r w:rsidR="005D72AF" w:rsidRPr="0021651B">
        <w:rPr>
          <w:color w:val="auto"/>
          <w:lang w:val="en-US"/>
        </w:rPr>
        <w:t>Associat</w:t>
      </w:r>
      <w:r w:rsidRPr="0021651B">
        <w:rPr>
          <w:color w:val="auto"/>
          <w:lang w:val="en-US"/>
        </w:rPr>
        <w:t xml:space="preserve">ive and propositional </w:t>
      </w:r>
      <w:proofErr w:type="spellStart"/>
      <w:r w:rsidRPr="0021651B">
        <w:rPr>
          <w:color w:val="auto"/>
          <w:lang w:val="en-US"/>
        </w:rPr>
        <w:t>processes</w:t>
      </w:r>
      <w:r w:rsidR="005D72AF" w:rsidRPr="0021651B">
        <w:rPr>
          <w:color w:val="auto"/>
          <w:lang w:val="en-US"/>
        </w:rPr>
        <w:t>in</w:t>
      </w:r>
      <w:proofErr w:type="spellEnd"/>
      <w:r w:rsidR="005D72AF" w:rsidRPr="0021651B">
        <w:rPr>
          <w:color w:val="auto"/>
          <w:lang w:val="en-US"/>
        </w:rPr>
        <w:t xml:space="preserve"> evaluation: an integrative review of implici</w:t>
      </w:r>
      <w:r w:rsidRPr="0021651B">
        <w:rPr>
          <w:color w:val="auto"/>
          <w:lang w:val="en-US"/>
        </w:rPr>
        <w:t xml:space="preserve">t and explicit attitude change. </w:t>
      </w:r>
      <w:r w:rsidR="005D72AF" w:rsidRPr="0021651B">
        <w:rPr>
          <w:i/>
          <w:color w:val="auto"/>
          <w:lang w:val="en-US"/>
        </w:rPr>
        <w:t>Psychological Bulletin,</w:t>
      </w:r>
      <w:r w:rsidR="005D72AF" w:rsidRPr="0021651B">
        <w:rPr>
          <w:color w:val="auto"/>
          <w:lang w:val="en-US"/>
        </w:rPr>
        <w:t xml:space="preserve"> </w:t>
      </w:r>
      <w:r w:rsidR="005D72AF" w:rsidRPr="0021651B">
        <w:rPr>
          <w:i/>
          <w:color w:val="auto"/>
          <w:lang w:val="en-US"/>
        </w:rPr>
        <w:t>132</w:t>
      </w:r>
      <w:r w:rsidR="005D72AF" w:rsidRPr="0021651B">
        <w:rPr>
          <w:color w:val="auto"/>
          <w:lang w:val="en-US"/>
        </w:rPr>
        <w:t>(5), 692</w:t>
      </w:r>
      <w:r w:rsidRPr="0021651B">
        <w:rPr>
          <w:color w:val="auto"/>
          <w:lang w:val="en-US"/>
        </w:rPr>
        <w:t>-731</w:t>
      </w:r>
      <w:r w:rsidR="005D72AF" w:rsidRPr="0021651B">
        <w:rPr>
          <w:color w:val="auto"/>
          <w:lang w:val="en-US"/>
        </w:rPr>
        <w:t>.</w:t>
      </w:r>
    </w:p>
    <w:p w14:paraId="7301AAC0" w14:textId="77777777" w:rsidR="00E65ADA" w:rsidRPr="0021651B" w:rsidRDefault="00550453" w:rsidP="00744240">
      <w:pPr>
        <w:ind w:left="567" w:hanging="567"/>
        <w:jc w:val="left"/>
        <w:rPr>
          <w:color w:val="auto"/>
          <w:lang w:val="en-US"/>
        </w:rPr>
      </w:pPr>
      <w:r w:rsidRPr="0021651B">
        <w:rPr>
          <w:color w:val="auto"/>
          <w:lang w:val="en-US"/>
        </w:rPr>
        <w:t>Greenwald, A.G., McGhee, D.E., &amp; Schwartz, J.L. (1998). Measuring individual differences in implicit c</w:t>
      </w:r>
      <w:r w:rsidR="00E65ADA" w:rsidRPr="0021651B">
        <w:rPr>
          <w:color w:val="auto"/>
          <w:lang w:val="en-US"/>
        </w:rPr>
        <w:t>ognition: The Implicit Association Test</w:t>
      </w:r>
      <w:r w:rsidR="00E65ADA" w:rsidRPr="0021651B">
        <w:rPr>
          <w:i/>
          <w:color w:val="auto"/>
          <w:lang w:val="en-US"/>
        </w:rPr>
        <w:t>. Journal of Personality and Social Psychology</w:t>
      </w:r>
      <w:r w:rsidR="00E65ADA" w:rsidRPr="0021651B">
        <w:rPr>
          <w:color w:val="auto"/>
          <w:lang w:val="en-US"/>
        </w:rPr>
        <w:t xml:space="preserve">, </w:t>
      </w:r>
      <w:r w:rsidR="00E65ADA" w:rsidRPr="0021651B">
        <w:rPr>
          <w:i/>
          <w:color w:val="auto"/>
          <w:lang w:val="en-US"/>
        </w:rPr>
        <w:t>74</w:t>
      </w:r>
      <w:r w:rsidRPr="0021651B">
        <w:rPr>
          <w:color w:val="auto"/>
          <w:lang w:val="en-US"/>
        </w:rPr>
        <w:t xml:space="preserve">, </w:t>
      </w:r>
      <w:r w:rsidR="00E65ADA" w:rsidRPr="0021651B">
        <w:rPr>
          <w:color w:val="auto"/>
          <w:lang w:val="en-US"/>
        </w:rPr>
        <w:t>1464-1480.</w:t>
      </w:r>
    </w:p>
    <w:p w14:paraId="22007F90" w14:textId="77777777" w:rsidR="0031117A" w:rsidRPr="0021651B" w:rsidRDefault="0031117A" w:rsidP="00744240">
      <w:pPr>
        <w:ind w:left="567" w:hanging="567"/>
        <w:jc w:val="left"/>
        <w:rPr>
          <w:color w:val="auto"/>
          <w:lang w:val="en-US"/>
        </w:rPr>
      </w:pPr>
      <w:r w:rsidRPr="0021651B">
        <w:rPr>
          <w:color w:val="auto"/>
          <w:lang w:val="en-US"/>
        </w:rPr>
        <w:t>Guerin, B. (1994). Attitudes and b</w:t>
      </w:r>
      <w:r w:rsidR="00550453" w:rsidRPr="0021651B">
        <w:rPr>
          <w:color w:val="auto"/>
          <w:lang w:val="en-US"/>
        </w:rPr>
        <w:t xml:space="preserve">eliefs as verbal behavior. </w:t>
      </w:r>
      <w:r w:rsidR="00550453" w:rsidRPr="0021651B">
        <w:rPr>
          <w:i/>
          <w:color w:val="auto"/>
          <w:lang w:val="en-US"/>
        </w:rPr>
        <w:t>The Behavior A</w:t>
      </w:r>
      <w:r w:rsidRPr="0021651B">
        <w:rPr>
          <w:i/>
          <w:color w:val="auto"/>
          <w:lang w:val="en-US"/>
        </w:rPr>
        <w:t>nalyst</w:t>
      </w:r>
      <w:r w:rsidRPr="0021651B">
        <w:rPr>
          <w:color w:val="auto"/>
          <w:lang w:val="en-US"/>
        </w:rPr>
        <w:t xml:space="preserve">, </w:t>
      </w:r>
      <w:r w:rsidRPr="0021651B">
        <w:rPr>
          <w:i/>
          <w:color w:val="auto"/>
          <w:lang w:val="en-US"/>
        </w:rPr>
        <w:t>17</w:t>
      </w:r>
      <w:r w:rsidRPr="0021651B">
        <w:rPr>
          <w:color w:val="auto"/>
          <w:lang w:val="en-US"/>
        </w:rPr>
        <w:t>(1), 155-163.</w:t>
      </w:r>
    </w:p>
    <w:p w14:paraId="082A7BE0" w14:textId="77777777" w:rsidR="00E65ADA" w:rsidRPr="0021651B" w:rsidRDefault="00550453" w:rsidP="00744240">
      <w:pPr>
        <w:ind w:left="567" w:hanging="567"/>
        <w:jc w:val="left"/>
        <w:rPr>
          <w:color w:val="auto"/>
          <w:lang w:val="en-US"/>
        </w:rPr>
      </w:pPr>
      <w:r w:rsidRPr="0021651B">
        <w:rPr>
          <w:color w:val="auto"/>
          <w:lang w:val="en-US"/>
        </w:rPr>
        <w:t>Hayes, S.</w:t>
      </w:r>
      <w:r w:rsidR="0031117A" w:rsidRPr="0021651B">
        <w:rPr>
          <w:color w:val="auto"/>
          <w:lang w:val="en-US"/>
        </w:rPr>
        <w:t>C., Barnes-Holmes, D., &amp; Roche, B. (Eds.). (200</w:t>
      </w:r>
      <w:r w:rsidRPr="0021651B">
        <w:rPr>
          <w:color w:val="auto"/>
          <w:lang w:val="en-US"/>
        </w:rPr>
        <w:t>1). Relational Frame Theory: A p</w:t>
      </w:r>
      <w:r w:rsidR="0031117A" w:rsidRPr="0021651B">
        <w:rPr>
          <w:color w:val="auto"/>
          <w:lang w:val="en-US"/>
        </w:rPr>
        <w:t>ost</w:t>
      </w:r>
      <w:r w:rsidRPr="0021651B">
        <w:rPr>
          <w:color w:val="auto"/>
          <w:lang w:val="en-US"/>
        </w:rPr>
        <w:t xml:space="preserve"> </w:t>
      </w:r>
      <w:r w:rsidR="0031117A" w:rsidRPr="0021651B">
        <w:rPr>
          <w:color w:val="auto"/>
          <w:lang w:val="en-US"/>
        </w:rPr>
        <w:t>Skinnerian account of human language and cognition. New York: Plenum Press.</w:t>
      </w:r>
    </w:p>
    <w:p w14:paraId="60DEFB91" w14:textId="77777777" w:rsidR="0031117A" w:rsidRPr="0021651B" w:rsidRDefault="00550453" w:rsidP="00744240">
      <w:pPr>
        <w:ind w:left="567" w:hanging="567"/>
        <w:jc w:val="left"/>
        <w:rPr>
          <w:color w:val="auto"/>
          <w:lang w:val="es-ES"/>
        </w:rPr>
      </w:pPr>
      <w:r w:rsidRPr="0021651B">
        <w:rPr>
          <w:color w:val="auto"/>
          <w:lang w:val="en-US"/>
        </w:rPr>
        <w:tab/>
      </w:r>
      <w:proofErr w:type="spellStart"/>
      <w:r w:rsidRPr="0021651B">
        <w:rPr>
          <w:color w:val="auto"/>
          <w:lang w:val="en-US"/>
        </w:rPr>
        <w:t>Hineline</w:t>
      </w:r>
      <w:proofErr w:type="spellEnd"/>
      <w:r w:rsidRPr="0021651B">
        <w:rPr>
          <w:color w:val="auto"/>
          <w:lang w:val="en-US"/>
        </w:rPr>
        <w:t>, P.</w:t>
      </w:r>
      <w:r w:rsidR="0031117A" w:rsidRPr="0021651B">
        <w:rPr>
          <w:color w:val="auto"/>
          <w:lang w:val="en-US"/>
        </w:rPr>
        <w:t xml:space="preserve">N. (1990). The origins of environment-based psychological theory. </w:t>
      </w:r>
      <w:proofErr w:type="spellStart"/>
      <w:r w:rsidRPr="0021651B">
        <w:rPr>
          <w:i/>
          <w:color w:val="auto"/>
          <w:lang w:val="es-ES"/>
        </w:rPr>
        <w:t>Journal</w:t>
      </w:r>
      <w:proofErr w:type="spellEnd"/>
      <w:r w:rsidRPr="0021651B">
        <w:rPr>
          <w:i/>
          <w:color w:val="auto"/>
          <w:lang w:val="es-ES"/>
        </w:rPr>
        <w:t xml:space="preserve"> </w:t>
      </w:r>
      <w:proofErr w:type="spellStart"/>
      <w:r w:rsidR="0031117A" w:rsidRPr="0021651B">
        <w:rPr>
          <w:i/>
          <w:color w:val="auto"/>
          <w:lang w:val="es-ES"/>
        </w:rPr>
        <w:t>of</w:t>
      </w:r>
      <w:proofErr w:type="spellEnd"/>
      <w:r w:rsidR="0031117A" w:rsidRPr="0021651B">
        <w:rPr>
          <w:i/>
          <w:color w:val="auto"/>
          <w:lang w:val="es-ES"/>
        </w:rPr>
        <w:t xml:space="preserve"> </w:t>
      </w:r>
      <w:proofErr w:type="spellStart"/>
      <w:r w:rsidR="0031117A" w:rsidRPr="0021651B">
        <w:rPr>
          <w:i/>
          <w:color w:val="auto"/>
          <w:lang w:val="es-ES"/>
        </w:rPr>
        <w:t>the</w:t>
      </w:r>
      <w:proofErr w:type="spellEnd"/>
      <w:r w:rsidR="0031117A" w:rsidRPr="0021651B">
        <w:rPr>
          <w:i/>
          <w:color w:val="auto"/>
          <w:lang w:val="es-ES"/>
        </w:rPr>
        <w:t xml:space="preserve"> Experimental </w:t>
      </w:r>
      <w:proofErr w:type="spellStart"/>
      <w:r w:rsidR="0031117A" w:rsidRPr="0021651B">
        <w:rPr>
          <w:i/>
          <w:color w:val="auto"/>
          <w:lang w:val="es-ES"/>
        </w:rPr>
        <w:t>Analysis</w:t>
      </w:r>
      <w:proofErr w:type="spellEnd"/>
      <w:r w:rsidR="0031117A" w:rsidRPr="0021651B">
        <w:rPr>
          <w:i/>
          <w:color w:val="auto"/>
          <w:lang w:val="es-ES"/>
        </w:rPr>
        <w:t xml:space="preserve"> </w:t>
      </w:r>
      <w:proofErr w:type="spellStart"/>
      <w:r w:rsidR="0031117A" w:rsidRPr="0021651B">
        <w:rPr>
          <w:i/>
          <w:color w:val="auto"/>
          <w:lang w:val="es-ES"/>
        </w:rPr>
        <w:t>of</w:t>
      </w:r>
      <w:proofErr w:type="spellEnd"/>
      <w:r w:rsidR="0031117A" w:rsidRPr="0021651B">
        <w:rPr>
          <w:i/>
          <w:color w:val="auto"/>
          <w:lang w:val="es-ES"/>
        </w:rPr>
        <w:t xml:space="preserve"> </w:t>
      </w:r>
      <w:proofErr w:type="spellStart"/>
      <w:r w:rsidR="0031117A" w:rsidRPr="0021651B">
        <w:rPr>
          <w:i/>
          <w:color w:val="auto"/>
          <w:lang w:val="es-ES"/>
        </w:rPr>
        <w:t>Behavior</w:t>
      </w:r>
      <w:proofErr w:type="spellEnd"/>
      <w:r w:rsidR="0031117A" w:rsidRPr="0021651B">
        <w:rPr>
          <w:color w:val="auto"/>
          <w:lang w:val="es-ES"/>
        </w:rPr>
        <w:t xml:space="preserve">, </w:t>
      </w:r>
      <w:r w:rsidR="0031117A" w:rsidRPr="0021651B">
        <w:rPr>
          <w:i/>
          <w:color w:val="auto"/>
          <w:lang w:val="es-ES"/>
        </w:rPr>
        <w:t>53</w:t>
      </w:r>
      <w:r w:rsidR="0031117A" w:rsidRPr="0021651B">
        <w:rPr>
          <w:color w:val="auto"/>
          <w:lang w:val="es-ES"/>
        </w:rPr>
        <w:t>(2), 305-320.</w:t>
      </w:r>
    </w:p>
    <w:p w14:paraId="6565D68B" w14:textId="1DA18292" w:rsidR="00E65ADA" w:rsidRPr="0021651B" w:rsidRDefault="00E65ADA" w:rsidP="00744240">
      <w:pPr>
        <w:ind w:left="567" w:hanging="567"/>
        <w:jc w:val="left"/>
        <w:rPr>
          <w:color w:val="auto"/>
          <w:lang w:val="en-US"/>
        </w:rPr>
      </w:pPr>
      <w:proofErr w:type="spellStart"/>
      <w:r w:rsidRPr="0021651B">
        <w:rPr>
          <w:color w:val="auto"/>
          <w:lang w:val="es-ES"/>
        </w:rPr>
        <w:t>Holland</w:t>
      </w:r>
      <w:proofErr w:type="spellEnd"/>
      <w:r w:rsidRPr="0021651B">
        <w:rPr>
          <w:color w:val="auto"/>
          <w:lang w:val="es-ES"/>
        </w:rPr>
        <w:t xml:space="preserve">, J. (1973). </w:t>
      </w:r>
      <w:r w:rsidR="00580BC7" w:rsidRPr="0021651B">
        <w:rPr>
          <w:color w:val="auto"/>
          <w:lang w:val="es-ES"/>
        </w:rPr>
        <w:t>¿Servirán los principios conductuales para los revolucionarios?</w:t>
      </w:r>
      <w:r w:rsidRPr="0021651B">
        <w:rPr>
          <w:color w:val="auto"/>
          <w:lang w:val="es-ES"/>
        </w:rPr>
        <w:t xml:space="preserve"> </w:t>
      </w:r>
      <w:r w:rsidR="00550453" w:rsidRPr="0021651B">
        <w:rPr>
          <w:color w:val="auto"/>
          <w:lang w:val="es-ES"/>
        </w:rPr>
        <w:t>Em F.S. Keller &amp; E.</w:t>
      </w:r>
      <w:r w:rsidRPr="0021651B">
        <w:rPr>
          <w:color w:val="auto"/>
          <w:lang w:val="es-ES"/>
        </w:rPr>
        <w:t xml:space="preserve">R. </w:t>
      </w:r>
      <w:proofErr w:type="spellStart"/>
      <w:r w:rsidRPr="0021651B">
        <w:rPr>
          <w:color w:val="auto"/>
          <w:lang w:val="es-ES"/>
        </w:rPr>
        <w:t>Iñesta</w:t>
      </w:r>
      <w:proofErr w:type="spellEnd"/>
      <w:r w:rsidR="00550453" w:rsidRPr="0021651B">
        <w:rPr>
          <w:color w:val="auto"/>
          <w:lang w:val="es-ES"/>
        </w:rPr>
        <w:t>,</w:t>
      </w:r>
      <w:r w:rsidRPr="0021651B">
        <w:rPr>
          <w:color w:val="auto"/>
          <w:lang w:val="es-ES"/>
        </w:rPr>
        <w:t xml:space="preserve"> (</w:t>
      </w:r>
      <w:proofErr w:type="spellStart"/>
      <w:r w:rsidRPr="0021651B">
        <w:rPr>
          <w:color w:val="auto"/>
          <w:lang w:val="es-ES"/>
        </w:rPr>
        <w:t>Orgs</w:t>
      </w:r>
      <w:proofErr w:type="spellEnd"/>
      <w:r w:rsidRPr="0021651B">
        <w:rPr>
          <w:color w:val="auto"/>
          <w:lang w:val="es-ES"/>
        </w:rPr>
        <w:t>.)</w:t>
      </w:r>
      <w:r w:rsidR="00550453" w:rsidRPr="0021651B">
        <w:rPr>
          <w:color w:val="auto"/>
          <w:lang w:val="es-ES"/>
        </w:rPr>
        <w:t>,</w:t>
      </w:r>
      <w:r w:rsidRPr="0021651B">
        <w:rPr>
          <w:color w:val="auto"/>
          <w:lang w:val="es-ES"/>
        </w:rPr>
        <w:t xml:space="preserve"> </w:t>
      </w:r>
      <w:r w:rsidRPr="0021651B">
        <w:rPr>
          <w:i/>
          <w:color w:val="auto"/>
          <w:lang w:val="es-ES"/>
        </w:rPr>
        <w:t xml:space="preserve">Modificación de la </w:t>
      </w:r>
      <w:proofErr w:type="spellStart"/>
      <w:r w:rsidRPr="0021651B">
        <w:rPr>
          <w:i/>
          <w:color w:val="auto"/>
          <w:lang w:val="es-ES"/>
        </w:rPr>
        <w:t>conduta</w:t>
      </w:r>
      <w:proofErr w:type="spellEnd"/>
      <w:r w:rsidRPr="0021651B">
        <w:rPr>
          <w:i/>
          <w:color w:val="auto"/>
          <w:lang w:val="es-ES"/>
        </w:rPr>
        <w:t>: Aplicaciones a la educación</w:t>
      </w:r>
      <w:r w:rsidRPr="0021651B">
        <w:rPr>
          <w:color w:val="auto"/>
          <w:lang w:val="es-ES"/>
        </w:rPr>
        <w:t xml:space="preserve">. </w:t>
      </w:r>
      <w:r w:rsidRPr="0021651B">
        <w:rPr>
          <w:color w:val="auto"/>
          <w:lang w:val="en-US"/>
        </w:rPr>
        <w:t xml:space="preserve">México: </w:t>
      </w:r>
      <w:proofErr w:type="spellStart"/>
      <w:r w:rsidRPr="0021651B">
        <w:rPr>
          <w:color w:val="auto"/>
          <w:lang w:val="en-US"/>
        </w:rPr>
        <w:t>Trillas</w:t>
      </w:r>
      <w:proofErr w:type="spellEnd"/>
      <w:r w:rsidRPr="0021651B">
        <w:rPr>
          <w:color w:val="auto"/>
          <w:lang w:val="en-US"/>
        </w:rPr>
        <w:t>.</w:t>
      </w:r>
    </w:p>
    <w:p w14:paraId="0EE48FC8" w14:textId="77777777" w:rsidR="00E271EA" w:rsidRPr="0021651B" w:rsidRDefault="00550453" w:rsidP="00744240">
      <w:pPr>
        <w:ind w:left="567" w:hanging="567"/>
        <w:jc w:val="left"/>
        <w:rPr>
          <w:color w:val="auto"/>
          <w:lang w:val="en-US"/>
        </w:rPr>
      </w:pPr>
      <w:r w:rsidRPr="0021651B">
        <w:rPr>
          <w:color w:val="auto"/>
          <w:lang w:val="en-US"/>
        </w:rPr>
        <w:t xml:space="preserve">Hussey, I., </w:t>
      </w:r>
      <w:proofErr w:type="spellStart"/>
      <w:r w:rsidRPr="0021651B">
        <w:rPr>
          <w:color w:val="auto"/>
          <w:lang w:val="en-US"/>
        </w:rPr>
        <w:t>Mhaoileoin</w:t>
      </w:r>
      <w:proofErr w:type="spellEnd"/>
      <w:r w:rsidRPr="0021651B">
        <w:rPr>
          <w:color w:val="auto"/>
          <w:lang w:val="en-US"/>
        </w:rPr>
        <w:t>, D.</w:t>
      </w:r>
      <w:r w:rsidR="00E271EA" w:rsidRPr="0021651B">
        <w:rPr>
          <w:color w:val="auto"/>
          <w:lang w:val="en-US"/>
        </w:rPr>
        <w:t xml:space="preserve">N., Barnes-Holmes, D., </w:t>
      </w:r>
      <w:proofErr w:type="spellStart"/>
      <w:r w:rsidR="00E271EA" w:rsidRPr="0021651B">
        <w:rPr>
          <w:color w:val="auto"/>
          <w:lang w:val="en-US"/>
        </w:rPr>
        <w:t>Ohtsuki</w:t>
      </w:r>
      <w:proofErr w:type="spellEnd"/>
      <w:r w:rsidR="00E271EA" w:rsidRPr="0021651B">
        <w:rPr>
          <w:color w:val="auto"/>
          <w:lang w:val="en-US"/>
        </w:rPr>
        <w:t xml:space="preserve">, T., </w:t>
      </w:r>
      <w:proofErr w:type="spellStart"/>
      <w:r w:rsidR="00E271EA" w:rsidRPr="0021651B">
        <w:rPr>
          <w:color w:val="auto"/>
          <w:lang w:val="en-US"/>
        </w:rPr>
        <w:t>Kishita</w:t>
      </w:r>
      <w:proofErr w:type="spellEnd"/>
      <w:r w:rsidR="00E271EA" w:rsidRPr="0021651B">
        <w:rPr>
          <w:color w:val="auto"/>
          <w:lang w:val="en-US"/>
        </w:rPr>
        <w:t xml:space="preserve">, N., Hughes, S., &amp; Murphy, C. (2016). The IRAP is nonrelative but not </w:t>
      </w:r>
      <w:proofErr w:type="spellStart"/>
      <w:r w:rsidR="00E271EA" w:rsidRPr="0021651B">
        <w:rPr>
          <w:color w:val="auto"/>
          <w:lang w:val="en-US"/>
        </w:rPr>
        <w:t>acontextual</w:t>
      </w:r>
      <w:proofErr w:type="spellEnd"/>
      <w:r w:rsidR="00E271EA" w:rsidRPr="0021651B">
        <w:rPr>
          <w:color w:val="auto"/>
          <w:lang w:val="en-US"/>
        </w:rPr>
        <w:t xml:space="preserve">: Changes to the contrast category influence men’s dehumanization of women. </w:t>
      </w:r>
      <w:r w:rsidR="00E271EA" w:rsidRPr="0021651B">
        <w:rPr>
          <w:i/>
          <w:color w:val="auto"/>
          <w:lang w:val="en-US"/>
        </w:rPr>
        <w:t>The Psychological Record</w:t>
      </w:r>
      <w:r w:rsidR="00E271EA" w:rsidRPr="0021651B">
        <w:rPr>
          <w:color w:val="auto"/>
          <w:lang w:val="en-US"/>
        </w:rPr>
        <w:t xml:space="preserve">, </w:t>
      </w:r>
      <w:r w:rsidR="00E271EA" w:rsidRPr="0021651B">
        <w:rPr>
          <w:i/>
          <w:color w:val="auto"/>
          <w:lang w:val="en-US"/>
        </w:rPr>
        <w:t>66</w:t>
      </w:r>
      <w:r w:rsidR="00E271EA" w:rsidRPr="0021651B">
        <w:rPr>
          <w:color w:val="auto"/>
          <w:lang w:val="en-US"/>
        </w:rPr>
        <w:t xml:space="preserve">(2), 291-299. </w:t>
      </w:r>
    </w:p>
    <w:p w14:paraId="716C93BD" w14:textId="77777777" w:rsidR="00E65ADA" w:rsidRPr="0021651B" w:rsidRDefault="00550453" w:rsidP="00744240">
      <w:pPr>
        <w:ind w:left="567" w:hanging="567"/>
        <w:jc w:val="left"/>
        <w:rPr>
          <w:color w:val="auto"/>
          <w:lang w:val="en-US"/>
        </w:rPr>
      </w:pPr>
      <w:r w:rsidRPr="0021651B">
        <w:rPr>
          <w:color w:val="auto"/>
          <w:lang w:val="en-US"/>
        </w:rPr>
        <w:t>Israel, A.</w:t>
      </w:r>
      <w:r w:rsidR="00E65ADA" w:rsidRPr="0021651B">
        <w:rPr>
          <w:color w:val="auto"/>
          <w:lang w:val="en-US"/>
        </w:rPr>
        <w:t xml:space="preserve">C. (1978). Some thoughts on correspondence between saying and doing. </w:t>
      </w:r>
      <w:r w:rsidR="00E65ADA" w:rsidRPr="0021651B">
        <w:rPr>
          <w:i/>
          <w:color w:val="auto"/>
          <w:lang w:val="en-US"/>
        </w:rPr>
        <w:t>Journal of Applied Behavior Analysis</w:t>
      </w:r>
      <w:r w:rsidR="00E65ADA" w:rsidRPr="0021651B">
        <w:rPr>
          <w:color w:val="auto"/>
          <w:lang w:val="en-US"/>
        </w:rPr>
        <w:t xml:space="preserve">, </w:t>
      </w:r>
      <w:r w:rsidR="00E65ADA" w:rsidRPr="0021651B">
        <w:rPr>
          <w:i/>
          <w:color w:val="auto"/>
          <w:lang w:val="en-US"/>
        </w:rPr>
        <w:t>11</w:t>
      </w:r>
      <w:r w:rsidR="00E65ADA" w:rsidRPr="0021651B">
        <w:rPr>
          <w:color w:val="auto"/>
          <w:lang w:val="en-US"/>
        </w:rPr>
        <w:t>(2), 271-276.</w:t>
      </w:r>
    </w:p>
    <w:p w14:paraId="6D6CC0AE" w14:textId="77777777" w:rsidR="00E65ADA" w:rsidRPr="0021651B" w:rsidRDefault="00550453" w:rsidP="00744240">
      <w:pPr>
        <w:ind w:left="567" w:hanging="567"/>
        <w:jc w:val="left"/>
        <w:rPr>
          <w:color w:val="auto"/>
          <w:lang w:val="en-US"/>
        </w:rPr>
      </w:pPr>
      <w:r w:rsidRPr="0021651B">
        <w:rPr>
          <w:color w:val="auto"/>
          <w:lang w:val="en-US"/>
        </w:rPr>
        <w:lastRenderedPageBreak/>
        <w:t>Israel, A.C., &amp; O'Leary, K.</w:t>
      </w:r>
      <w:r w:rsidR="00E65ADA" w:rsidRPr="0021651B">
        <w:rPr>
          <w:color w:val="auto"/>
          <w:lang w:val="en-US"/>
        </w:rPr>
        <w:t xml:space="preserve">D. (1973). Developing correspondence between children's words and deeds. </w:t>
      </w:r>
      <w:r w:rsidR="00E65ADA" w:rsidRPr="0021651B">
        <w:rPr>
          <w:i/>
          <w:color w:val="auto"/>
          <w:lang w:val="en-US"/>
        </w:rPr>
        <w:t>Child Development</w:t>
      </w:r>
      <w:r w:rsidR="00E65ADA" w:rsidRPr="0021651B">
        <w:rPr>
          <w:color w:val="auto"/>
          <w:lang w:val="en-US"/>
        </w:rPr>
        <w:t xml:space="preserve">, </w:t>
      </w:r>
      <w:r w:rsidRPr="0021651B">
        <w:rPr>
          <w:i/>
          <w:color w:val="auto"/>
          <w:lang w:val="en-US"/>
        </w:rPr>
        <w:t>14</w:t>
      </w:r>
      <w:r w:rsidRPr="0021651B">
        <w:rPr>
          <w:color w:val="auto"/>
          <w:lang w:val="en-US"/>
        </w:rPr>
        <w:t xml:space="preserve">, </w:t>
      </w:r>
      <w:r w:rsidR="00E65ADA" w:rsidRPr="0021651B">
        <w:rPr>
          <w:color w:val="auto"/>
          <w:lang w:val="en-US"/>
        </w:rPr>
        <w:t>575-581.</w:t>
      </w:r>
    </w:p>
    <w:p w14:paraId="0028B958" w14:textId="1E2BAADB" w:rsidR="0031117A" w:rsidRPr="0021651B" w:rsidRDefault="0031117A" w:rsidP="00744240">
      <w:pPr>
        <w:ind w:left="567" w:hanging="567"/>
        <w:jc w:val="left"/>
        <w:rPr>
          <w:color w:val="auto"/>
          <w:lang w:val="en-US"/>
        </w:rPr>
      </w:pPr>
      <w:r w:rsidRPr="0021651B">
        <w:rPr>
          <w:color w:val="auto"/>
          <w:lang w:val="en-US"/>
        </w:rPr>
        <w:t xml:space="preserve">Kashima, Y., </w:t>
      </w:r>
      <w:proofErr w:type="spellStart"/>
      <w:r w:rsidRPr="0021651B">
        <w:rPr>
          <w:color w:val="auto"/>
          <w:lang w:val="en-US"/>
        </w:rPr>
        <w:t>Gallois</w:t>
      </w:r>
      <w:proofErr w:type="spellEnd"/>
      <w:r w:rsidRPr="0021651B">
        <w:rPr>
          <w:color w:val="auto"/>
          <w:lang w:val="en-US"/>
        </w:rPr>
        <w:t xml:space="preserve">, C., &amp; McCamish, M. (1993). The theory of reasoned action and cooperative </w:t>
      </w:r>
      <w:proofErr w:type="spellStart"/>
      <w:r w:rsidRPr="0021651B">
        <w:rPr>
          <w:color w:val="auto"/>
          <w:lang w:val="en-US"/>
        </w:rPr>
        <w:t>behaviour</w:t>
      </w:r>
      <w:proofErr w:type="spellEnd"/>
      <w:r w:rsidRPr="0021651B">
        <w:rPr>
          <w:color w:val="auto"/>
          <w:lang w:val="en-US"/>
        </w:rPr>
        <w:t xml:space="preserve">: It takes two to use a condom. </w:t>
      </w:r>
      <w:r w:rsidRPr="0021651B">
        <w:rPr>
          <w:i/>
          <w:color w:val="auto"/>
          <w:lang w:val="en-US"/>
        </w:rPr>
        <w:t>British Journal of Social Psychology</w:t>
      </w:r>
      <w:r w:rsidRPr="0021651B">
        <w:rPr>
          <w:color w:val="auto"/>
          <w:lang w:val="en-US"/>
        </w:rPr>
        <w:t xml:space="preserve">, </w:t>
      </w:r>
      <w:r w:rsidRPr="0021651B">
        <w:rPr>
          <w:i/>
          <w:color w:val="auto"/>
          <w:lang w:val="en-US"/>
        </w:rPr>
        <w:t>32</w:t>
      </w:r>
      <w:r w:rsidRPr="0021651B">
        <w:rPr>
          <w:color w:val="auto"/>
          <w:lang w:val="en-US"/>
        </w:rPr>
        <w:t>, 227-239.</w:t>
      </w:r>
    </w:p>
    <w:p w14:paraId="355B0843" w14:textId="77777777" w:rsidR="0031117A" w:rsidRPr="0021651B" w:rsidRDefault="00550453" w:rsidP="00744240">
      <w:pPr>
        <w:ind w:left="567" w:hanging="567"/>
        <w:jc w:val="left"/>
        <w:rPr>
          <w:color w:val="auto"/>
          <w:lang w:val="en-US"/>
        </w:rPr>
      </w:pPr>
      <w:r w:rsidRPr="0021651B">
        <w:rPr>
          <w:color w:val="auto"/>
          <w:lang w:val="en-US"/>
        </w:rPr>
        <w:t>Lloyd, K.</w:t>
      </w:r>
      <w:r w:rsidR="0031117A" w:rsidRPr="0021651B">
        <w:rPr>
          <w:color w:val="auto"/>
          <w:lang w:val="en-US"/>
        </w:rPr>
        <w:t xml:space="preserve">E. (1994). Do as I say, not as I do. </w:t>
      </w:r>
      <w:r w:rsidR="0031117A" w:rsidRPr="0021651B">
        <w:rPr>
          <w:i/>
          <w:color w:val="auto"/>
          <w:lang w:val="en-US"/>
        </w:rPr>
        <w:t>The Behavior Analyst</w:t>
      </w:r>
      <w:r w:rsidR="0031117A" w:rsidRPr="0021651B">
        <w:rPr>
          <w:color w:val="auto"/>
          <w:lang w:val="en-US"/>
        </w:rPr>
        <w:t xml:space="preserve">, </w:t>
      </w:r>
      <w:r w:rsidR="0031117A" w:rsidRPr="0021651B">
        <w:rPr>
          <w:i/>
          <w:color w:val="auto"/>
          <w:lang w:val="en-US"/>
        </w:rPr>
        <w:t>17</w:t>
      </w:r>
      <w:r w:rsidR="0031117A" w:rsidRPr="0021651B">
        <w:rPr>
          <w:color w:val="auto"/>
          <w:lang w:val="en-US"/>
        </w:rPr>
        <w:t>(1), 131-139.</w:t>
      </w:r>
    </w:p>
    <w:p w14:paraId="0058BB07" w14:textId="71928CAD" w:rsidR="0031117A" w:rsidRPr="0021651B" w:rsidRDefault="00550453" w:rsidP="00744240">
      <w:pPr>
        <w:ind w:left="567" w:hanging="567"/>
        <w:jc w:val="left"/>
        <w:rPr>
          <w:color w:val="auto"/>
          <w:lang w:val="en-US"/>
        </w:rPr>
      </w:pPr>
      <w:proofErr w:type="spellStart"/>
      <w:r w:rsidRPr="0021651B">
        <w:rPr>
          <w:color w:val="auto"/>
          <w:lang w:val="en-US"/>
        </w:rPr>
        <w:t>Maio</w:t>
      </w:r>
      <w:proofErr w:type="spellEnd"/>
      <w:r w:rsidRPr="0021651B">
        <w:rPr>
          <w:color w:val="auto"/>
          <w:lang w:val="en-US"/>
        </w:rPr>
        <w:t xml:space="preserve">, G.R., Haddock, G., </w:t>
      </w:r>
      <w:proofErr w:type="spellStart"/>
      <w:r w:rsidRPr="0021651B">
        <w:rPr>
          <w:color w:val="auto"/>
          <w:lang w:val="en-US"/>
        </w:rPr>
        <w:t>Manstead</w:t>
      </w:r>
      <w:proofErr w:type="spellEnd"/>
      <w:r w:rsidRPr="0021651B">
        <w:rPr>
          <w:color w:val="auto"/>
          <w:lang w:val="en-US"/>
        </w:rPr>
        <w:t>, A.</w:t>
      </w:r>
      <w:r w:rsidR="0031117A" w:rsidRPr="0021651B">
        <w:rPr>
          <w:color w:val="auto"/>
          <w:lang w:val="en-US"/>
        </w:rPr>
        <w:t xml:space="preserve">S., &amp; Spears, R. (2010). Attitudes and intergroup relations. </w:t>
      </w:r>
      <w:proofErr w:type="spellStart"/>
      <w:r w:rsidRPr="0021651B">
        <w:rPr>
          <w:color w:val="auto"/>
          <w:lang w:val="en-US"/>
        </w:rPr>
        <w:t>Em</w:t>
      </w:r>
      <w:proofErr w:type="spellEnd"/>
      <w:r w:rsidR="0031117A" w:rsidRPr="0021651B">
        <w:rPr>
          <w:color w:val="auto"/>
          <w:lang w:val="en-US"/>
        </w:rPr>
        <w:t xml:space="preserve"> T.D. Nelson, (Ed.), </w:t>
      </w:r>
      <w:r w:rsidR="0031117A" w:rsidRPr="0021651B">
        <w:rPr>
          <w:i/>
          <w:color w:val="auto"/>
          <w:lang w:val="en-US"/>
        </w:rPr>
        <w:t>Handbook of prejudice, stereotyping, and discrimination</w:t>
      </w:r>
      <w:r w:rsidRPr="0021651B">
        <w:rPr>
          <w:color w:val="auto"/>
          <w:lang w:val="en-US"/>
        </w:rPr>
        <w:t>,</w:t>
      </w:r>
      <w:r w:rsidR="0031117A" w:rsidRPr="0021651B">
        <w:rPr>
          <w:color w:val="auto"/>
          <w:lang w:val="en-US"/>
        </w:rPr>
        <w:t xml:space="preserve"> (pp. 261-275). New York: Psychology Press. </w:t>
      </w:r>
    </w:p>
    <w:p w14:paraId="670B9E62" w14:textId="3B24104F" w:rsidR="0031117A" w:rsidRPr="0021651B" w:rsidRDefault="0031117A" w:rsidP="00744240">
      <w:pPr>
        <w:ind w:left="567" w:hanging="567"/>
        <w:jc w:val="left"/>
        <w:rPr>
          <w:color w:val="auto"/>
          <w:lang w:val="en-US"/>
        </w:rPr>
      </w:pPr>
      <w:r w:rsidRPr="0021651B">
        <w:rPr>
          <w:color w:val="auto"/>
          <w:lang w:val="en-US"/>
        </w:rPr>
        <w:t>Nolan, J., Murphy, C., &amp; Barnes-Holmes, D. (2013). Implicit relational assessment procedure and body-weight bias: Influence of gender of</w:t>
      </w:r>
      <w:r w:rsidR="00550453" w:rsidRPr="0021651B">
        <w:rPr>
          <w:color w:val="auto"/>
          <w:lang w:val="en-US"/>
        </w:rPr>
        <w:t xml:space="preserve"> participants and targets. </w:t>
      </w:r>
      <w:r w:rsidR="00550453" w:rsidRPr="0021651B">
        <w:rPr>
          <w:i/>
          <w:color w:val="auto"/>
          <w:lang w:val="en-US"/>
        </w:rPr>
        <w:t>The Psychological R</w:t>
      </w:r>
      <w:r w:rsidRPr="0021651B">
        <w:rPr>
          <w:i/>
          <w:color w:val="auto"/>
          <w:lang w:val="en-US"/>
        </w:rPr>
        <w:t>ecord</w:t>
      </w:r>
      <w:r w:rsidRPr="0021651B">
        <w:rPr>
          <w:color w:val="auto"/>
          <w:lang w:val="en-US"/>
        </w:rPr>
        <w:t xml:space="preserve">, </w:t>
      </w:r>
      <w:r w:rsidRPr="0021651B">
        <w:rPr>
          <w:i/>
          <w:color w:val="auto"/>
          <w:lang w:val="en-US"/>
        </w:rPr>
        <w:t>63</w:t>
      </w:r>
      <w:r w:rsidRPr="0021651B">
        <w:rPr>
          <w:color w:val="auto"/>
          <w:lang w:val="en-US"/>
        </w:rPr>
        <w:t>(3), 467-488.</w:t>
      </w:r>
    </w:p>
    <w:p w14:paraId="43C80133" w14:textId="77777777" w:rsidR="00E65ADA" w:rsidRPr="0021651B" w:rsidRDefault="00550453" w:rsidP="00744240">
      <w:pPr>
        <w:ind w:left="567" w:hanging="567"/>
        <w:jc w:val="left"/>
        <w:rPr>
          <w:color w:val="auto"/>
          <w:lang w:val="en-US"/>
        </w:rPr>
      </w:pPr>
      <w:proofErr w:type="spellStart"/>
      <w:r w:rsidRPr="0021651B">
        <w:rPr>
          <w:color w:val="auto"/>
          <w:lang w:val="en-US"/>
        </w:rPr>
        <w:t>Nosek</w:t>
      </w:r>
      <w:proofErr w:type="spellEnd"/>
      <w:r w:rsidRPr="0021651B">
        <w:rPr>
          <w:color w:val="auto"/>
          <w:lang w:val="en-US"/>
        </w:rPr>
        <w:t>, B.A., Hawkins, C.B., &amp; Frazier, R.</w:t>
      </w:r>
      <w:r w:rsidR="00FC376E" w:rsidRPr="0021651B">
        <w:rPr>
          <w:color w:val="auto"/>
          <w:lang w:val="en-US"/>
        </w:rPr>
        <w:t xml:space="preserve">S. (2011). Implicit social cognition: from measures to mechanisms. </w:t>
      </w:r>
      <w:r w:rsidR="00FC376E" w:rsidRPr="0021651B">
        <w:rPr>
          <w:i/>
          <w:color w:val="auto"/>
          <w:lang w:val="en-US"/>
        </w:rPr>
        <w:t>Trends in Cognitive Sciences</w:t>
      </w:r>
      <w:r w:rsidR="00FC376E" w:rsidRPr="0021651B">
        <w:rPr>
          <w:color w:val="auto"/>
          <w:lang w:val="en-US"/>
        </w:rPr>
        <w:t xml:space="preserve">, </w:t>
      </w:r>
      <w:r w:rsidR="00FC376E" w:rsidRPr="0021651B">
        <w:rPr>
          <w:i/>
          <w:color w:val="auto"/>
          <w:lang w:val="en-US"/>
        </w:rPr>
        <w:t>15</w:t>
      </w:r>
      <w:r w:rsidRPr="0021651B">
        <w:rPr>
          <w:color w:val="auto"/>
          <w:lang w:val="en-US"/>
        </w:rPr>
        <w:t xml:space="preserve">, </w:t>
      </w:r>
      <w:r w:rsidR="00FC376E" w:rsidRPr="0021651B">
        <w:rPr>
          <w:color w:val="auto"/>
          <w:lang w:val="en-US"/>
        </w:rPr>
        <w:t>152-159.</w:t>
      </w:r>
    </w:p>
    <w:p w14:paraId="6AE2E375" w14:textId="77777777" w:rsidR="00E65ADA" w:rsidRPr="0021651B" w:rsidRDefault="00E65ADA" w:rsidP="00744240">
      <w:pPr>
        <w:ind w:left="567" w:hanging="567"/>
        <w:jc w:val="left"/>
        <w:rPr>
          <w:color w:val="auto"/>
          <w:lang w:val="en-US"/>
        </w:rPr>
      </w:pPr>
      <w:r w:rsidRPr="0021651B">
        <w:rPr>
          <w:color w:val="auto"/>
          <w:lang w:val="en-US"/>
        </w:rPr>
        <w:t xml:space="preserve">O’Reilly, A., Roche, B., Gavin, A., &amp; Ruiz, M. R. (2013). A function acquisition speed test for equivalence relations (FASTER). </w:t>
      </w:r>
      <w:r w:rsidRPr="0021651B">
        <w:rPr>
          <w:i/>
          <w:color w:val="auto"/>
          <w:lang w:val="en-US"/>
        </w:rPr>
        <w:t>The Psychological Record</w:t>
      </w:r>
      <w:r w:rsidRPr="0021651B">
        <w:rPr>
          <w:color w:val="auto"/>
          <w:lang w:val="en-US"/>
        </w:rPr>
        <w:t xml:space="preserve">, </w:t>
      </w:r>
      <w:r w:rsidRPr="0021651B">
        <w:rPr>
          <w:i/>
          <w:color w:val="auto"/>
          <w:lang w:val="en-US"/>
        </w:rPr>
        <w:t>63</w:t>
      </w:r>
      <w:r w:rsidR="00D0004C" w:rsidRPr="0021651B">
        <w:rPr>
          <w:color w:val="auto"/>
          <w:lang w:val="en-US"/>
        </w:rPr>
        <w:t xml:space="preserve">, </w:t>
      </w:r>
      <w:r w:rsidRPr="0021651B">
        <w:rPr>
          <w:color w:val="auto"/>
          <w:lang w:val="en-US"/>
        </w:rPr>
        <w:t>707</w:t>
      </w:r>
      <w:r w:rsidR="00D0004C" w:rsidRPr="0021651B">
        <w:rPr>
          <w:color w:val="auto"/>
          <w:lang w:val="en-US"/>
        </w:rPr>
        <w:t>-</w:t>
      </w:r>
      <w:r w:rsidRPr="0021651B">
        <w:rPr>
          <w:color w:val="auto"/>
          <w:lang w:val="en-US"/>
        </w:rPr>
        <w:t>724.</w:t>
      </w:r>
    </w:p>
    <w:p w14:paraId="1D3CE8DB" w14:textId="77777777" w:rsidR="00E65ADA" w:rsidRPr="0021651B" w:rsidRDefault="00E65ADA" w:rsidP="00744240">
      <w:pPr>
        <w:ind w:left="567" w:hanging="567"/>
        <w:jc w:val="left"/>
        <w:rPr>
          <w:color w:val="auto"/>
        </w:rPr>
      </w:pPr>
      <w:r w:rsidRPr="0021651B">
        <w:rPr>
          <w:color w:val="auto"/>
          <w:lang w:val="en-US"/>
        </w:rPr>
        <w:t xml:space="preserve">O’Reilly, A., Roche, B., Ruiz, M., Tyndall, I., &amp; Gavin, A. (2012). The function acquisition speed test (FAST): a behavior analytic implicit test for assessing stimulus relations. </w:t>
      </w:r>
      <w:r w:rsidRPr="0021651B">
        <w:rPr>
          <w:i/>
          <w:color w:val="auto"/>
        </w:rPr>
        <w:t xml:space="preserve">The </w:t>
      </w:r>
      <w:proofErr w:type="spellStart"/>
      <w:r w:rsidRPr="0021651B">
        <w:rPr>
          <w:i/>
          <w:color w:val="auto"/>
        </w:rPr>
        <w:t>Psychological</w:t>
      </w:r>
      <w:proofErr w:type="spellEnd"/>
      <w:r w:rsidRPr="0021651B">
        <w:rPr>
          <w:i/>
          <w:color w:val="auto"/>
        </w:rPr>
        <w:t xml:space="preserve"> Record</w:t>
      </w:r>
      <w:r w:rsidRPr="0021651B">
        <w:rPr>
          <w:color w:val="auto"/>
        </w:rPr>
        <w:t xml:space="preserve">, </w:t>
      </w:r>
      <w:r w:rsidRPr="0021651B">
        <w:rPr>
          <w:i/>
          <w:color w:val="auto"/>
        </w:rPr>
        <w:t>62</w:t>
      </w:r>
      <w:r w:rsidR="00D0004C" w:rsidRPr="0021651B">
        <w:rPr>
          <w:color w:val="auto"/>
        </w:rPr>
        <w:t xml:space="preserve">(3), </w:t>
      </w:r>
      <w:r w:rsidRPr="0021651B">
        <w:rPr>
          <w:color w:val="auto"/>
        </w:rPr>
        <w:t>507–528.</w:t>
      </w:r>
    </w:p>
    <w:p w14:paraId="44BDDC05" w14:textId="77777777" w:rsidR="00E65ADA" w:rsidRPr="0021651B" w:rsidRDefault="00E65ADA" w:rsidP="00744240">
      <w:pPr>
        <w:ind w:left="567" w:hanging="567"/>
        <w:jc w:val="left"/>
        <w:rPr>
          <w:color w:val="auto"/>
        </w:rPr>
      </w:pPr>
      <w:r w:rsidRPr="0021651B">
        <w:rPr>
          <w:color w:val="auto"/>
        </w:rPr>
        <w:t xml:space="preserve">Organização das Nações Unidas. (2015). </w:t>
      </w:r>
      <w:proofErr w:type="spellStart"/>
      <w:r w:rsidRPr="0021651B">
        <w:rPr>
          <w:color w:val="auto"/>
        </w:rPr>
        <w:t>Minimum</w:t>
      </w:r>
      <w:proofErr w:type="spellEnd"/>
      <w:r w:rsidRPr="0021651B">
        <w:rPr>
          <w:color w:val="auto"/>
        </w:rPr>
        <w:t xml:space="preserve"> Set </w:t>
      </w:r>
      <w:proofErr w:type="spellStart"/>
      <w:r w:rsidRPr="0021651B">
        <w:rPr>
          <w:color w:val="auto"/>
        </w:rPr>
        <w:t>of</w:t>
      </w:r>
      <w:proofErr w:type="spellEnd"/>
      <w:r w:rsidRPr="0021651B">
        <w:rPr>
          <w:color w:val="auto"/>
        </w:rPr>
        <w:t xml:space="preserve"> </w:t>
      </w:r>
      <w:proofErr w:type="spellStart"/>
      <w:r w:rsidRPr="0021651B">
        <w:rPr>
          <w:color w:val="auto"/>
        </w:rPr>
        <w:t>Gender</w:t>
      </w:r>
      <w:proofErr w:type="spellEnd"/>
      <w:r w:rsidRPr="0021651B">
        <w:rPr>
          <w:color w:val="auto"/>
        </w:rPr>
        <w:t xml:space="preserve"> </w:t>
      </w:r>
      <w:proofErr w:type="spellStart"/>
      <w:r w:rsidRPr="0021651B">
        <w:rPr>
          <w:color w:val="auto"/>
        </w:rPr>
        <w:t>Indicators</w:t>
      </w:r>
      <w:proofErr w:type="spellEnd"/>
      <w:r w:rsidRPr="0021651B">
        <w:rPr>
          <w:color w:val="auto"/>
        </w:rPr>
        <w:t>. Disponível em: https://genderstats.un.org. Última consulta em 13 de abril de 2018.</w:t>
      </w:r>
    </w:p>
    <w:p w14:paraId="42AE8A14" w14:textId="77777777" w:rsidR="00E65ADA" w:rsidRDefault="00D0004C" w:rsidP="00744240">
      <w:pPr>
        <w:ind w:left="567" w:hanging="567"/>
        <w:jc w:val="left"/>
        <w:rPr>
          <w:ins w:id="2" w:author="Autor"/>
          <w:color w:val="auto"/>
          <w:lang w:val="en-US"/>
        </w:rPr>
      </w:pPr>
      <w:r w:rsidRPr="0021651B">
        <w:rPr>
          <w:color w:val="auto"/>
        </w:rPr>
        <w:t xml:space="preserve">Rabelo, L.Z., </w:t>
      </w:r>
      <w:proofErr w:type="spellStart"/>
      <w:r w:rsidRPr="0021651B">
        <w:rPr>
          <w:color w:val="auto"/>
        </w:rPr>
        <w:t>Bortoloti</w:t>
      </w:r>
      <w:proofErr w:type="spellEnd"/>
      <w:r w:rsidRPr="0021651B">
        <w:rPr>
          <w:color w:val="auto"/>
        </w:rPr>
        <w:t>, R., &amp; Souza, D.</w:t>
      </w:r>
      <w:r w:rsidR="0031117A" w:rsidRPr="0021651B">
        <w:rPr>
          <w:color w:val="auto"/>
        </w:rPr>
        <w:t xml:space="preserve">H. (2014). </w:t>
      </w:r>
      <w:r w:rsidR="0031117A" w:rsidRPr="0021651B">
        <w:rPr>
          <w:color w:val="auto"/>
          <w:lang w:val="en-US"/>
        </w:rPr>
        <w:t xml:space="preserve">Dolls are for girls and not for boys: Evaluating the appropriateness of the Implicit Relational Assessment Procedure for school-age children. </w:t>
      </w:r>
      <w:r w:rsidR="0031117A" w:rsidRPr="0021651B">
        <w:rPr>
          <w:i/>
          <w:color w:val="auto"/>
          <w:lang w:val="en-US"/>
        </w:rPr>
        <w:t>The Psychological Record</w:t>
      </w:r>
      <w:r w:rsidR="0031117A" w:rsidRPr="0021651B">
        <w:rPr>
          <w:color w:val="auto"/>
          <w:lang w:val="en-US"/>
        </w:rPr>
        <w:t xml:space="preserve">, </w:t>
      </w:r>
      <w:r w:rsidR="0031117A" w:rsidRPr="0021651B">
        <w:rPr>
          <w:i/>
          <w:color w:val="auto"/>
          <w:lang w:val="en-US"/>
        </w:rPr>
        <w:t>64</w:t>
      </w:r>
      <w:r w:rsidR="0031117A" w:rsidRPr="0021651B">
        <w:rPr>
          <w:color w:val="auto"/>
          <w:lang w:val="en-US"/>
        </w:rPr>
        <w:t>(1), 71-77.</w:t>
      </w:r>
    </w:p>
    <w:p w14:paraId="7F3C79B6" w14:textId="1DBE52C6" w:rsidR="00F90412" w:rsidRPr="0021651B" w:rsidRDefault="00F90412" w:rsidP="00744240">
      <w:pPr>
        <w:ind w:left="567" w:hanging="567"/>
        <w:jc w:val="left"/>
        <w:rPr>
          <w:color w:val="auto"/>
          <w:lang w:val="en-US"/>
        </w:rPr>
      </w:pPr>
      <w:r w:rsidRPr="00F90412">
        <w:rPr>
          <w:color w:val="auto"/>
          <w:lang w:val="en-US"/>
        </w:rPr>
        <w:lastRenderedPageBreak/>
        <w:t>Ruiz, M. R. (2003). Inconspicuous sources of behavioral control: The case of gendered practices. The Behavior Analyst Today, 4(1), 12-16. http://dx.doi.org/10.1037/h0100005</w:t>
      </w:r>
    </w:p>
    <w:p w14:paraId="3CF3E813" w14:textId="77777777" w:rsidR="00E65ADA" w:rsidRPr="0021651B" w:rsidRDefault="00A259BA" w:rsidP="00744240">
      <w:pPr>
        <w:ind w:left="567" w:hanging="567"/>
        <w:jc w:val="left"/>
        <w:rPr>
          <w:color w:val="auto"/>
          <w:lang w:val="en-US"/>
        </w:rPr>
      </w:pPr>
      <w:r w:rsidRPr="0021651B">
        <w:rPr>
          <w:color w:val="auto"/>
          <w:lang w:val="en-US"/>
        </w:rPr>
        <w:t xml:space="preserve">Scanlon, G., </w:t>
      </w:r>
      <w:proofErr w:type="spellStart"/>
      <w:r w:rsidRPr="0021651B">
        <w:rPr>
          <w:color w:val="auto"/>
          <w:lang w:val="en-US"/>
        </w:rPr>
        <w:t>McEnteggart</w:t>
      </w:r>
      <w:proofErr w:type="spellEnd"/>
      <w:r w:rsidRPr="0021651B">
        <w:rPr>
          <w:color w:val="auto"/>
          <w:lang w:val="en-US"/>
        </w:rPr>
        <w:t xml:space="preserve">, C., Barnes-Holmes, Y., &amp; Barnes-Holmes, D. (2014). Using the implicit relational assessment procedure (IRAP) to assess implicit gender bias and self-esteem in typically-developing children and children with ADHD and with dyslexia. </w:t>
      </w:r>
      <w:r w:rsidRPr="0021651B">
        <w:rPr>
          <w:i/>
          <w:color w:val="auto"/>
          <w:lang w:val="en-US"/>
        </w:rPr>
        <w:t>Behavioral Development Bulletin</w:t>
      </w:r>
      <w:r w:rsidRPr="0021651B">
        <w:rPr>
          <w:color w:val="auto"/>
          <w:lang w:val="en-US"/>
        </w:rPr>
        <w:t xml:space="preserve">, </w:t>
      </w:r>
      <w:r w:rsidRPr="0021651B">
        <w:rPr>
          <w:i/>
          <w:color w:val="auto"/>
          <w:lang w:val="en-US"/>
        </w:rPr>
        <w:t>19</w:t>
      </w:r>
      <w:r w:rsidRPr="0021651B">
        <w:rPr>
          <w:color w:val="auto"/>
          <w:lang w:val="en-US"/>
        </w:rPr>
        <w:t>(2), 48-59.</w:t>
      </w:r>
    </w:p>
    <w:p w14:paraId="741AED54" w14:textId="77777777" w:rsidR="00E65ADA" w:rsidRPr="0021651B" w:rsidRDefault="00E65ADA" w:rsidP="00744240">
      <w:pPr>
        <w:ind w:left="567" w:hanging="567"/>
        <w:jc w:val="left"/>
        <w:rPr>
          <w:color w:val="auto"/>
          <w:lang w:val="en-US"/>
        </w:rPr>
      </w:pPr>
      <w:proofErr w:type="spellStart"/>
      <w:r w:rsidRPr="0021651B">
        <w:rPr>
          <w:color w:val="auto"/>
          <w:lang w:val="en-US"/>
        </w:rPr>
        <w:t>Sidman</w:t>
      </w:r>
      <w:proofErr w:type="spellEnd"/>
      <w:r w:rsidRPr="0021651B">
        <w:rPr>
          <w:color w:val="auto"/>
          <w:lang w:val="en-US"/>
        </w:rPr>
        <w:t>, M. (1960) Tactics of scientific research. New York: Basic Books.</w:t>
      </w:r>
    </w:p>
    <w:p w14:paraId="480F93D8" w14:textId="77777777" w:rsidR="00E65ADA" w:rsidRPr="0021651B" w:rsidRDefault="00E65ADA" w:rsidP="00744240">
      <w:pPr>
        <w:ind w:left="567" w:hanging="567"/>
        <w:jc w:val="left"/>
        <w:rPr>
          <w:color w:val="auto"/>
          <w:lang w:val="en-US"/>
        </w:rPr>
      </w:pPr>
      <w:proofErr w:type="spellStart"/>
      <w:r w:rsidRPr="0021651B">
        <w:rPr>
          <w:color w:val="auto"/>
          <w:lang w:val="en-US"/>
        </w:rPr>
        <w:t>Sidman</w:t>
      </w:r>
      <w:proofErr w:type="spellEnd"/>
      <w:r w:rsidRPr="0021651B">
        <w:rPr>
          <w:color w:val="auto"/>
          <w:lang w:val="en-US"/>
        </w:rPr>
        <w:t xml:space="preserve">, M. (1971). Reading and auditory-visual equivalences. </w:t>
      </w:r>
      <w:r w:rsidRPr="0021651B">
        <w:rPr>
          <w:i/>
          <w:color w:val="auto"/>
          <w:lang w:val="en-US"/>
        </w:rPr>
        <w:t>Journal of Speech and Hearing Research</w:t>
      </w:r>
      <w:r w:rsidRPr="0021651B">
        <w:rPr>
          <w:color w:val="auto"/>
          <w:lang w:val="en-US"/>
        </w:rPr>
        <w:t xml:space="preserve">, </w:t>
      </w:r>
      <w:r w:rsidRPr="0021651B">
        <w:rPr>
          <w:i/>
          <w:color w:val="auto"/>
          <w:lang w:val="en-US"/>
        </w:rPr>
        <w:t>14</w:t>
      </w:r>
      <w:r w:rsidRPr="0021651B">
        <w:rPr>
          <w:color w:val="auto"/>
          <w:lang w:val="en-US"/>
        </w:rPr>
        <w:t>, 5-13.</w:t>
      </w:r>
    </w:p>
    <w:p w14:paraId="18A7A7B4" w14:textId="77777777" w:rsidR="00E65ADA" w:rsidRPr="0021651B" w:rsidRDefault="00E65ADA" w:rsidP="00744240">
      <w:pPr>
        <w:ind w:left="567" w:hanging="567"/>
        <w:jc w:val="left"/>
        <w:rPr>
          <w:color w:val="auto"/>
          <w:lang w:val="en-US"/>
        </w:rPr>
      </w:pPr>
      <w:proofErr w:type="spellStart"/>
      <w:r w:rsidRPr="0021651B">
        <w:rPr>
          <w:color w:val="auto"/>
          <w:lang w:val="en-US"/>
        </w:rPr>
        <w:t>Sidman</w:t>
      </w:r>
      <w:proofErr w:type="spellEnd"/>
      <w:r w:rsidRPr="0021651B">
        <w:rPr>
          <w:color w:val="auto"/>
          <w:lang w:val="en-US"/>
        </w:rPr>
        <w:t>, M. (1994). Equivalence relations and behavior: A research story. Boston: Authors Cooperative.</w:t>
      </w:r>
    </w:p>
    <w:p w14:paraId="72D95CE2" w14:textId="77777777" w:rsidR="00E65ADA" w:rsidRPr="0021651B" w:rsidRDefault="00E65ADA" w:rsidP="00744240">
      <w:pPr>
        <w:ind w:left="567" w:hanging="567"/>
        <w:jc w:val="left"/>
        <w:rPr>
          <w:color w:val="auto"/>
          <w:lang w:val="en-US"/>
        </w:rPr>
      </w:pPr>
      <w:proofErr w:type="spellStart"/>
      <w:r w:rsidRPr="0021651B">
        <w:rPr>
          <w:color w:val="auto"/>
          <w:lang w:val="en-US"/>
        </w:rPr>
        <w:t>Sidman</w:t>
      </w:r>
      <w:proofErr w:type="spellEnd"/>
      <w:r w:rsidRPr="0021651B">
        <w:rPr>
          <w:color w:val="auto"/>
          <w:lang w:val="en-US"/>
        </w:rPr>
        <w:t xml:space="preserve">, M. (1997). Equivalence relations. </w:t>
      </w:r>
      <w:r w:rsidRPr="0021651B">
        <w:rPr>
          <w:i/>
          <w:color w:val="auto"/>
          <w:lang w:val="en-US"/>
        </w:rPr>
        <w:t>Journal of the Experimental Analysis of Behavior</w:t>
      </w:r>
      <w:r w:rsidRPr="0021651B">
        <w:rPr>
          <w:color w:val="auto"/>
          <w:lang w:val="en-US"/>
        </w:rPr>
        <w:t xml:space="preserve">, </w:t>
      </w:r>
      <w:r w:rsidRPr="0021651B">
        <w:rPr>
          <w:i/>
          <w:color w:val="auto"/>
          <w:lang w:val="en-US"/>
        </w:rPr>
        <w:t>68</w:t>
      </w:r>
      <w:r w:rsidR="00D0004C" w:rsidRPr="0021651B">
        <w:rPr>
          <w:color w:val="auto"/>
          <w:lang w:val="en-US"/>
        </w:rPr>
        <w:t>(2),</w:t>
      </w:r>
      <w:r w:rsidRPr="0021651B">
        <w:rPr>
          <w:color w:val="auto"/>
          <w:lang w:val="en-US"/>
        </w:rPr>
        <w:t xml:space="preserve"> 258-266.</w:t>
      </w:r>
    </w:p>
    <w:p w14:paraId="17CD48A9" w14:textId="77777777" w:rsidR="00E65ADA" w:rsidRPr="0021651B" w:rsidRDefault="00E65ADA" w:rsidP="00744240">
      <w:pPr>
        <w:ind w:left="567" w:hanging="567"/>
        <w:jc w:val="left"/>
        <w:rPr>
          <w:color w:val="auto"/>
          <w:lang w:val="en-US"/>
        </w:rPr>
      </w:pPr>
      <w:proofErr w:type="spellStart"/>
      <w:r w:rsidRPr="0021651B">
        <w:rPr>
          <w:color w:val="auto"/>
          <w:lang w:val="en-US"/>
        </w:rPr>
        <w:t>Sidman</w:t>
      </w:r>
      <w:proofErr w:type="spellEnd"/>
      <w:r w:rsidRPr="0021651B">
        <w:rPr>
          <w:color w:val="auto"/>
          <w:lang w:val="en-US"/>
        </w:rPr>
        <w:t xml:space="preserve">, M., &amp; Cresson, O. (1973). Reading and </w:t>
      </w:r>
      <w:proofErr w:type="spellStart"/>
      <w:r w:rsidRPr="0021651B">
        <w:rPr>
          <w:color w:val="auto"/>
          <w:lang w:val="en-US"/>
        </w:rPr>
        <w:t>crossmodal</w:t>
      </w:r>
      <w:proofErr w:type="spellEnd"/>
      <w:r w:rsidRPr="0021651B">
        <w:rPr>
          <w:color w:val="auto"/>
          <w:lang w:val="en-US"/>
        </w:rPr>
        <w:t xml:space="preserve"> transfer of stimulus equivalences in severe retardation. </w:t>
      </w:r>
      <w:r w:rsidRPr="0021651B">
        <w:rPr>
          <w:i/>
          <w:color w:val="auto"/>
          <w:lang w:val="en-US"/>
        </w:rPr>
        <w:t>American Journal of Mental Retardation</w:t>
      </w:r>
      <w:r w:rsidRPr="0021651B">
        <w:rPr>
          <w:color w:val="auto"/>
          <w:lang w:val="en-US"/>
        </w:rPr>
        <w:t xml:space="preserve">, </w:t>
      </w:r>
      <w:r w:rsidRPr="0021651B">
        <w:rPr>
          <w:i/>
          <w:color w:val="auto"/>
          <w:lang w:val="en-US"/>
        </w:rPr>
        <w:t>77</w:t>
      </w:r>
      <w:r w:rsidRPr="0021651B">
        <w:rPr>
          <w:color w:val="auto"/>
          <w:lang w:val="en-US"/>
        </w:rPr>
        <w:t>, 515-523.</w:t>
      </w:r>
    </w:p>
    <w:p w14:paraId="396926EE" w14:textId="77777777" w:rsidR="00E65ADA" w:rsidRPr="0021651B" w:rsidRDefault="00E65ADA" w:rsidP="00744240">
      <w:pPr>
        <w:ind w:left="567" w:hanging="567"/>
        <w:jc w:val="left"/>
        <w:rPr>
          <w:color w:val="auto"/>
          <w:lang w:val="en-US"/>
        </w:rPr>
      </w:pPr>
      <w:proofErr w:type="spellStart"/>
      <w:r w:rsidRPr="0021651B">
        <w:rPr>
          <w:color w:val="auto"/>
          <w:lang w:val="en-US"/>
        </w:rPr>
        <w:t>Sidman</w:t>
      </w:r>
      <w:proofErr w:type="spellEnd"/>
      <w:r w:rsidRPr="0021651B">
        <w:rPr>
          <w:color w:val="auto"/>
          <w:lang w:val="en-US"/>
        </w:rPr>
        <w:t xml:space="preserve">, M., &amp; </w:t>
      </w:r>
      <w:proofErr w:type="spellStart"/>
      <w:r w:rsidRPr="0021651B">
        <w:rPr>
          <w:color w:val="auto"/>
          <w:lang w:val="en-US"/>
        </w:rPr>
        <w:t>Tailby</w:t>
      </w:r>
      <w:proofErr w:type="spellEnd"/>
      <w:r w:rsidRPr="0021651B">
        <w:rPr>
          <w:color w:val="auto"/>
          <w:lang w:val="en-US"/>
        </w:rPr>
        <w:t xml:space="preserve">, W. (1982). Conditional discrimination vs. matching to sample: An expansion of the testing paradigm. </w:t>
      </w:r>
      <w:r w:rsidRPr="0021651B">
        <w:rPr>
          <w:i/>
          <w:color w:val="auto"/>
          <w:lang w:val="en-US"/>
        </w:rPr>
        <w:t>Journal of the Experimental Analysis of Behavior</w:t>
      </w:r>
      <w:r w:rsidRPr="0021651B">
        <w:rPr>
          <w:color w:val="auto"/>
          <w:lang w:val="en-US"/>
        </w:rPr>
        <w:t xml:space="preserve">, </w:t>
      </w:r>
      <w:r w:rsidRPr="0021651B">
        <w:rPr>
          <w:i/>
          <w:color w:val="auto"/>
          <w:lang w:val="en-US"/>
        </w:rPr>
        <w:t>37</w:t>
      </w:r>
      <w:r w:rsidRPr="0021651B">
        <w:rPr>
          <w:color w:val="auto"/>
          <w:lang w:val="en-US"/>
        </w:rPr>
        <w:t>, 5-22.</w:t>
      </w:r>
    </w:p>
    <w:p w14:paraId="12074065" w14:textId="77777777" w:rsidR="00E65ADA" w:rsidRPr="0021651B" w:rsidRDefault="00E65ADA" w:rsidP="00744240">
      <w:pPr>
        <w:ind w:left="567" w:hanging="567"/>
        <w:jc w:val="left"/>
        <w:rPr>
          <w:color w:val="auto"/>
          <w:lang w:val="en-US"/>
        </w:rPr>
      </w:pPr>
      <w:proofErr w:type="spellStart"/>
      <w:r w:rsidRPr="0021651B">
        <w:rPr>
          <w:color w:val="auto"/>
          <w:lang w:val="en-US"/>
        </w:rPr>
        <w:t>Sidman</w:t>
      </w:r>
      <w:proofErr w:type="spellEnd"/>
      <w:r w:rsidRPr="0021651B">
        <w:rPr>
          <w:color w:val="auto"/>
          <w:lang w:val="en-US"/>
        </w:rPr>
        <w:t xml:space="preserve">, M., </w:t>
      </w:r>
      <w:proofErr w:type="spellStart"/>
      <w:r w:rsidRPr="0021651B">
        <w:rPr>
          <w:color w:val="auto"/>
          <w:lang w:val="en-US"/>
        </w:rPr>
        <w:t>Rauzin</w:t>
      </w:r>
      <w:proofErr w:type="spellEnd"/>
      <w:r w:rsidRPr="0021651B">
        <w:rPr>
          <w:color w:val="auto"/>
          <w:lang w:val="en-US"/>
        </w:rPr>
        <w:t xml:space="preserve">, R., Lazar, R., Cunningham, S., </w:t>
      </w:r>
      <w:proofErr w:type="spellStart"/>
      <w:r w:rsidRPr="0021651B">
        <w:rPr>
          <w:color w:val="auto"/>
          <w:lang w:val="en-US"/>
        </w:rPr>
        <w:t>Tailby</w:t>
      </w:r>
      <w:proofErr w:type="spellEnd"/>
      <w:r w:rsidRPr="0021651B">
        <w:rPr>
          <w:color w:val="auto"/>
          <w:lang w:val="en-US"/>
        </w:rPr>
        <w:t xml:space="preserve">, W., &amp; Carrigan, P. (1982). A search for symmetry in the conditional discrimination of rhesus monkeys, baboons, and children. </w:t>
      </w:r>
      <w:r w:rsidRPr="0021651B">
        <w:rPr>
          <w:i/>
          <w:color w:val="auto"/>
          <w:lang w:val="en-US"/>
        </w:rPr>
        <w:t>Journal of the Experimental Analysis of Behavior</w:t>
      </w:r>
      <w:r w:rsidRPr="0021651B">
        <w:rPr>
          <w:color w:val="auto"/>
          <w:lang w:val="en-US"/>
        </w:rPr>
        <w:t xml:space="preserve">, </w:t>
      </w:r>
      <w:r w:rsidRPr="0021651B">
        <w:rPr>
          <w:i/>
          <w:color w:val="auto"/>
          <w:lang w:val="en-US"/>
        </w:rPr>
        <w:t>37</w:t>
      </w:r>
      <w:r w:rsidRPr="0021651B">
        <w:rPr>
          <w:color w:val="auto"/>
          <w:lang w:val="en-US"/>
        </w:rPr>
        <w:t>, 23-44.</w:t>
      </w:r>
    </w:p>
    <w:p w14:paraId="3B3E248E" w14:textId="457E77BA" w:rsidR="005F3968" w:rsidRPr="0021651B" w:rsidRDefault="005F3968" w:rsidP="00744240">
      <w:pPr>
        <w:ind w:left="567" w:hanging="567"/>
        <w:jc w:val="left"/>
        <w:rPr>
          <w:color w:val="auto"/>
          <w:lang w:val="en-US"/>
        </w:rPr>
      </w:pPr>
      <w:r w:rsidRPr="0021651B">
        <w:rPr>
          <w:color w:val="auto"/>
          <w:lang w:val="en-US"/>
        </w:rPr>
        <w:lastRenderedPageBreak/>
        <w:t xml:space="preserve">Skinner, B.F. (1961). Why we need teaching machines. </w:t>
      </w:r>
      <w:r w:rsidRPr="0021651B">
        <w:rPr>
          <w:i/>
          <w:color w:val="auto"/>
          <w:lang w:val="en-US"/>
        </w:rPr>
        <w:t>Harvard Educational Review</w:t>
      </w:r>
      <w:r w:rsidRPr="0021651B">
        <w:rPr>
          <w:color w:val="auto"/>
          <w:lang w:val="en-US"/>
        </w:rPr>
        <w:t xml:space="preserve">, </w:t>
      </w:r>
      <w:r w:rsidRPr="0021651B">
        <w:rPr>
          <w:i/>
          <w:color w:val="auto"/>
          <w:lang w:val="en-US"/>
        </w:rPr>
        <w:t>31</w:t>
      </w:r>
      <w:r w:rsidRPr="0021651B">
        <w:rPr>
          <w:color w:val="auto"/>
          <w:lang w:val="en-US"/>
        </w:rPr>
        <w:t>, 377-398.</w:t>
      </w:r>
      <w:r w:rsidR="00703B79">
        <w:rPr>
          <w:color w:val="auto"/>
          <w:lang w:val="en-US"/>
        </w:rPr>
        <w:t xml:space="preserve"> </w:t>
      </w:r>
    </w:p>
    <w:p w14:paraId="5A0D2876" w14:textId="77777777" w:rsidR="00E65ADA" w:rsidRPr="0021651B" w:rsidRDefault="00E65ADA" w:rsidP="00744240">
      <w:pPr>
        <w:ind w:left="567" w:hanging="567"/>
        <w:jc w:val="left"/>
        <w:rPr>
          <w:color w:val="auto"/>
          <w:lang w:val="en-US"/>
        </w:rPr>
      </w:pPr>
      <w:r w:rsidRPr="0021651B">
        <w:rPr>
          <w:color w:val="auto"/>
          <w:lang w:val="en-US"/>
        </w:rPr>
        <w:t>Skinner, B. F. (1957). Verbal Behavior. Acton, Massachusetts: Copley.</w:t>
      </w:r>
    </w:p>
    <w:p w14:paraId="45D61EA5" w14:textId="77777777" w:rsidR="00E65ADA" w:rsidRPr="0021651B" w:rsidRDefault="00E65ADA" w:rsidP="00744240">
      <w:pPr>
        <w:ind w:left="567" w:hanging="567"/>
        <w:jc w:val="left"/>
        <w:rPr>
          <w:color w:val="auto"/>
          <w:lang w:val="en-US"/>
        </w:rPr>
      </w:pPr>
      <w:r w:rsidRPr="0021651B">
        <w:rPr>
          <w:color w:val="auto"/>
          <w:lang w:val="en-US"/>
        </w:rPr>
        <w:t xml:space="preserve">Skinner, B. F. </w:t>
      </w:r>
      <w:r w:rsidR="00FC376E" w:rsidRPr="0021651B">
        <w:rPr>
          <w:color w:val="auto"/>
          <w:lang w:val="en-US"/>
        </w:rPr>
        <w:t xml:space="preserve">(1953) </w:t>
      </w:r>
      <w:r w:rsidRPr="0021651B">
        <w:rPr>
          <w:color w:val="auto"/>
          <w:lang w:val="en-US"/>
        </w:rPr>
        <w:t>Science and human behav</w:t>
      </w:r>
      <w:r w:rsidR="00FC376E" w:rsidRPr="0021651B">
        <w:rPr>
          <w:color w:val="auto"/>
          <w:lang w:val="en-US"/>
        </w:rPr>
        <w:t>ior. New York: Macmillan</w:t>
      </w:r>
      <w:r w:rsidRPr="0021651B">
        <w:rPr>
          <w:color w:val="auto"/>
          <w:lang w:val="en-US"/>
        </w:rPr>
        <w:t xml:space="preserve">. </w:t>
      </w:r>
    </w:p>
    <w:p w14:paraId="4262695F" w14:textId="77777777" w:rsidR="00E65ADA" w:rsidRPr="0021651B" w:rsidRDefault="00E65ADA" w:rsidP="00744240">
      <w:pPr>
        <w:ind w:left="567" w:hanging="567"/>
        <w:jc w:val="left"/>
        <w:rPr>
          <w:color w:val="auto"/>
        </w:rPr>
      </w:pPr>
      <w:r w:rsidRPr="0021651B">
        <w:rPr>
          <w:color w:val="auto"/>
          <w:lang w:val="en-US"/>
        </w:rPr>
        <w:t xml:space="preserve">Watt, A., Keenan, M., Barnes, D., &amp; Cairns, E. (1991). Social categorization and stimulus equivalence. </w:t>
      </w:r>
      <w:r w:rsidRPr="0021651B">
        <w:rPr>
          <w:i/>
          <w:color w:val="auto"/>
        </w:rPr>
        <w:t xml:space="preserve">The </w:t>
      </w:r>
      <w:proofErr w:type="spellStart"/>
      <w:r w:rsidRPr="0021651B">
        <w:rPr>
          <w:i/>
          <w:color w:val="auto"/>
        </w:rPr>
        <w:t>Psych</w:t>
      </w:r>
      <w:r w:rsidR="00FC376E" w:rsidRPr="0021651B">
        <w:rPr>
          <w:i/>
          <w:color w:val="auto"/>
        </w:rPr>
        <w:t>ological</w:t>
      </w:r>
      <w:proofErr w:type="spellEnd"/>
      <w:r w:rsidR="00FC376E" w:rsidRPr="0021651B">
        <w:rPr>
          <w:i/>
          <w:color w:val="auto"/>
        </w:rPr>
        <w:t xml:space="preserve"> Record</w:t>
      </w:r>
      <w:r w:rsidR="00FC376E" w:rsidRPr="0021651B">
        <w:rPr>
          <w:color w:val="auto"/>
        </w:rPr>
        <w:t xml:space="preserve">, </w:t>
      </w:r>
      <w:r w:rsidR="00FC376E" w:rsidRPr="0021651B">
        <w:rPr>
          <w:i/>
          <w:color w:val="auto"/>
        </w:rPr>
        <w:t>41</w:t>
      </w:r>
      <w:r w:rsidR="00D0004C" w:rsidRPr="0021651B">
        <w:rPr>
          <w:color w:val="auto"/>
        </w:rPr>
        <w:t xml:space="preserve">, </w:t>
      </w:r>
      <w:r w:rsidR="00FC376E" w:rsidRPr="0021651B">
        <w:rPr>
          <w:color w:val="auto"/>
        </w:rPr>
        <w:t>33-50.</w:t>
      </w:r>
    </w:p>
    <w:p w14:paraId="54713BA6" w14:textId="77777777" w:rsidR="00E65ADA" w:rsidRPr="0021651B" w:rsidRDefault="00E65ADA" w:rsidP="00214CA1">
      <w:pPr>
        <w:jc w:val="left"/>
        <w:rPr>
          <w:color w:val="auto"/>
        </w:rPr>
      </w:pPr>
    </w:p>
    <w:p w14:paraId="170A3CDA" w14:textId="77777777" w:rsidR="00E65ADA" w:rsidRPr="0021651B" w:rsidRDefault="00E65ADA" w:rsidP="00214CA1">
      <w:pPr>
        <w:jc w:val="left"/>
        <w:rPr>
          <w:color w:val="auto"/>
        </w:rPr>
      </w:pPr>
    </w:p>
    <w:p w14:paraId="7ECD4019" w14:textId="77777777" w:rsidR="00E65ADA" w:rsidRPr="0021651B" w:rsidRDefault="00E65ADA" w:rsidP="00214CA1">
      <w:pPr>
        <w:jc w:val="left"/>
        <w:rPr>
          <w:color w:val="auto"/>
        </w:rPr>
      </w:pPr>
    </w:p>
    <w:p w14:paraId="2320F52C" w14:textId="77777777" w:rsidR="00E65ADA" w:rsidRPr="0021651B" w:rsidRDefault="00E65ADA" w:rsidP="00214CA1">
      <w:pPr>
        <w:jc w:val="left"/>
        <w:rPr>
          <w:color w:val="auto"/>
        </w:rPr>
      </w:pPr>
    </w:p>
    <w:sdt>
      <w:sdtPr>
        <w:rPr>
          <w:color w:val="auto"/>
        </w:rPr>
        <w:id w:val="-573587230"/>
        <w:bibliography/>
      </w:sdtPr>
      <w:sdtEndPr/>
      <w:sdtContent>
        <w:p w14:paraId="426A56A7" w14:textId="77777777" w:rsidR="00E65ADA" w:rsidRPr="0021651B" w:rsidRDefault="00726829" w:rsidP="00214CA1">
          <w:pPr>
            <w:pStyle w:val="Bibliografia"/>
            <w:jc w:val="left"/>
            <w:rPr>
              <w:noProof/>
              <w:color w:val="auto"/>
            </w:rPr>
          </w:pPr>
          <w:r w:rsidRPr="0021651B">
            <w:rPr>
              <w:color w:val="auto"/>
            </w:rPr>
            <w:fldChar w:fldCharType="begin"/>
          </w:r>
          <w:r w:rsidR="00E65ADA" w:rsidRPr="0021651B">
            <w:rPr>
              <w:color w:val="auto"/>
            </w:rPr>
            <w:instrText>BIBLIOGRAPHY</w:instrText>
          </w:r>
          <w:r w:rsidRPr="0021651B">
            <w:rPr>
              <w:color w:val="auto"/>
            </w:rPr>
            <w:fldChar w:fldCharType="separate"/>
          </w:r>
        </w:p>
        <w:p w14:paraId="048B0AF4" w14:textId="77777777" w:rsidR="00E65ADA" w:rsidRPr="0021651B" w:rsidRDefault="00E65ADA" w:rsidP="00214CA1">
          <w:pPr>
            <w:pStyle w:val="Bibliografia"/>
            <w:jc w:val="left"/>
            <w:rPr>
              <w:noProof/>
              <w:color w:val="auto"/>
            </w:rPr>
          </w:pPr>
        </w:p>
        <w:p w14:paraId="652FF4A7" w14:textId="77777777" w:rsidR="00E65ADA" w:rsidRPr="0021651B" w:rsidRDefault="00726829" w:rsidP="00214CA1">
          <w:pPr>
            <w:jc w:val="left"/>
            <w:rPr>
              <w:color w:val="auto"/>
            </w:rPr>
          </w:pPr>
          <w:r w:rsidRPr="0021651B">
            <w:rPr>
              <w:b/>
              <w:bCs/>
              <w:color w:val="auto"/>
            </w:rPr>
            <w:fldChar w:fldCharType="end"/>
          </w:r>
        </w:p>
      </w:sdtContent>
    </w:sdt>
    <w:p w14:paraId="7BC9857A" w14:textId="77777777" w:rsidR="00E65ADA" w:rsidRPr="0021651B" w:rsidRDefault="00E65ADA" w:rsidP="00214CA1">
      <w:pPr>
        <w:jc w:val="left"/>
        <w:rPr>
          <w:color w:val="auto"/>
        </w:rPr>
      </w:pPr>
    </w:p>
    <w:p w14:paraId="7D129F37" w14:textId="77777777" w:rsidR="00763D1E" w:rsidRPr="0021651B" w:rsidRDefault="00763D1E" w:rsidP="00214CA1">
      <w:pPr>
        <w:jc w:val="left"/>
        <w:rPr>
          <w:color w:val="auto"/>
        </w:rPr>
      </w:pPr>
    </w:p>
    <w:p w14:paraId="4E72F199" w14:textId="77777777" w:rsidR="00763D1E" w:rsidRPr="0021651B" w:rsidRDefault="00763D1E" w:rsidP="00214CA1">
      <w:pPr>
        <w:jc w:val="left"/>
        <w:rPr>
          <w:color w:val="auto"/>
        </w:rPr>
      </w:pPr>
    </w:p>
    <w:p w14:paraId="2AAB54B9" w14:textId="77777777" w:rsidR="00763D1E" w:rsidRPr="0021651B" w:rsidRDefault="00763D1E" w:rsidP="00214CA1">
      <w:pPr>
        <w:jc w:val="left"/>
        <w:rPr>
          <w:color w:val="auto"/>
        </w:rPr>
      </w:pPr>
    </w:p>
    <w:p w14:paraId="09DE0464" w14:textId="77777777" w:rsidR="00763D1E" w:rsidRPr="0021651B" w:rsidRDefault="00763D1E" w:rsidP="00214CA1">
      <w:pPr>
        <w:jc w:val="left"/>
        <w:rPr>
          <w:color w:val="auto"/>
        </w:rPr>
      </w:pPr>
    </w:p>
    <w:p w14:paraId="255B393C" w14:textId="77777777" w:rsidR="00763D1E" w:rsidRPr="0021651B" w:rsidRDefault="00763D1E" w:rsidP="00214CA1">
      <w:pPr>
        <w:jc w:val="left"/>
        <w:rPr>
          <w:color w:val="auto"/>
        </w:rPr>
      </w:pPr>
    </w:p>
    <w:p w14:paraId="37AF8285" w14:textId="77777777" w:rsidR="00763D1E" w:rsidRPr="0021651B" w:rsidRDefault="00763D1E" w:rsidP="00214CA1">
      <w:pPr>
        <w:jc w:val="left"/>
        <w:rPr>
          <w:color w:val="auto"/>
        </w:rPr>
      </w:pPr>
    </w:p>
    <w:p w14:paraId="632F0C58" w14:textId="70A11C8A" w:rsidR="00763D1E" w:rsidRPr="0021651B" w:rsidRDefault="00763D1E" w:rsidP="00214CA1">
      <w:pPr>
        <w:jc w:val="left"/>
        <w:rPr>
          <w:color w:val="auto"/>
        </w:rPr>
      </w:pPr>
    </w:p>
    <w:p w14:paraId="6FD0D0F7" w14:textId="38ED973B" w:rsidR="00292E0D" w:rsidRPr="0021651B" w:rsidRDefault="00292E0D" w:rsidP="00214CA1">
      <w:pPr>
        <w:jc w:val="left"/>
        <w:rPr>
          <w:color w:val="auto"/>
        </w:rPr>
      </w:pPr>
    </w:p>
    <w:p w14:paraId="2FC50A15" w14:textId="77777777" w:rsidR="00292E0D" w:rsidRPr="0021651B" w:rsidRDefault="00292E0D" w:rsidP="00214CA1">
      <w:pPr>
        <w:jc w:val="left"/>
        <w:rPr>
          <w:color w:val="auto"/>
        </w:rPr>
      </w:pPr>
    </w:p>
    <w:p w14:paraId="1EF9789E" w14:textId="77777777" w:rsidR="00763D1E" w:rsidRPr="0021651B" w:rsidRDefault="00763D1E" w:rsidP="00214CA1">
      <w:pPr>
        <w:jc w:val="left"/>
        <w:rPr>
          <w:color w:val="auto"/>
        </w:rPr>
      </w:pPr>
    </w:p>
    <w:p w14:paraId="63950769" w14:textId="77777777" w:rsidR="00763D1E" w:rsidRPr="0021651B" w:rsidRDefault="000B3EF5" w:rsidP="000B3EF5">
      <w:pPr>
        <w:ind w:firstLine="0"/>
        <w:jc w:val="left"/>
        <w:rPr>
          <w:color w:val="auto"/>
        </w:rPr>
      </w:pPr>
      <w:r w:rsidRPr="0021651B">
        <w:rPr>
          <w:noProof/>
          <w:color w:val="auto"/>
          <w:lang w:eastAsia="pt-BR"/>
        </w:rPr>
        <w:lastRenderedPageBreak/>
        <w:drawing>
          <wp:inline distT="0" distB="0" distL="0" distR="0" wp14:anchorId="1B0856C4" wp14:editId="29F56BF4">
            <wp:extent cx="5400040" cy="1913255"/>
            <wp:effectExtent l="19050" t="0" r="0" b="0"/>
            <wp:docPr id="1" name="Imagem 0" descr="Image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jpg"/>
                    <pic:cNvPicPr/>
                  </pic:nvPicPr>
                  <pic:blipFill>
                    <a:blip r:embed="rId7" cstate="print"/>
                    <a:stretch>
                      <a:fillRect/>
                    </a:stretch>
                  </pic:blipFill>
                  <pic:spPr>
                    <a:xfrm>
                      <a:off x="0" y="0"/>
                      <a:ext cx="5400040" cy="1913255"/>
                    </a:xfrm>
                    <a:prstGeom prst="rect">
                      <a:avLst/>
                    </a:prstGeom>
                  </pic:spPr>
                </pic:pic>
              </a:graphicData>
            </a:graphic>
          </wp:inline>
        </w:drawing>
      </w:r>
    </w:p>
    <w:p w14:paraId="674A21F5" w14:textId="63314759" w:rsidR="000B3EF5" w:rsidRPr="0021651B" w:rsidRDefault="000B3EF5" w:rsidP="000B3EF5">
      <w:pPr>
        <w:ind w:firstLine="0"/>
        <w:jc w:val="left"/>
        <w:rPr>
          <w:color w:val="auto"/>
        </w:rPr>
      </w:pPr>
      <w:r w:rsidRPr="0021651B">
        <w:rPr>
          <w:color w:val="auto"/>
        </w:rPr>
        <w:t xml:space="preserve">Figura 1. Modelo esquemático da apresentação dos estímulos em duas tentativas hipotéticas do IAT. </w:t>
      </w:r>
      <w:r w:rsidR="00744240" w:rsidRPr="0021651B">
        <w:rPr>
          <w:color w:val="auto"/>
        </w:rPr>
        <w:t xml:space="preserve">À </w:t>
      </w:r>
      <w:r w:rsidRPr="0021651B">
        <w:rPr>
          <w:color w:val="auto"/>
        </w:rPr>
        <w:t xml:space="preserve">esquerda, a resposta considerada correta nas tentativas consistentes é apresentada pela seta preta, ou seja, na direção da categoria </w:t>
      </w:r>
      <w:r w:rsidR="00C32A1F" w:rsidRPr="0021651B">
        <w:rPr>
          <w:color w:val="auto"/>
        </w:rPr>
        <w:t>“</w:t>
      </w:r>
      <w:r w:rsidR="00744240" w:rsidRPr="0021651B">
        <w:rPr>
          <w:color w:val="auto"/>
        </w:rPr>
        <w:t>mulher”</w:t>
      </w:r>
      <w:r w:rsidRPr="0021651B">
        <w:rPr>
          <w:color w:val="auto"/>
        </w:rPr>
        <w:t xml:space="preserve">. </w:t>
      </w:r>
      <w:r w:rsidR="00744240" w:rsidRPr="0021651B">
        <w:rPr>
          <w:color w:val="auto"/>
        </w:rPr>
        <w:t xml:space="preserve">À </w:t>
      </w:r>
      <w:r w:rsidRPr="0021651B">
        <w:rPr>
          <w:color w:val="auto"/>
        </w:rPr>
        <w:t xml:space="preserve">direita, a resposta considerada correta nas tentativas consistentes está na direção da categoria </w:t>
      </w:r>
      <w:r w:rsidR="00744240" w:rsidRPr="0021651B">
        <w:rPr>
          <w:color w:val="auto"/>
        </w:rPr>
        <w:t>“</w:t>
      </w:r>
      <w:r w:rsidRPr="0021651B">
        <w:rPr>
          <w:color w:val="auto"/>
        </w:rPr>
        <w:t>homem</w:t>
      </w:r>
      <w:r w:rsidR="00744240" w:rsidRPr="0021651B">
        <w:rPr>
          <w:color w:val="auto"/>
        </w:rPr>
        <w:t>”</w:t>
      </w:r>
      <w:r w:rsidRPr="0021651B">
        <w:rPr>
          <w:color w:val="auto"/>
        </w:rPr>
        <w:t xml:space="preserve">. </w:t>
      </w:r>
    </w:p>
    <w:p w14:paraId="2205938A" w14:textId="77777777" w:rsidR="000B3EF5" w:rsidRPr="0021651B" w:rsidRDefault="000B3EF5" w:rsidP="000B3EF5">
      <w:pPr>
        <w:ind w:firstLine="0"/>
        <w:jc w:val="left"/>
        <w:rPr>
          <w:color w:val="auto"/>
        </w:rPr>
      </w:pPr>
    </w:p>
    <w:p w14:paraId="4AF9DF50" w14:textId="77777777" w:rsidR="000B3EF5" w:rsidRPr="0021651B" w:rsidRDefault="000B3EF5" w:rsidP="000B3EF5">
      <w:pPr>
        <w:ind w:firstLine="0"/>
        <w:jc w:val="left"/>
        <w:rPr>
          <w:color w:val="auto"/>
        </w:rPr>
      </w:pPr>
    </w:p>
    <w:p w14:paraId="6EF8D328" w14:textId="77777777" w:rsidR="000B3EF5" w:rsidRPr="0021651B" w:rsidRDefault="000B3EF5" w:rsidP="000B3EF5">
      <w:pPr>
        <w:ind w:firstLine="0"/>
        <w:jc w:val="left"/>
        <w:rPr>
          <w:color w:val="auto"/>
        </w:rPr>
      </w:pPr>
    </w:p>
    <w:p w14:paraId="5AC9903A" w14:textId="77777777" w:rsidR="000B3EF5" w:rsidRPr="0021651B" w:rsidRDefault="000B3EF5" w:rsidP="000B3EF5">
      <w:pPr>
        <w:ind w:firstLine="0"/>
        <w:jc w:val="left"/>
        <w:rPr>
          <w:color w:val="auto"/>
        </w:rPr>
      </w:pPr>
    </w:p>
    <w:p w14:paraId="01AEF417" w14:textId="77777777" w:rsidR="000B3EF5" w:rsidRPr="0021651B" w:rsidRDefault="000B3EF5" w:rsidP="000B3EF5">
      <w:pPr>
        <w:ind w:firstLine="0"/>
        <w:jc w:val="left"/>
        <w:rPr>
          <w:color w:val="auto"/>
        </w:rPr>
      </w:pPr>
    </w:p>
    <w:p w14:paraId="2FD6C2DD" w14:textId="77777777" w:rsidR="000B3EF5" w:rsidRPr="0021651B" w:rsidRDefault="000B3EF5" w:rsidP="000B3EF5">
      <w:pPr>
        <w:ind w:firstLine="0"/>
        <w:jc w:val="left"/>
        <w:rPr>
          <w:color w:val="auto"/>
        </w:rPr>
      </w:pPr>
    </w:p>
    <w:p w14:paraId="5CFE6E14" w14:textId="77777777" w:rsidR="000B3EF5" w:rsidRPr="0021651B" w:rsidRDefault="000B3EF5" w:rsidP="000B3EF5">
      <w:pPr>
        <w:ind w:firstLine="0"/>
        <w:jc w:val="left"/>
        <w:rPr>
          <w:color w:val="auto"/>
        </w:rPr>
      </w:pPr>
    </w:p>
    <w:p w14:paraId="27D1E549" w14:textId="77777777" w:rsidR="000B3EF5" w:rsidRPr="0021651B" w:rsidRDefault="000B3EF5" w:rsidP="000B3EF5">
      <w:pPr>
        <w:ind w:firstLine="0"/>
        <w:jc w:val="left"/>
        <w:rPr>
          <w:color w:val="auto"/>
        </w:rPr>
      </w:pPr>
    </w:p>
    <w:p w14:paraId="3A55EA33" w14:textId="77777777" w:rsidR="000B3EF5" w:rsidRPr="0021651B" w:rsidRDefault="000B3EF5" w:rsidP="000B3EF5">
      <w:pPr>
        <w:ind w:firstLine="0"/>
        <w:jc w:val="left"/>
        <w:rPr>
          <w:color w:val="auto"/>
        </w:rPr>
      </w:pPr>
    </w:p>
    <w:p w14:paraId="0D0687B6" w14:textId="77777777" w:rsidR="000B3EF5" w:rsidRPr="0021651B" w:rsidRDefault="000B3EF5" w:rsidP="000B3EF5">
      <w:pPr>
        <w:ind w:firstLine="0"/>
        <w:jc w:val="left"/>
        <w:rPr>
          <w:color w:val="auto"/>
        </w:rPr>
      </w:pPr>
    </w:p>
    <w:p w14:paraId="4E911B25" w14:textId="77777777" w:rsidR="000B3EF5" w:rsidRPr="0021651B" w:rsidRDefault="000B3EF5" w:rsidP="000B3EF5">
      <w:pPr>
        <w:ind w:firstLine="0"/>
        <w:jc w:val="left"/>
        <w:rPr>
          <w:color w:val="auto"/>
        </w:rPr>
      </w:pPr>
    </w:p>
    <w:p w14:paraId="2FCB45F7" w14:textId="77777777" w:rsidR="000B3EF5" w:rsidRPr="0021651B" w:rsidRDefault="000B3EF5" w:rsidP="000B3EF5">
      <w:pPr>
        <w:ind w:firstLine="0"/>
        <w:jc w:val="left"/>
        <w:rPr>
          <w:color w:val="auto"/>
        </w:rPr>
      </w:pPr>
    </w:p>
    <w:p w14:paraId="2447E14F" w14:textId="77777777" w:rsidR="000B3EF5" w:rsidRPr="0021651B" w:rsidRDefault="000B3EF5" w:rsidP="000B3EF5">
      <w:pPr>
        <w:ind w:firstLine="0"/>
        <w:jc w:val="left"/>
        <w:rPr>
          <w:color w:val="auto"/>
        </w:rPr>
      </w:pPr>
    </w:p>
    <w:p w14:paraId="749B5F99" w14:textId="77777777" w:rsidR="000B3EF5" w:rsidRPr="0021651B" w:rsidRDefault="000B3EF5" w:rsidP="000B3EF5">
      <w:pPr>
        <w:ind w:firstLine="0"/>
        <w:jc w:val="left"/>
        <w:rPr>
          <w:color w:val="auto"/>
        </w:rPr>
      </w:pPr>
    </w:p>
    <w:p w14:paraId="07AF70DD" w14:textId="77777777" w:rsidR="000B3EF5" w:rsidRPr="0021651B" w:rsidRDefault="000B3EF5" w:rsidP="000B3EF5">
      <w:pPr>
        <w:ind w:firstLine="0"/>
        <w:jc w:val="left"/>
        <w:rPr>
          <w:color w:val="auto"/>
        </w:rPr>
      </w:pPr>
      <w:r w:rsidRPr="0021651B">
        <w:rPr>
          <w:noProof/>
          <w:color w:val="auto"/>
          <w:lang w:eastAsia="pt-BR"/>
        </w:rPr>
        <w:lastRenderedPageBreak/>
        <w:drawing>
          <wp:inline distT="0" distB="0" distL="0" distR="0" wp14:anchorId="473B45CF" wp14:editId="47F1EBB1">
            <wp:extent cx="5400040" cy="4056380"/>
            <wp:effectExtent l="19050" t="0" r="0" b="0"/>
            <wp:docPr id="2" name="Imagem 1" descr="Image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jpg"/>
                    <pic:cNvPicPr/>
                  </pic:nvPicPr>
                  <pic:blipFill>
                    <a:blip r:embed="rId8" cstate="print"/>
                    <a:stretch>
                      <a:fillRect/>
                    </a:stretch>
                  </pic:blipFill>
                  <pic:spPr>
                    <a:xfrm>
                      <a:off x="0" y="0"/>
                      <a:ext cx="5400040" cy="4056380"/>
                    </a:xfrm>
                    <a:prstGeom prst="rect">
                      <a:avLst/>
                    </a:prstGeom>
                  </pic:spPr>
                </pic:pic>
              </a:graphicData>
            </a:graphic>
          </wp:inline>
        </w:drawing>
      </w:r>
    </w:p>
    <w:p w14:paraId="7089808F" w14:textId="4B5559EF" w:rsidR="000B3EF5" w:rsidRPr="0021651B" w:rsidRDefault="000B3EF5" w:rsidP="000B3EF5">
      <w:pPr>
        <w:ind w:firstLine="0"/>
        <w:jc w:val="left"/>
        <w:rPr>
          <w:color w:val="auto"/>
        </w:rPr>
      </w:pPr>
      <w:r w:rsidRPr="0021651B">
        <w:rPr>
          <w:color w:val="auto"/>
        </w:rPr>
        <w:t>Figura 2. Modelo esquemático da apresentação dos estímulos nos quatro tipos de tentativas hipotéticas do IRAP. Nos blocos consistentes (acima) e nos blocos inconsistentes (abaixo) a resposta considerada correta deve ser clicar sobre a palavra</w:t>
      </w:r>
      <w:r w:rsidR="00744240" w:rsidRPr="0021651B">
        <w:rPr>
          <w:color w:val="auto"/>
        </w:rPr>
        <w:t xml:space="preserve"> que está</w:t>
      </w:r>
      <w:r w:rsidRPr="0021651B">
        <w:rPr>
          <w:color w:val="auto"/>
        </w:rPr>
        <w:t xml:space="preserve"> indicada pela seta preta.</w:t>
      </w:r>
    </w:p>
    <w:p w14:paraId="6615E994" w14:textId="77777777" w:rsidR="000B3EF5" w:rsidRPr="0021651B" w:rsidRDefault="000B3EF5" w:rsidP="000B3EF5">
      <w:pPr>
        <w:ind w:firstLine="0"/>
        <w:jc w:val="left"/>
        <w:rPr>
          <w:color w:val="auto"/>
        </w:rPr>
      </w:pPr>
    </w:p>
    <w:p w14:paraId="71AEC7E0" w14:textId="77777777" w:rsidR="000B3EF5" w:rsidRPr="0021651B" w:rsidRDefault="000B3EF5" w:rsidP="000B3EF5">
      <w:pPr>
        <w:ind w:firstLine="0"/>
        <w:jc w:val="left"/>
        <w:rPr>
          <w:color w:val="auto"/>
        </w:rPr>
      </w:pPr>
    </w:p>
    <w:p w14:paraId="5936D8E8" w14:textId="77777777" w:rsidR="000B3EF5" w:rsidRPr="0021651B" w:rsidRDefault="000B3EF5" w:rsidP="000B3EF5">
      <w:pPr>
        <w:ind w:firstLine="0"/>
        <w:jc w:val="left"/>
        <w:rPr>
          <w:color w:val="auto"/>
        </w:rPr>
      </w:pPr>
    </w:p>
    <w:p w14:paraId="282C11ED" w14:textId="77777777" w:rsidR="000B3EF5" w:rsidRPr="0021651B" w:rsidRDefault="000B3EF5" w:rsidP="000B3EF5">
      <w:pPr>
        <w:ind w:firstLine="0"/>
        <w:jc w:val="left"/>
        <w:rPr>
          <w:color w:val="auto"/>
        </w:rPr>
      </w:pPr>
    </w:p>
    <w:p w14:paraId="3DB87C2D" w14:textId="77777777" w:rsidR="000B3EF5" w:rsidRPr="0021651B" w:rsidRDefault="000B3EF5" w:rsidP="000B3EF5">
      <w:pPr>
        <w:ind w:firstLine="0"/>
        <w:jc w:val="left"/>
        <w:rPr>
          <w:color w:val="auto"/>
        </w:rPr>
      </w:pPr>
    </w:p>
    <w:p w14:paraId="6980A456" w14:textId="77777777" w:rsidR="000B3EF5" w:rsidRPr="0021651B" w:rsidRDefault="000B3EF5" w:rsidP="000B3EF5">
      <w:pPr>
        <w:ind w:firstLine="0"/>
        <w:jc w:val="left"/>
        <w:rPr>
          <w:color w:val="auto"/>
        </w:rPr>
      </w:pPr>
    </w:p>
    <w:p w14:paraId="072D56DB" w14:textId="77777777" w:rsidR="000B3EF5" w:rsidRPr="0021651B" w:rsidRDefault="000B3EF5" w:rsidP="000B3EF5">
      <w:pPr>
        <w:ind w:firstLine="0"/>
        <w:jc w:val="left"/>
        <w:rPr>
          <w:color w:val="auto"/>
        </w:rPr>
      </w:pPr>
    </w:p>
    <w:p w14:paraId="7169BA57" w14:textId="77777777" w:rsidR="000B3EF5" w:rsidRPr="0021651B" w:rsidRDefault="000B3EF5" w:rsidP="000B3EF5">
      <w:pPr>
        <w:ind w:firstLine="0"/>
        <w:jc w:val="left"/>
        <w:rPr>
          <w:color w:val="auto"/>
        </w:rPr>
      </w:pPr>
    </w:p>
    <w:p w14:paraId="001E90F3" w14:textId="77777777" w:rsidR="000B3EF5" w:rsidRPr="0021651B" w:rsidRDefault="000B3EF5" w:rsidP="000B3EF5">
      <w:pPr>
        <w:ind w:firstLine="0"/>
        <w:jc w:val="left"/>
        <w:rPr>
          <w:color w:val="auto"/>
        </w:rPr>
      </w:pPr>
    </w:p>
    <w:p w14:paraId="2FAB58C6" w14:textId="307E8BBD" w:rsidR="000B3EF5" w:rsidRPr="0021651B" w:rsidRDefault="00CD57A2" w:rsidP="000B3EF5">
      <w:pPr>
        <w:ind w:firstLine="0"/>
        <w:jc w:val="left"/>
        <w:rPr>
          <w:color w:val="auto"/>
        </w:rPr>
      </w:pPr>
      <w:r w:rsidRPr="0021651B">
        <w:rPr>
          <w:noProof/>
          <w:color w:val="auto"/>
          <w:lang w:eastAsia="pt-BR"/>
        </w:rPr>
        <w:lastRenderedPageBreak/>
        <w:drawing>
          <wp:inline distT="0" distB="0" distL="0" distR="0" wp14:anchorId="01C39360" wp14:editId="283765C1">
            <wp:extent cx="5400040" cy="405447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_MA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4054475"/>
                    </a:xfrm>
                    <a:prstGeom prst="rect">
                      <a:avLst/>
                    </a:prstGeom>
                  </pic:spPr>
                </pic:pic>
              </a:graphicData>
            </a:graphic>
          </wp:inline>
        </w:drawing>
      </w:r>
    </w:p>
    <w:p w14:paraId="5E707368" w14:textId="0800C3B1" w:rsidR="000B3EF5" w:rsidRPr="0021651B" w:rsidRDefault="000B3EF5">
      <w:pPr>
        <w:ind w:firstLine="0"/>
        <w:jc w:val="left"/>
        <w:rPr>
          <w:color w:val="auto"/>
        </w:rPr>
      </w:pPr>
      <w:r w:rsidRPr="0021651B">
        <w:rPr>
          <w:color w:val="auto"/>
        </w:rPr>
        <w:t>Figura 3. Modelo esquemático dos quatro tipos de tentativas hipotéticas do FAST</w:t>
      </w:r>
      <w:r w:rsidR="00D320A8" w:rsidRPr="0021651B">
        <w:rPr>
          <w:color w:val="auto"/>
        </w:rPr>
        <w:t xml:space="preserve"> para cada um dos blocos (consistente e inconsistente)</w:t>
      </w:r>
      <w:r w:rsidRPr="0021651B">
        <w:rPr>
          <w:color w:val="auto"/>
        </w:rPr>
        <w:t>. Nos blocos de tentativas consistentes (acima) e nos blocos de tentativas inconsistentes (abaixo), a resposta considerada correta é pressionar a mesma tecla do computador, indicada pela seta preta</w:t>
      </w:r>
      <w:r w:rsidR="003B772C" w:rsidRPr="0021651B">
        <w:rPr>
          <w:color w:val="auto"/>
        </w:rPr>
        <w:t>, para cada uma das categorias consideradas corretas naquele bloco</w:t>
      </w:r>
      <w:r w:rsidRPr="0021651B">
        <w:rPr>
          <w:color w:val="auto"/>
        </w:rPr>
        <w:t>.</w:t>
      </w:r>
    </w:p>
    <w:sectPr w:rsidR="000B3EF5" w:rsidRPr="0021651B" w:rsidSect="004377D0">
      <w:footerReference w:type="default" r:id="rId10"/>
      <w:pgSz w:w="11906" w:h="16838"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11F70" w14:textId="77777777" w:rsidR="008E38E7" w:rsidRDefault="008E38E7" w:rsidP="00872F1C">
      <w:r>
        <w:separator/>
      </w:r>
    </w:p>
  </w:endnote>
  <w:endnote w:type="continuationSeparator" w:id="0">
    <w:p w14:paraId="41ABAFBF" w14:textId="77777777" w:rsidR="008E38E7" w:rsidRDefault="008E38E7" w:rsidP="00872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31016"/>
      <w:docPartObj>
        <w:docPartGallery w:val="Page Numbers (Bottom of Page)"/>
        <w:docPartUnique/>
      </w:docPartObj>
    </w:sdtPr>
    <w:sdtEndPr/>
    <w:sdtContent>
      <w:p w14:paraId="5B8C783E" w14:textId="77777777" w:rsidR="001B5A74" w:rsidRDefault="001B5A74">
        <w:pPr>
          <w:pStyle w:val="Rodap"/>
          <w:jc w:val="right"/>
        </w:pPr>
        <w:r>
          <w:fldChar w:fldCharType="begin"/>
        </w:r>
        <w:r>
          <w:instrText xml:space="preserve"> PAGE   \* MERGEFORMAT </w:instrText>
        </w:r>
        <w:r>
          <w:fldChar w:fldCharType="separate"/>
        </w:r>
        <w:r w:rsidR="009B5689">
          <w:rPr>
            <w:noProof/>
          </w:rPr>
          <w:t>31</w:t>
        </w:r>
        <w:r>
          <w:rPr>
            <w:noProof/>
          </w:rPr>
          <w:fldChar w:fldCharType="end"/>
        </w:r>
      </w:p>
    </w:sdtContent>
  </w:sdt>
  <w:p w14:paraId="36EDCDE6" w14:textId="77777777" w:rsidR="001B5A74" w:rsidRDefault="001B5A7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B2723" w14:textId="77777777" w:rsidR="008E38E7" w:rsidRDefault="008E38E7" w:rsidP="00872F1C">
      <w:r>
        <w:separator/>
      </w:r>
    </w:p>
  </w:footnote>
  <w:footnote w:type="continuationSeparator" w:id="0">
    <w:p w14:paraId="0AD45A89" w14:textId="77777777" w:rsidR="008E38E7" w:rsidRDefault="008E38E7" w:rsidP="00872F1C">
      <w:r>
        <w:continuationSeparator/>
      </w:r>
    </w:p>
  </w:footnote>
  <w:footnote w:id="1">
    <w:p w14:paraId="371F94F3" w14:textId="1A2FA3D8" w:rsidR="00DA60C6" w:rsidRPr="004A5980" w:rsidRDefault="00DA60C6" w:rsidP="00DA60C6">
      <w:pPr>
        <w:pStyle w:val="Textodenotaderodap"/>
      </w:pPr>
      <w:r w:rsidRPr="004A5980">
        <w:rPr>
          <w:rStyle w:val="Refdenotaderodap"/>
        </w:rPr>
        <w:footnoteRef/>
      </w:r>
      <w:r w:rsidRPr="004A5980">
        <w:t xml:space="preserve"> Mestranda do Programa de Pós</w:t>
      </w:r>
      <w:r w:rsidR="005942DB" w:rsidRPr="004A5980">
        <w:t xml:space="preserve">-graduação </w:t>
      </w:r>
      <w:r w:rsidRPr="004A5980">
        <w:t>em Psicologia</w:t>
      </w:r>
      <w:r w:rsidR="005942DB" w:rsidRPr="004A5980">
        <w:t xml:space="preserve"> (Comportamento e Cognição)</w:t>
      </w:r>
      <w:r w:rsidRPr="004A5980">
        <w:t xml:space="preserve"> </w:t>
      </w:r>
      <w:r w:rsidR="005942DB" w:rsidRPr="004A5980">
        <w:t xml:space="preserve">da </w:t>
      </w:r>
      <w:r w:rsidRPr="004A5980">
        <w:t>Universidade Federal de São Carlos</w:t>
      </w:r>
      <w:r w:rsidR="005942DB" w:rsidRPr="004A5980">
        <w:t>.</w:t>
      </w:r>
    </w:p>
  </w:footnote>
  <w:footnote w:id="2">
    <w:p w14:paraId="51A20A24" w14:textId="7E61ADF5" w:rsidR="00DA60C6" w:rsidRPr="004A5980" w:rsidRDefault="00DA60C6" w:rsidP="00DA60C6">
      <w:pPr>
        <w:pStyle w:val="Textodenotaderodap"/>
      </w:pPr>
      <w:r w:rsidRPr="004A5980">
        <w:rPr>
          <w:rStyle w:val="Refdenotaderodap"/>
        </w:rPr>
        <w:footnoteRef/>
      </w:r>
      <w:r w:rsidRPr="004A5980">
        <w:t xml:space="preserve"> </w:t>
      </w:r>
      <w:r w:rsidR="00E17F96" w:rsidRPr="004A5980">
        <w:t>Pesquisadora de Pós-doutorado do Programa de Pós-graduação em Psicologia (Comportamento e Cognição), docente e pesquisadora associada do Departamento de Psicologia da Universidade Federal de São Carlos.</w:t>
      </w:r>
    </w:p>
  </w:footnote>
  <w:footnote w:id="3">
    <w:p w14:paraId="3F365B9D" w14:textId="6CE10735" w:rsidR="00A54F14" w:rsidRDefault="00A54F14">
      <w:pPr>
        <w:pStyle w:val="Textodenotaderodap"/>
      </w:pPr>
      <w:r w:rsidRPr="004A5980">
        <w:rPr>
          <w:rStyle w:val="Refdenotaderodap"/>
        </w:rPr>
        <w:footnoteRef/>
      </w:r>
      <w:r w:rsidRPr="004A5980">
        <w:t xml:space="preserve"> As autoras agradecem a contribuição preciosa de Júlia Castro Freitas na indicação de bibliografia, esclarecimento de procedimentos e debate das ideias que resultaram neste capítulo.</w:t>
      </w:r>
    </w:p>
  </w:footnote>
  <w:footnote w:id="4">
    <w:p w14:paraId="4462E0DD" w14:textId="77777777" w:rsidR="001B5A74" w:rsidRPr="005C5C9F" w:rsidRDefault="001B5A74" w:rsidP="00872F1C">
      <w:pPr>
        <w:pStyle w:val="Textodenotaderodap"/>
      </w:pPr>
      <w:r w:rsidRPr="005C5C9F">
        <w:rPr>
          <w:rStyle w:val="Refdenotaderodap"/>
        </w:rPr>
        <w:footnoteRef/>
      </w:r>
      <w:r w:rsidRPr="005C5C9F">
        <w:t xml:space="preserve"> A teoria do comportamento verbal de Skinner (1957) define o operante verbal de tato como a resposta verbal sob controle de estímulos ou propriedades de estímulos não verbais do ambiente, mantida por reforçamento social generalizado. O tato impuro seria a resposta de tato que, além do controle pelo estímulo não verbal, teria também componentes de controle próprios de outros operantes verbais, como controle </w:t>
      </w:r>
      <w:proofErr w:type="spellStart"/>
      <w:r w:rsidRPr="005C5C9F">
        <w:t>intraverbal</w:t>
      </w:r>
      <w:proofErr w:type="spellEnd"/>
      <w:r w:rsidRPr="005C5C9F">
        <w:t xml:space="preserve"> (quando o tato é emitido diante de uma pergunta – estímulo antecedente verbal), ou no caso da “mentira”, quando o tato é emitido sob condições de operação motivacional específica, controle próprio do operante verbal de mando.</w:t>
      </w:r>
    </w:p>
  </w:footnote>
  <w:footnote w:id="5">
    <w:p w14:paraId="6B0B8179" w14:textId="575A757E" w:rsidR="0088245A" w:rsidRDefault="0088245A" w:rsidP="0088245A">
      <w:pPr>
        <w:pStyle w:val="Textodenotaderodap"/>
      </w:pPr>
      <w:r>
        <w:rPr>
          <w:rStyle w:val="Refdenotaderodap"/>
        </w:rPr>
        <w:footnoteRef/>
      </w:r>
      <w:r>
        <w:t xml:space="preserve"> O paradigma de equivalência de estímulos proposto por </w:t>
      </w:r>
      <w:proofErr w:type="spellStart"/>
      <w:r>
        <w:t>Sidman</w:t>
      </w:r>
      <w:proofErr w:type="spellEnd"/>
      <w:r>
        <w:t xml:space="preserve"> (1971) é um modelo experimental da aquisição de </w:t>
      </w:r>
      <w:r w:rsidRPr="004A0918">
        <w:rPr>
          <w:color w:val="auto"/>
        </w:rPr>
        <w:t xml:space="preserve">comportamento simbólico que tem sido amplamente confirmado </w:t>
      </w:r>
      <w:r>
        <w:t xml:space="preserve">por dados experimentais de pesquisas tanto com humanos como com animais não-humanos (p. ex., </w:t>
      </w:r>
      <w:proofErr w:type="spellStart"/>
      <w:r w:rsidRPr="009D0E1A">
        <w:t>Sidman</w:t>
      </w:r>
      <w:proofErr w:type="spellEnd"/>
      <w:r w:rsidRPr="009D0E1A">
        <w:t>, 1994)</w:t>
      </w:r>
      <w:r>
        <w:t xml:space="preserve">. </w:t>
      </w:r>
      <w:proofErr w:type="spellStart"/>
      <w:r>
        <w:t>Sidman</w:t>
      </w:r>
      <w:proofErr w:type="spellEnd"/>
      <w:r>
        <w:t xml:space="preserve"> (1971) e </w:t>
      </w:r>
      <w:proofErr w:type="spellStart"/>
      <w:r>
        <w:t>Sidman</w:t>
      </w:r>
      <w:proofErr w:type="spellEnd"/>
      <w:r>
        <w:t xml:space="preserve"> e </w:t>
      </w:r>
      <w:proofErr w:type="spellStart"/>
      <w:r>
        <w:t>Cresson</w:t>
      </w:r>
      <w:proofErr w:type="spellEnd"/>
      <w:r>
        <w:t xml:space="preserve"> (1973), ensinaram, a jovens com atraso cognitivo severo, relações entre palavras faladas e desenhos, bem como relações entre palavras faladas e palavras impressas. Posteriormente, verificaram a emergência de relações de equivalência (o responder diante de novas relações nunca apresentadas no procedimento, de forma coerente com as relações aprendidas) entre figuras e palavras impressas, indicando que estas haviam adquirido o status de símbolos para estes participantes. Os estudos na área compreendem, tipicamente, uma fase de ensino de uma linha de base de relações condicionais entre estímulos usando-se o procedimento de MTS, seguida por uma fase de teste de relações emergentes. Os participantes que aprendem as relações ensinadas na linha de base mostram respostas coerentes diante de relações não treinadas, atestando que a função dos estímulos se tornou equivalente no controle do comportamento dos participantes.</w:t>
      </w:r>
    </w:p>
  </w:footnote>
  <w:footnote w:id="6">
    <w:p w14:paraId="1F76CB36" w14:textId="77777777" w:rsidR="001B5A74" w:rsidRDefault="001B5A74">
      <w:pPr>
        <w:pStyle w:val="Textodenotaderodap"/>
      </w:pPr>
      <w:r>
        <w:rPr>
          <w:rStyle w:val="Refdenotaderodap"/>
        </w:rPr>
        <w:footnoteRef/>
      </w:r>
      <w:r>
        <w:t xml:space="preserve"> Para análises mais aprofundadas das implicações dos repertórios atitudinais implícitos, veja os </w:t>
      </w:r>
      <w:r w:rsidRPr="009D0675">
        <w:rPr>
          <w:highlight w:val="yellow"/>
        </w:rPr>
        <w:t>capítulos ?? e ?? deste livro</w:t>
      </w:r>
      <w:r>
        <w:t>, que fazem discussões acerca das consequências da desigualdade de gêneros.</w:t>
      </w:r>
    </w:p>
  </w:footnote>
  <w:footnote w:id="7">
    <w:p w14:paraId="2B5EA179" w14:textId="77777777" w:rsidR="001B5A74" w:rsidRDefault="001B5A74">
      <w:pPr>
        <w:pStyle w:val="Textodenotaderodap"/>
      </w:pPr>
      <w:r>
        <w:rPr>
          <w:rStyle w:val="Refdenotaderodap"/>
        </w:rPr>
        <w:footnoteRef/>
      </w:r>
      <w:r>
        <w:t xml:space="preserve"> O fenômeno da desumanização acontece quando emitimos comportamentos que denotam que pessoas do gênero feminino têm o mesmo valor ou função que objetos. Esse tipo de repertório está implicado, por exemplo, no uso da imagem de mulheres consideradas sexualmente atrativas para vender produtos, como é feito em propagandas de cerveja.</w:t>
      </w:r>
    </w:p>
  </w:footnote>
  <w:footnote w:id="8">
    <w:p w14:paraId="40CB89B9" w14:textId="1D711A97" w:rsidR="005A4BDD" w:rsidRPr="00083AEF" w:rsidRDefault="005A4BDD">
      <w:pPr>
        <w:pStyle w:val="Textodenotaderodap"/>
        <w:rPr>
          <w:color w:val="FF0000"/>
        </w:rPr>
      </w:pPr>
      <w:r w:rsidRPr="004A0918">
        <w:rPr>
          <w:rStyle w:val="Refdenotaderodap"/>
          <w:color w:val="auto"/>
        </w:rPr>
        <w:footnoteRef/>
      </w:r>
      <w:r w:rsidRPr="004A0918">
        <w:rPr>
          <w:color w:val="auto"/>
        </w:rPr>
        <w:t xml:space="preserve"> Respostas Relacionais Breves e Imediatas (BIRR) se contrapõem a Respostas Relacionais Elaboradas e </w:t>
      </w:r>
      <w:r w:rsidR="00ED2387" w:rsidRPr="004A0918">
        <w:rPr>
          <w:color w:val="auto"/>
        </w:rPr>
        <w:t>Estendidas</w:t>
      </w:r>
      <w:r w:rsidRPr="004A0918">
        <w:rPr>
          <w:color w:val="auto"/>
        </w:rPr>
        <w:t xml:space="preserve"> (EERR). As primeiras estariam relacionadas a tarefas de atitude implícita</w:t>
      </w:r>
      <w:r w:rsidR="00C530D5" w:rsidRPr="004A0918">
        <w:rPr>
          <w:color w:val="auto"/>
        </w:rPr>
        <w:t>, nas quais a resposta do participante tem que ser emitida em um curto espaço de tempo. As últimas estariam relacionadas a tarefas de atitude explícitas, nas quais o participante tem tempo de elaborar uma resposta.</w:t>
      </w:r>
    </w:p>
  </w:footnote>
  <w:footnote w:id="9">
    <w:p w14:paraId="6865640A" w14:textId="77777777" w:rsidR="001B5A74" w:rsidRPr="00802F62" w:rsidRDefault="001B5A74" w:rsidP="009475C5">
      <w:pPr>
        <w:pStyle w:val="APA-Corpo"/>
        <w:spacing w:line="240" w:lineRule="auto"/>
        <w:rPr>
          <w:u w:val="single"/>
          <w:lang w:val="en-US"/>
        </w:rPr>
      </w:pPr>
      <w:r w:rsidRPr="006A2D36">
        <w:rPr>
          <w:rStyle w:val="Refdenotaderodap"/>
          <w:sz w:val="22"/>
        </w:rPr>
        <w:footnoteRef/>
      </w:r>
      <w:r w:rsidRPr="006A2D36">
        <w:rPr>
          <w:lang w:val="en-US"/>
        </w:rPr>
        <w:t xml:space="preserve"> </w:t>
      </w:r>
      <w:r w:rsidRPr="006A2D36">
        <w:rPr>
          <w:noProof/>
          <w:lang w:val="en-US"/>
        </w:rPr>
        <w:t xml:space="preserve">Sadker, M., &amp; Sadker, D. (1994). </w:t>
      </w:r>
      <w:r w:rsidRPr="006A2D36">
        <w:rPr>
          <w:i/>
          <w:iCs/>
          <w:noProof/>
          <w:lang w:val="en-US"/>
        </w:rPr>
        <w:t>Failing at fairness: How America's schools cheat girls.</w:t>
      </w:r>
      <w:r w:rsidRPr="006A2D36">
        <w:rPr>
          <w:noProof/>
          <w:lang w:val="en-US"/>
        </w:rPr>
        <w:t xml:space="preserve"> New York: Scribners.</w:t>
      </w:r>
    </w:p>
  </w:footnote>
  <w:footnote w:id="10">
    <w:p w14:paraId="14BBBF9C" w14:textId="77777777" w:rsidR="001B5A74" w:rsidRPr="00D6049F" w:rsidRDefault="001B5A74" w:rsidP="00996583">
      <w:pPr>
        <w:pStyle w:val="APA-Corpo"/>
        <w:spacing w:line="240" w:lineRule="auto"/>
        <w:rPr>
          <w:noProof/>
          <w:lang w:val="en-US"/>
        </w:rPr>
      </w:pPr>
      <w:r w:rsidRPr="006A2D36">
        <w:rPr>
          <w:rStyle w:val="Refdenotaderodap"/>
          <w:sz w:val="22"/>
        </w:rPr>
        <w:footnoteRef/>
      </w:r>
      <w:r w:rsidRPr="006A2D36">
        <w:rPr>
          <w:lang w:val="en-US"/>
        </w:rPr>
        <w:t xml:space="preserve"> Irvine, J. J. (1986). Teacher-student interactions: Effects of student race, sex, and grade level. </w:t>
      </w:r>
      <w:r w:rsidRPr="00D6049F">
        <w:rPr>
          <w:i/>
          <w:lang w:val="en-US"/>
        </w:rPr>
        <w:t>Journal of Educational Psychology</w:t>
      </w:r>
      <w:r w:rsidRPr="00D6049F">
        <w:rPr>
          <w:lang w:val="en-US"/>
        </w:rPr>
        <w:t>, 78, pp. 14-21.</w:t>
      </w:r>
    </w:p>
    <w:p w14:paraId="01B26D56" w14:textId="77777777" w:rsidR="001B5A74" w:rsidRPr="00D6049F" w:rsidRDefault="001B5A74" w:rsidP="00872F1C">
      <w:pPr>
        <w:pStyle w:val="Textodenotaderodap"/>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3022"/>
    <w:rsid w:val="00003646"/>
    <w:rsid w:val="000227AF"/>
    <w:rsid w:val="00025C37"/>
    <w:rsid w:val="000417E9"/>
    <w:rsid w:val="0005338F"/>
    <w:rsid w:val="00064948"/>
    <w:rsid w:val="00064D28"/>
    <w:rsid w:val="0006525F"/>
    <w:rsid w:val="00083AEF"/>
    <w:rsid w:val="0008463D"/>
    <w:rsid w:val="000933A8"/>
    <w:rsid w:val="000940D8"/>
    <w:rsid w:val="00095270"/>
    <w:rsid w:val="000A1765"/>
    <w:rsid w:val="000A3966"/>
    <w:rsid w:val="000B3EF5"/>
    <w:rsid w:val="000E5496"/>
    <w:rsid w:val="001005E7"/>
    <w:rsid w:val="0011291A"/>
    <w:rsid w:val="00114AE1"/>
    <w:rsid w:val="00122D68"/>
    <w:rsid w:val="001278B0"/>
    <w:rsid w:val="00155379"/>
    <w:rsid w:val="00156529"/>
    <w:rsid w:val="001629EB"/>
    <w:rsid w:val="00170BD9"/>
    <w:rsid w:val="00173F96"/>
    <w:rsid w:val="001A37CD"/>
    <w:rsid w:val="001A5B2B"/>
    <w:rsid w:val="001B1F60"/>
    <w:rsid w:val="001B5A74"/>
    <w:rsid w:val="001B69A0"/>
    <w:rsid w:val="001B6E17"/>
    <w:rsid w:val="001C172B"/>
    <w:rsid w:val="001C1C15"/>
    <w:rsid w:val="001D324F"/>
    <w:rsid w:val="001D505F"/>
    <w:rsid w:val="001E1837"/>
    <w:rsid w:val="001E2015"/>
    <w:rsid w:val="001F0A98"/>
    <w:rsid w:val="001F1557"/>
    <w:rsid w:val="00205D16"/>
    <w:rsid w:val="00206EE4"/>
    <w:rsid w:val="00213E7F"/>
    <w:rsid w:val="00214CA1"/>
    <w:rsid w:val="0021651B"/>
    <w:rsid w:val="002175A2"/>
    <w:rsid w:val="00220892"/>
    <w:rsid w:val="00223040"/>
    <w:rsid w:val="002240FE"/>
    <w:rsid w:val="00236678"/>
    <w:rsid w:val="00245AF0"/>
    <w:rsid w:val="00247DC9"/>
    <w:rsid w:val="002554DE"/>
    <w:rsid w:val="00263A8C"/>
    <w:rsid w:val="0027008E"/>
    <w:rsid w:val="0027750B"/>
    <w:rsid w:val="002929C6"/>
    <w:rsid w:val="00292E0D"/>
    <w:rsid w:val="002A4598"/>
    <w:rsid w:val="002A5423"/>
    <w:rsid w:val="002A62BE"/>
    <w:rsid w:val="002B2267"/>
    <w:rsid w:val="002F6E23"/>
    <w:rsid w:val="00302882"/>
    <w:rsid w:val="003049BC"/>
    <w:rsid w:val="0031117A"/>
    <w:rsid w:val="00312B73"/>
    <w:rsid w:val="00320E42"/>
    <w:rsid w:val="0032607A"/>
    <w:rsid w:val="003277ED"/>
    <w:rsid w:val="003302E7"/>
    <w:rsid w:val="00340367"/>
    <w:rsid w:val="0034166C"/>
    <w:rsid w:val="00346FE2"/>
    <w:rsid w:val="00362A32"/>
    <w:rsid w:val="00366255"/>
    <w:rsid w:val="00374F31"/>
    <w:rsid w:val="003850A1"/>
    <w:rsid w:val="00394ED1"/>
    <w:rsid w:val="003A3CA2"/>
    <w:rsid w:val="003A6E0F"/>
    <w:rsid w:val="003A7AD5"/>
    <w:rsid w:val="003B7147"/>
    <w:rsid w:val="003B772C"/>
    <w:rsid w:val="003C2A7F"/>
    <w:rsid w:val="003C70E7"/>
    <w:rsid w:val="003D17B0"/>
    <w:rsid w:val="003E617C"/>
    <w:rsid w:val="003F261D"/>
    <w:rsid w:val="003F5224"/>
    <w:rsid w:val="00400EA1"/>
    <w:rsid w:val="00403F9F"/>
    <w:rsid w:val="00416223"/>
    <w:rsid w:val="00427A80"/>
    <w:rsid w:val="004377D0"/>
    <w:rsid w:val="004461A2"/>
    <w:rsid w:val="004508A1"/>
    <w:rsid w:val="00453019"/>
    <w:rsid w:val="00453561"/>
    <w:rsid w:val="00454469"/>
    <w:rsid w:val="00476B03"/>
    <w:rsid w:val="00484F30"/>
    <w:rsid w:val="00490070"/>
    <w:rsid w:val="0049662B"/>
    <w:rsid w:val="004A0918"/>
    <w:rsid w:val="004A3299"/>
    <w:rsid w:val="004A5980"/>
    <w:rsid w:val="004B1DB7"/>
    <w:rsid w:val="004B2E8A"/>
    <w:rsid w:val="004B4DBF"/>
    <w:rsid w:val="004C474E"/>
    <w:rsid w:val="004E4047"/>
    <w:rsid w:val="004F703B"/>
    <w:rsid w:val="005026C1"/>
    <w:rsid w:val="00514D53"/>
    <w:rsid w:val="005272F0"/>
    <w:rsid w:val="00531B5F"/>
    <w:rsid w:val="005347F3"/>
    <w:rsid w:val="00545B37"/>
    <w:rsid w:val="00550453"/>
    <w:rsid w:val="0057091F"/>
    <w:rsid w:val="00570A8D"/>
    <w:rsid w:val="00571732"/>
    <w:rsid w:val="00580BC7"/>
    <w:rsid w:val="00586FE6"/>
    <w:rsid w:val="005942DB"/>
    <w:rsid w:val="005A02F8"/>
    <w:rsid w:val="005A4BDD"/>
    <w:rsid w:val="005B1B5C"/>
    <w:rsid w:val="005B2CA9"/>
    <w:rsid w:val="005B3B5C"/>
    <w:rsid w:val="005D067F"/>
    <w:rsid w:val="005D0C57"/>
    <w:rsid w:val="005D72AF"/>
    <w:rsid w:val="005E2865"/>
    <w:rsid w:val="005E3346"/>
    <w:rsid w:val="005F3968"/>
    <w:rsid w:val="00607008"/>
    <w:rsid w:val="006110FA"/>
    <w:rsid w:val="00614280"/>
    <w:rsid w:val="00624EA1"/>
    <w:rsid w:val="00625786"/>
    <w:rsid w:val="00625A98"/>
    <w:rsid w:val="006354B0"/>
    <w:rsid w:val="00635549"/>
    <w:rsid w:val="0064506E"/>
    <w:rsid w:val="006458EF"/>
    <w:rsid w:val="006522C2"/>
    <w:rsid w:val="006568FA"/>
    <w:rsid w:val="00657692"/>
    <w:rsid w:val="00660EE7"/>
    <w:rsid w:val="0066727D"/>
    <w:rsid w:val="00692469"/>
    <w:rsid w:val="006930E0"/>
    <w:rsid w:val="00696B98"/>
    <w:rsid w:val="006E3BB4"/>
    <w:rsid w:val="006E51BD"/>
    <w:rsid w:val="006E611C"/>
    <w:rsid w:val="006F3735"/>
    <w:rsid w:val="00703B79"/>
    <w:rsid w:val="00704B8E"/>
    <w:rsid w:val="00710FBB"/>
    <w:rsid w:val="007117EC"/>
    <w:rsid w:val="0071228C"/>
    <w:rsid w:val="00712FFC"/>
    <w:rsid w:val="00723B28"/>
    <w:rsid w:val="00726829"/>
    <w:rsid w:val="007319ED"/>
    <w:rsid w:val="0074202A"/>
    <w:rsid w:val="00744240"/>
    <w:rsid w:val="00747363"/>
    <w:rsid w:val="00751746"/>
    <w:rsid w:val="00754420"/>
    <w:rsid w:val="007575C4"/>
    <w:rsid w:val="00763D1E"/>
    <w:rsid w:val="00764F9E"/>
    <w:rsid w:val="00766E36"/>
    <w:rsid w:val="00772FFE"/>
    <w:rsid w:val="00785D38"/>
    <w:rsid w:val="007A07C4"/>
    <w:rsid w:val="007D06F4"/>
    <w:rsid w:val="007F33A3"/>
    <w:rsid w:val="007F5B51"/>
    <w:rsid w:val="008021A9"/>
    <w:rsid w:val="00802F62"/>
    <w:rsid w:val="0081289D"/>
    <w:rsid w:val="00820365"/>
    <w:rsid w:val="0083291A"/>
    <w:rsid w:val="00850972"/>
    <w:rsid w:val="008667E5"/>
    <w:rsid w:val="00872F1C"/>
    <w:rsid w:val="0088245A"/>
    <w:rsid w:val="00883DFD"/>
    <w:rsid w:val="00896356"/>
    <w:rsid w:val="008A1680"/>
    <w:rsid w:val="008A3A56"/>
    <w:rsid w:val="008A587C"/>
    <w:rsid w:val="008D69B6"/>
    <w:rsid w:val="008E3022"/>
    <w:rsid w:val="008E38E7"/>
    <w:rsid w:val="008E78DA"/>
    <w:rsid w:val="008F08E2"/>
    <w:rsid w:val="008F1B44"/>
    <w:rsid w:val="008F4BF7"/>
    <w:rsid w:val="008F51C0"/>
    <w:rsid w:val="00904733"/>
    <w:rsid w:val="00904AB5"/>
    <w:rsid w:val="009076A6"/>
    <w:rsid w:val="009255A4"/>
    <w:rsid w:val="00926D08"/>
    <w:rsid w:val="00936AA8"/>
    <w:rsid w:val="00945011"/>
    <w:rsid w:val="009475C5"/>
    <w:rsid w:val="00956780"/>
    <w:rsid w:val="00984815"/>
    <w:rsid w:val="00986AD3"/>
    <w:rsid w:val="0099265B"/>
    <w:rsid w:val="00996583"/>
    <w:rsid w:val="009A032B"/>
    <w:rsid w:val="009A0E92"/>
    <w:rsid w:val="009A17B7"/>
    <w:rsid w:val="009A3B6D"/>
    <w:rsid w:val="009B3C53"/>
    <w:rsid w:val="009B5689"/>
    <w:rsid w:val="009B63A4"/>
    <w:rsid w:val="009C2B84"/>
    <w:rsid w:val="009C4E13"/>
    <w:rsid w:val="009C505C"/>
    <w:rsid w:val="009C6AC2"/>
    <w:rsid w:val="009D0675"/>
    <w:rsid w:val="009D0E1A"/>
    <w:rsid w:val="009D27F2"/>
    <w:rsid w:val="009F4B82"/>
    <w:rsid w:val="00A054F9"/>
    <w:rsid w:val="00A1121A"/>
    <w:rsid w:val="00A259BA"/>
    <w:rsid w:val="00A27833"/>
    <w:rsid w:val="00A346BE"/>
    <w:rsid w:val="00A41821"/>
    <w:rsid w:val="00A41869"/>
    <w:rsid w:val="00A45066"/>
    <w:rsid w:val="00A46FAA"/>
    <w:rsid w:val="00A54F14"/>
    <w:rsid w:val="00A66AB1"/>
    <w:rsid w:val="00A901D4"/>
    <w:rsid w:val="00AA58E3"/>
    <w:rsid w:val="00AA64C2"/>
    <w:rsid w:val="00AB005E"/>
    <w:rsid w:val="00AB2C53"/>
    <w:rsid w:val="00AD1399"/>
    <w:rsid w:val="00AE2CD1"/>
    <w:rsid w:val="00B031ED"/>
    <w:rsid w:val="00B13490"/>
    <w:rsid w:val="00B336D5"/>
    <w:rsid w:val="00B3593A"/>
    <w:rsid w:val="00B419DB"/>
    <w:rsid w:val="00B441DD"/>
    <w:rsid w:val="00B52FD2"/>
    <w:rsid w:val="00B53F61"/>
    <w:rsid w:val="00B54395"/>
    <w:rsid w:val="00B66A53"/>
    <w:rsid w:val="00B80125"/>
    <w:rsid w:val="00B8519F"/>
    <w:rsid w:val="00B87BF6"/>
    <w:rsid w:val="00B9481A"/>
    <w:rsid w:val="00B976ED"/>
    <w:rsid w:val="00BB12E9"/>
    <w:rsid w:val="00BE0C5F"/>
    <w:rsid w:val="00BF508D"/>
    <w:rsid w:val="00C104B5"/>
    <w:rsid w:val="00C13573"/>
    <w:rsid w:val="00C172B3"/>
    <w:rsid w:val="00C228F6"/>
    <w:rsid w:val="00C32A1F"/>
    <w:rsid w:val="00C530D5"/>
    <w:rsid w:val="00C60569"/>
    <w:rsid w:val="00C64AF3"/>
    <w:rsid w:val="00C7016D"/>
    <w:rsid w:val="00C723A3"/>
    <w:rsid w:val="00C749F8"/>
    <w:rsid w:val="00C75EAA"/>
    <w:rsid w:val="00C84D8F"/>
    <w:rsid w:val="00C869B6"/>
    <w:rsid w:val="00C93008"/>
    <w:rsid w:val="00C94512"/>
    <w:rsid w:val="00CA3640"/>
    <w:rsid w:val="00CB7C12"/>
    <w:rsid w:val="00CC0B2A"/>
    <w:rsid w:val="00CC31B2"/>
    <w:rsid w:val="00CD57A2"/>
    <w:rsid w:val="00D0004C"/>
    <w:rsid w:val="00D14577"/>
    <w:rsid w:val="00D320A8"/>
    <w:rsid w:val="00D32AF5"/>
    <w:rsid w:val="00D3594D"/>
    <w:rsid w:val="00D55820"/>
    <w:rsid w:val="00D6049F"/>
    <w:rsid w:val="00D64CD0"/>
    <w:rsid w:val="00D7347F"/>
    <w:rsid w:val="00DA60C6"/>
    <w:rsid w:val="00DF74F6"/>
    <w:rsid w:val="00E17F96"/>
    <w:rsid w:val="00E206B0"/>
    <w:rsid w:val="00E258B9"/>
    <w:rsid w:val="00E26090"/>
    <w:rsid w:val="00E271EA"/>
    <w:rsid w:val="00E536D6"/>
    <w:rsid w:val="00E6123E"/>
    <w:rsid w:val="00E63100"/>
    <w:rsid w:val="00E65ADA"/>
    <w:rsid w:val="00E75B88"/>
    <w:rsid w:val="00E975C9"/>
    <w:rsid w:val="00EA338E"/>
    <w:rsid w:val="00EB1BEA"/>
    <w:rsid w:val="00EC2A18"/>
    <w:rsid w:val="00ED018B"/>
    <w:rsid w:val="00ED2387"/>
    <w:rsid w:val="00ED7EBB"/>
    <w:rsid w:val="00EF7184"/>
    <w:rsid w:val="00F07D9F"/>
    <w:rsid w:val="00F11070"/>
    <w:rsid w:val="00F1263B"/>
    <w:rsid w:val="00F2115C"/>
    <w:rsid w:val="00F34E32"/>
    <w:rsid w:val="00F3619D"/>
    <w:rsid w:val="00F37995"/>
    <w:rsid w:val="00F45AA4"/>
    <w:rsid w:val="00F52A9E"/>
    <w:rsid w:val="00F75372"/>
    <w:rsid w:val="00F776B6"/>
    <w:rsid w:val="00F90412"/>
    <w:rsid w:val="00F949FA"/>
    <w:rsid w:val="00F97CDB"/>
    <w:rsid w:val="00FA15E9"/>
    <w:rsid w:val="00FC1A08"/>
    <w:rsid w:val="00FC376E"/>
    <w:rsid w:val="00FC427A"/>
    <w:rsid w:val="00FC6025"/>
    <w:rsid w:val="00FC6E73"/>
    <w:rsid w:val="00FD130D"/>
    <w:rsid w:val="00FF59CD"/>
    <w:rsid w:val="00FF5D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4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2F1C"/>
    <w:pPr>
      <w:spacing w:after="0" w:line="480" w:lineRule="auto"/>
      <w:ind w:firstLine="709"/>
      <w:jc w:val="both"/>
    </w:pPr>
    <w:rPr>
      <w:rFonts w:ascii="Times New Roman" w:hAnsi="Times New Roman" w:cs="Times New Roman"/>
      <w:color w:val="000000" w:themeColor="text1"/>
      <w:sz w:val="24"/>
      <w:szCs w:val="24"/>
    </w:rPr>
  </w:style>
  <w:style w:type="paragraph" w:styleId="Ttulo1">
    <w:name w:val="heading 1"/>
    <w:basedOn w:val="Normal"/>
    <w:next w:val="Normal"/>
    <w:link w:val="Ttulo1Char"/>
    <w:uiPriority w:val="9"/>
    <w:qFormat/>
    <w:rsid w:val="00872F1C"/>
    <w:pPr>
      <w:spacing w:line="240" w:lineRule="auto"/>
      <w:outlineLvl w:val="0"/>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C172B3"/>
    <w:rPr>
      <w:sz w:val="16"/>
      <w:szCs w:val="16"/>
    </w:rPr>
  </w:style>
  <w:style w:type="paragraph" w:styleId="Textodecomentrio">
    <w:name w:val="annotation text"/>
    <w:basedOn w:val="Normal"/>
    <w:link w:val="TextodecomentrioChar"/>
    <w:uiPriority w:val="99"/>
    <w:unhideWhenUsed/>
    <w:rsid w:val="00C172B3"/>
    <w:pPr>
      <w:spacing w:line="240" w:lineRule="auto"/>
    </w:pPr>
    <w:rPr>
      <w:sz w:val="20"/>
      <w:szCs w:val="20"/>
    </w:rPr>
  </w:style>
  <w:style w:type="character" w:customStyle="1" w:styleId="TextodecomentrioChar">
    <w:name w:val="Texto de comentário Char"/>
    <w:basedOn w:val="Fontepargpadro"/>
    <w:link w:val="Textodecomentrio"/>
    <w:uiPriority w:val="99"/>
    <w:rsid w:val="00C172B3"/>
    <w:rPr>
      <w:sz w:val="20"/>
      <w:szCs w:val="20"/>
    </w:rPr>
  </w:style>
  <w:style w:type="paragraph" w:styleId="Assuntodocomentrio">
    <w:name w:val="annotation subject"/>
    <w:basedOn w:val="Textodecomentrio"/>
    <w:next w:val="Textodecomentrio"/>
    <w:link w:val="AssuntodocomentrioChar"/>
    <w:uiPriority w:val="99"/>
    <w:semiHidden/>
    <w:unhideWhenUsed/>
    <w:rsid w:val="00C172B3"/>
    <w:rPr>
      <w:b/>
      <w:bCs/>
    </w:rPr>
  </w:style>
  <w:style w:type="character" w:customStyle="1" w:styleId="AssuntodocomentrioChar">
    <w:name w:val="Assunto do comentário Char"/>
    <w:basedOn w:val="TextodecomentrioChar"/>
    <w:link w:val="Assuntodocomentrio"/>
    <w:uiPriority w:val="99"/>
    <w:semiHidden/>
    <w:rsid w:val="00C172B3"/>
    <w:rPr>
      <w:b/>
      <w:bCs/>
      <w:sz w:val="20"/>
      <w:szCs w:val="20"/>
    </w:rPr>
  </w:style>
  <w:style w:type="paragraph" w:styleId="Textodebalo">
    <w:name w:val="Balloon Text"/>
    <w:basedOn w:val="Normal"/>
    <w:link w:val="TextodebaloChar"/>
    <w:uiPriority w:val="99"/>
    <w:semiHidden/>
    <w:unhideWhenUsed/>
    <w:rsid w:val="00C172B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172B3"/>
    <w:rPr>
      <w:rFonts w:ascii="Segoe UI" w:hAnsi="Segoe UI" w:cs="Segoe UI"/>
      <w:sz w:val="18"/>
      <w:szCs w:val="18"/>
    </w:rPr>
  </w:style>
  <w:style w:type="paragraph" w:styleId="PargrafodaLista">
    <w:name w:val="List Paragraph"/>
    <w:basedOn w:val="Normal"/>
    <w:link w:val="PargrafodaListaChar"/>
    <w:uiPriority w:val="34"/>
    <w:qFormat/>
    <w:rsid w:val="00213E7F"/>
    <w:pPr>
      <w:ind w:left="720"/>
      <w:contextualSpacing/>
    </w:pPr>
  </w:style>
  <w:style w:type="paragraph" w:styleId="Textodenotaderodap">
    <w:name w:val="footnote text"/>
    <w:basedOn w:val="Normal"/>
    <w:link w:val="TextodenotaderodapChar"/>
    <w:uiPriority w:val="99"/>
    <w:unhideWhenUsed/>
    <w:rsid w:val="00213E7F"/>
    <w:pPr>
      <w:spacing w:line="240" w:lineRule="auto"/>
    </w:pPr>
    <w:rPr>
      <w:sz w:val="20"/>
      <w:szCs w:val="20"/>
    </w:rPr>
  </w:style>
  <w:style w:type="character" w:customStyle="1" w:styleId="TextodenotaderodapChar">
    <w:name w:val="Texto de nota de rodapé Char"/>
    <w:basedOn w:val="Fontepargpadro"/>
    <w:link w:val="Textodenotaderodap"/>
    <w:uiPriority w:val="99"/>
    <w:rsid w:val="00213E7F"/>
    <w:rPr>
      <w:sz w:val="20"/>
      <w:szCs w:val="20"/>
    </w:rPr>
  </w:style>
  <w:style w:type="character" w:styleId="Refdenotaderodap">
    <w:name w:val="footnote reference"/>
    <w:basedOn w:val="Fontepargpadro"/>
    <w:uiPriority w:val="99"/>
    <w:semiHidden/>
    <w:unhideWhenUsed/>
    <w:rsid w:val="00213E7F"/>
    <w:rPr>
      <w:vertAlign w:val="superscript"/>
    </w:rPr>
  </w:style>
  <w:style w:type="paragraph" w:customStyle="1" w:styleId="APA-Corpo">
    <w:name w:val="APA - Corpo"/>
    <w:basedOn w:val="Normal"/>
    <w:link w:val="APA-CorpoChar"/>
    <w:qFormat/>
    <w:rsid w:val="00213E7F"/>
    <w:pPr>
      <w:ind w:firstLine="708"/>
    </w:pPr>
  </w:style>
  <w:style w:type="character" w:customStyle="1" w:styleId="APA-CorpoChar">
    <w:name w:val="APA - Corpo Char"/>
    <w:basedOn w:val="Fontepargpadro"/>
    <w:link w:val="APA-Corpo"/>
    <w:rsid w:val="00213E7F"/>
    <w:rPr>
      <w:rFonts w:ascii="Times New Roman" w:hAnsi="Times New Roman" w:cs="Times New Roman"/>
      <w:sz w:val="24"/>
    </w:rPr>
  </w:style>
  <w:style w:type="character" w:customStyle="1" w:styleId="PargrafodaListaChar">
    <w:name w:val="Parágrafo da Lista Char"/>
    <w:basedOn w:val="Fontepargpadro"/>
    <w:link w:val="PargrafodaLista"/>
    <w:uiPriority w:val="34"/>
    <w:rsid w:val="00213E7F"/>
  </w:style>
  <w:style w:type="character" w:customStyle="1" w:styleId="Ttulo1Char">
    <w:name w:val="Título 1 Char"/>
    <w:basedOn w:val="Fontepargpadro"/>
    <w:link w:val="Ttulo1"/>
    <w:uiPriority w:val="9"/>
    <w:rsid w:val="00872F1C"/>
    <w:rPr>
      <w:rFonts w:ascii="Times New Roman" w:hAnsi="Times New Roman" w:cs="Times New Roman"/>
      <w:b/>
      <w:sz w:val="24"/>
    </w:rPr>
  </w:style>
  <w:style w:type="paragraph" w:styleId="Bibliografia">
    <w:name w:val="Bibliography"/>
    <w:basedOn w:val="Normal"/>
    <w:next w:val="Normal"/>
    <w:uiPriority w:val="37"/>
    <w:unhideWhenUsed/>
    <w:rsid w:val="00872F1C"/>
  </w:style>
  <w:style w:type="paragraph" w:styleId="Cabealho">
    <w:name w:val="header"/>
    <w:basedOn w:val="Normal"/>
    <w:link w:val="CabealhoChar"/>
    <w:uiPriority w:val="99"/>
    <w:unhideWhenUsed/>
    <w:rsid w:val="00D64CD0"/>
    <w:pPr>
      <w:tabs>
        <w:tab w:val="center" w:pos="4252"/>
        <w:tab w:val="right" w:pos="8504"/>
      </w:tabs>
      <w:spacing w:line="240" w:lineRule="auto"/>
    </w:pPr>
  </w:style>
  <w:style w:type="character" w:customStyle="1" w:styleId="CabealhoChar">
    <w:name w:val="Cabeçalho Char"/>
    <w:basedOn w:val="Fontepargpadro"/>
    <w:link w:val="Cabealho"/>
    <w:uiPriority w:val="99"/>
    <w:rsid w:val="00D64CD0"/>
    <w:rPr>
      <w:rFonts w:ascii="Times New Roman" w:hAnsi="Times New Roman" w:cs="Times New Roman"/>
      <w:color w:val="000000" w:themeColor="text1"/>
      <w:sz w:val="24"/>
      <w:szCs w:val="24"/>
    </w:rPr>
  </w:style>
  <w:style w:type="paragraph" w:styleId="Rodap">
    <w:name w:val="footer"/>
    <w:basedOn w:val="Normal"/>
    <w:link w:val="RodapChar"/>
    <w:uiPriority w:val="99"/>
    <w:unhideWhenUsed/>
    <w:rsid w:val="00D64CD0"/>
    <w:pPr>
      <w:tabs>
        <w:tab w:val="center" w:pos="4252"/>
        <w:tab w:val="right" w:pos="8504"/>
      </w:tabs>
      <w:spacing w:line="240" w:lineRule="auto"/>
    </w:pPr>
  </w:style>
  <w:style w:type="character" w:customStyle="1" w:styleId="RodapChar">
    <w:name w:val="Rodapé Char"/>
    <w:basedOn w:val="Fontepargpadro"/>
    <w:link w:val="Rodap"/>
    <w:uiPriority w:val="99"/>
    <w:rsid w:val="00D64CD0"/>
    <w:rPr>
      <w:rFonts w:ascii="Times New Roman" w:hAnsi="Times New Roman" w:cs="Times New Roman"/>
      <w:color w:val="000000" w:themeColor="text1"/>
      <w:sz w:val="24"/>
      <w:szCs w:val="24"/>
    </w:rPr>
  </w:style>
  <w:style w:type="paragraph" w:customStyle="1" w:styleId="Normal1">
    <w:name w:val="Normal1"/>
    <w:rsid w:val="00DA60C6"/>
    <w:pPr>
      <w:pBdr>
        <w:top w:val="nil"/>
        <w:left w:val="nil"/>
        <w:bottom w:val="nil"/>
        <w:right w:val="nil"/>
        <w:between w:val="nil"/>
      </w:pBdr>
      <w:spacing w:after="0" w:line="276" w:lineRule="auto"/>
    </w:pPr>
    <w:rPr>
      <w:rFonts w:ascii="Arial" w:eastAsia="Arial" w:hAnsi="Arial" w:cs="Arial"/>
      <w:color w:val="000000"/>
      <w:lang w:eastAsia="pt-BR"/>
    </w:rPr>
  </w:style>
  <w:style w:type="paragraph" w:styleId="Reviso">
    <w:name w:val="Revision"/>
    <w:hidden/>
    <w:uiPriority w:val="99"/>
    <w:semiHidden/>
    <w:rsid w:val="00A41869"/>
    <w:pPr>
      <w:spacing w:after="0" w:line="240" w:lineRule="auto"/>
    </w:pPr>
    <w:rPr>
      <w:rFonts w:ascii="Times New Roman" w:hAnsi="Times New Roman" w:cs="Times New Roman"/>
      <w:color w:val="000000" w:themeColor="text1"/>
      <w:sz w:val="24"/>
      <w:szCs w:val="24"/>
    </w:rPr>
  </w:style>
  <w:style w:type="paragraph" w:styleId="NormalWeb">
    <w:name w:val="Normal (Web)"/>
    <w:basedOn w:val="Normal"/>
    <w:uiPriority w:val="99"/>
    <w:semiHidden/>
    <w:unhideWhenUsed/>
    <w:rsid w:val="00B66A53"/>
    <w:pPr>
      <w:spacing w:before="100" w:beforeAutospacing="1" w:after="100" w:afterAutospacing="1" w:line="240" w:lineRule="auto"/>
      <w:ind w:firstLine="0"/>
      <w:jc w:val="left"/>
    </w:pPr>
    <w:rPr>
      <w:rFonts w:eastAsia="Times New Roman"/>
      <w:color w:val="auto"/>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182830">
      <w:bodyDiv w:val="1"/>
      <w:marLeft w:val="0"/>
      <w:marRight w:val="0"/>
      <w:marTop w:val="0"/>
      <w:marBottom w:val="0"/>
      <w:divBdr>
        <w:top w:val="none" w:sz="0" w:space="0" w:color="auto"/>
        <w:left w:val="none" w:sz="0" w:space="0" w:color="auto"/>
        <w:bottom w:val="none" w:sz="0" w:space="0" w:color="auto"/>
        <w:right w:val="none" w:sz="0" w:space="0" w:color="auto"/>
      </w:divBdr>
    </w:div>
    <w:div w:id="815337684">
      <w:bodyDiv w:val="1"/>
      <w:marLeft w:val="0"/>
      <w:marRight w:val="0"/>
      <w:marTop w:val="0"/>
      <w:marBottom w:val="0"/>
      <w:divBdr>
        <w:top w:val="none" w:sz="0" w:space="0" w:color="auto"/>
        <w:left w:val="none" w:sz="0" w:space="0" w:color="auto"/>
        <w:bottom w:val="none" w:sz="0" w:space="0" w:color="auto"/>
        <w:right w:val="none" w:sz="0" w:space="0" w:color="auto"/>
      </w:divBdr>
      <w:divsChild>
        <w:div w:id="55666339">
          <w:marLeft w:val="0"/>
          <w:marRight w:val="0"/>
          <w:marTop w:val="0"/>
          <w:marBottom w:val="0"/>
          <w:divBdr>
            <w:top w:val="none" w:sz="0" w:space="0" w:color="auto"/>
            <w:left w:val="none" w:sz="0" w:space="0" w:color="auto"/>
            <w:bottom w:val="none" w:sz="0" w:space="0" w:color="auto"/>
            <w:right w:val="none" w:sz="0" w:space="0" w:color="auto"/>
          </w:divBdr>
          <w:divsChild>
            <w:div w:id="6967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6787">
      <w:bodyDiv w:val="1"/>
      <w:marLeft w:val="0"/>
      <w:marRight w:val="0"/>
      <w:marTop w:val="0"/>
      <w:marBottom w:val="0"/>
      <w:divBdr>
        <w:top w:val="none" w:sz="0" w:space="0" w:color="auto"/>
        <w:left w:val="none" w:sz="0" w:space="0" w:color="auto"/>
        <w:bottom w:val="none" w:sz="0" w:space="0" w:color="auto"/>
        <w:right w:val="none" w:sz="0" w:space="0" w:color="auto"/>
      </w:divBdr>
      <w:divsChild>
        <w:div w:id="733433018">
          <w:marLeft w:val="0"/>
          <w:marRight w:val="0"/>
          <w:marTop w:val="0"/>
          <w:marBottom w:val="0"/>
          <w:divBdr>
            <w:top w:val="none" w:sz="0" w:space="0" w:color="auto"/>
            <w:left w:val="none" w:sz="0" w:space="0" w:color="auto"/>
            <w:bottom w:val="none" w:sz="0" w:space="0" w:color="auto"/>
            <w:right w:val="none" w:sz="0" w:space="0" w:color="auto"/>
          </w:divBdr>
          <w:divsChild>
            <w:div w:id="2013603317">
              <w:marLeft w:val="0"/>
              <w:marRight w:val="60"/>
              <w:marTop w:val="0"/>
              <w:marBottom w:val="0"/>
              <w:divBdr>
                <w:top w:val="none" w:sz="0" w:space="0" w:color="auto"/>
                <w:left w:val="none" w:sz="0" w:space="0" w:color="auto"/>
                <w:bottom w:val="none" w:sz="0" w:space="0" w:color="auto"/>
                <w:right w:val="none" w:sz="0" w:space="0" w:color="auto"/>
              </w:divBdr>
              <w:divsChild>
                <w:div w:id="2053458295">
                  <w:marLeft w:val="0"/>
                  <w:marRight w:val="0"/>
                  <w:marTop w:val="0"/>
                  <w:marBottom w:val="120"/>
                  <w:divBdr>
                    <w:top w:val="single" w:sz="6" w:space="0" w:color="C0C0C0"/>
                    <w:left w:val="single" w:sz="6" w:space="0" w:color="D9D9D9"/>
                    <w:bottom w:val="single" w:sz="6" w:space="0" w:color="D9D9D9"/>
                    <w:right w:val="single" w:sz="6" w:space="0" w:color="D9D9D9"/>
                  </w:divBdr>
                  <w:divsChild>
                    <w:div w:id="2081513456">
                      <w:marLeft w:val="0"/>
                      <w:marRight w:val="0"/>
                      <w:marTop w:val="0"/>
                      <w:marBottom w:val="0"/>
                      <w:divBdr>
                        <w:top w:val="none" w:sz="0" w:space="0" w:color="auto"/>
                        <w:left w:val="none" w:sz="0" w:space="0" w:color="auto"/>
                        <w:bottom w:val="none" w:sz="0" w:space="0" w:color="auto"/>
                        <w:right w:val="none" w:sz="0" w:space="0" w:color="auto"/>
                      </w:divBdr>
                    </w:div>
                    <w:div w:id="2142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95457">
          <w:marLeft w:val="0"/>
          <w:marRight w:val="0"/>
          <w:marTop w:val="0"/>
          <w:marBottom w:val="0"/>
          <w:divBdr>
            <w:top w:val="none" w:sz="0" w:space="0" w:color="auto"/>
            <w:left w:val="none" w:sz="0" w:space="0" w:color="auto"/>
            <w:bottom w:val="none" w:sz="0" w:space="0" w:color="auto"/>
            <w:right w:val="none" w:sz="0" w:space="0" w:color="auto"/>
          </w:divBdr>
          <w:divsChild>
            <w:div w:id="1388338428">
              <w:marLeft w:val="60"/>
              <w:marRight w:val="0"/>
              <w:marTop w:val="0"/>
              <w:marBottom w:val="0"/>
              <w:divBdr>
                <w:top w:val="none" w:sz="0" w:space="0" w:color="auto"/>
                <w:left w:val="none" w:sz="0" w:space="0" w:color="auto"/>
                <w:bottom w:val="none" w:sz="0" w:space="0" w:color="auto"/>
                <w:right w:val="none" w:sz="0" w:space="0" w:color="auto"/>
              </w:divBdr>
              <w:divsChild>
                <w:div w:id="55712261">
                  <w:marLeft w:val="0"/>
                  <w:marRight w:val="0"/>
                  <w:marTop w:val="0"/>
                  <w:marBottom w:val="0"/>
                  <w:divBdr>
                    <w:top w:val="none" w:sz="0" w:space="0" w:color="auto"/>
                    <w:left w:val="none" w:sz="0" w:space="0" w:color="auto"/>
                    <w:bottom w:val="none" w:sz="0" w:space="0" w:color="auto"/>
                    <w:right w:val="none" w:sz="0" w:space="0" w:color="auto"/>
                  </w:divBdr>
                  <w:divsChild>
                    <w:div w:id="825979895">
                      <w:marLeft w:val="0"/>
                      <w:marRight w:val="0"/>
                      <w:marTop w:val="0"/>
                      <w:marBottom w:val="120"/>
                      <w:divBdr>
                        <w:top w:val="single" w:sz="6" w:space="0" w:color="F5F5F5"/>
                        <w:left w:val="single" w:sz="6" w:space="0" w:color="F5F5F5"/>
                        <w:bottom w:val="single" w:sz="6" w:space="0" w:color="F5F5F5"/>
                        <w:right w:val="single" w:sz="6" w:space="0" w:color="F5F5F5"/>
                      </w:divBdr>
                      <w:divsChild>
                        <w:div w:id="528106462">
                          <w:marLeft w:val="0"/>
                          <w:marRight w:val="0"/>
                          <w:marTop w:val="0"/>
                          <w:marBottom w:val="0"/>
                          <w:divBdr>
                            <w:top w:val="none" w:sz="0" w:space="0" w:color="auto"/>
                            <w:left w:val="none" w:sz="0" w:space="0" w:color="auto"/>
                            <w:bottom w:val="none" w:sz="0" w:space="0" w:color="auto"/>
                            <w:right w:val="none" w:sz="0" w:space="0" w:color="auto"/>
                          </w:divBdr>
                          <w:divsChild>
                            <w:div w:id="5188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600530">
      <w:bodyDiv w:val="1"/>
      <w:marLeft w:val="0"/>
      <w:marRight w:val="0"/>
      <w:marTop w:val="0"/>
      <w:marBottom w:val="0"/>
      <w:divBdr>
        <w:top w:val="none" w:sz="0" w:space="0" w:color="auto"/>
        <w:left w:val="none" w:sz="0" w:space="0" w:color="auto"/>
        <w:bottom w:val="none" w:sz="0" w:space="0" w:color="auto"/>
        <w:right w:val="none" w:sz="0" w:space="0" w:color="auto"/>
      </w:divBdr>
      <w:divsChild>
        <w:div w:id="1096903194">
          <w:marLeft w:val="0"/>
          <w:marRight w:val="0"/>
          <w:marTop w:val="0"/>
          <w:marBottom w:val="0"/>
          <w:divBdr>
            <w:top w:val="none" w:sz="0" w:space="0" w:color="auto"/>
            <w:left w:val="none" w:sz="0" w:space="0" w:color="auto"/>
            <w:bottom w:val="none" w:sz="0" w:space="0" w:color="auto"/>
            <w:right w:val="none" w:sz="0" w:space="0" w:color="auto"/>
          </w:divBdr>
          <w:divsChild>
            <w:div w:id="1693800879">
              <w:marLeft w:val="0"/>
              <w:marRight w:val="60"/>
              <w:marTop w:val="0"/>
              <w:marBottom w:val="0"/>
              <w:divBdr>
                <w:top w:val="none" w:sz="0" w:space="0" w:color="auto"/>
                <w:left w:val="none" w:sz="0" w:space="0" w:color="auto"/>
                <w:bottom w:val="none" w:sz="0" w:space="0" w:color="auto"/>
                <w:right w:val="none" w:sz="0" w:space="0" w:color="auto"/>
              </w:divBdr>
              <w:divsChild>
                <w:div w:id="1189951197">
                  <w:marLeft w:val="0"/>
                  <w:marRight w:val="0"/>
                  <w:marTop w:val="0"/>
                  <w:marBottom w:val="120"/>
                  <w:divBdr>
                    <w:top w:val="single" w:sz="6" w:space="0" w:color="C0C0C0"/>
                    <w:left w:val="single" w:sz="6" w:space="0" w:color="D9D9D9"/>
                    <w:bottom w:val="single" w:sz="6" w:space="0" w:color="D9D9D9"/>
                    <w:right w:val="single" w:sz="6" w:space="0" w:color="D9D9D9"/>
                  </w:divBdr>
                  <w:divsChild>
                    <w:div w:id="1307316415">
                      <w:marLeft w:val="0"/>
                      <w:marRight w:val="0"/>
                      <w:marTop w:val="0"/>
                      <w:marBottom w:val="0"/>
                      <w:divBdr>
                        <w:top w:val="none" w:sz="0" w:space="0" w:color="auto"/>
                        <w:left w:val="none" w:sz="0" w:space="0" w:color="auto"/>
                        <w:bottom w:val="none" w:sz="0" w:space="0" w:color="auto"/>
                        <w:right w:val="none" w:sz="0" w:space="0" w:color="auto"/>
                      </w:divBdr>
                    </w:div>
                    <w:div w:id="19925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659795">
          <w:marLeft w:val="0"/>
          <w:marRight w:val="0"/>
          <w:marTop w:val="0"/>
          <w:marBottom w:val="0"/>
          <w:divBdr>
            <w:top w:val="none" w:sz="0" w:space="0" w:color="auto"/>
            <w:left w:val="none" w:sz="0" w:space="0" w:color="auto"/>
            <w:bottom w:val="none" w:sz="0" w:space="0" w:color="auto"/>
            <w:right w:val="none" w:sz="0" w:space="0" w:color="auto"/>
          </w:divBdr>
          <w:divsChild>
            <w:div w:id="916014802">
              <w:marLeft w:val="60"/>
              <w:marRight w:val="0"/>
              <w:marTop w:val="0"/>
              <w:marBottom w:val="0"/>
              <w:divBdr>
                <w:top w:val="none" w:sz="0" w:space="0" w:color="auto"/>
                <w:left w:val="none" w:sz="0" w:space="0" w:color="auto"/>
                <w:bottom w:val="none" w:sz="0" w:space="0" w:color="auto"/>
                <w:right w:val="none" w:sz="0" w:space="0" w:color="auto"/>
              </w:divBdr>
              <w:divsChild>
                <w:div w:id="1049374918">
                  <w:marLeft w:val="0"/>
                  <w:marRight w:val="0"/>
                  <w:marTop w:val="0"/>
                  <w:marBottom w:val="0"/>
                  <w:divBdr>
                    <w:top w:val="none" w:sz="0" w:space="0" w:color="auto"/>
                    <w:left w:val="none" w:sz="0" w:space="0" w:color="auto"/>
                    <w:bottom w:val="none" w:sz="0" w:space="0" w:color="auto"/>
                    <w:right w:val="none" w:sz="0" w:space="0" w:color="auto"/>
                  </w:divBdr>
                  <w:divsChild>
                    <w:div w:id="1548640771">
                      <w:marLeft w:val="0"/>
                      <w:marRight w:val="0"/>
                      <w:marTop w:val="0"/>
                      <w:marBottom w:val="120"/>
                      <w:divBdr>
                        <w:top w:val="single" w:sz="6" w:space="0" w:color="F5F5F5"/>
                        <w:left w:val="single" w:sz="6" w:space="0" w:color="F5F5F5"/>
                        <w:bottom w:val="single" w:sz="6" w:space="0" w:color="F5F5F5"/>
                        <w:right w:val="single" w:sz="6" w:space="0" w:color="F5F5F5"/>
                      </w:divBdr>
                      <w:divsChild>
                        <w:div w:id="1577588576">
                          <w:marLeft w:val="0"/>
                          <w:marRight w:val="0"/>
                          <w:marTop w:val="0"/>
                          <w:marBottom w:val="0"/>
                          <w:divBdr>
                            <w:top w:val="none" w:sz="0" w:space="0" w:color="auto"/>
                            <w:left w:val="none" w:sz="0" w:space="0" w:color="auto"/>
                            <w:bottom w:val="none" w:sz="0" w:space="0" w:color="auto"/>
                            <w:right w:val="none" w:sz="0" w:space="0" w:color="auto"/>
                          </w:divBdr>
                          <w:divsChild>
                            <w:div w:id="4435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Wat</b:Tag>
    <b:SourceType>ArticleInAPeriodical</b:SourceType>
    <b:Guid>{B135C0AE-CD1D-4B6B-B1E0-0403F49AF7E1}</b:Guid>
    <b:Author>
      <b:Author>
        <b:NameList>
          <b:Person>
            <b:Last>Watt</b:Last>
            <b:First>A</b:First>
          </b:Person>
          <b:Person>
            <b:Last>Keenan</b:Last>
            <b:First>M</b:First>
          </b:Person>
          <b:Person>
            <b:Last>Barnes</b:Last>
            <b:First>D</b:First>
          </b:Person>
          <b:Person>
            <b:Last>Cairns</b:Last>
            <b:First>E</b:First>
          </b:Person>
        </b:NameList>
      </b:Author>
    </b:Author>
    <b:Title>Social categorization and stimulus equivalence</b:Title>
    <b:PeriodicalTitle>The Psychological Record</b:PeriodicalTitle>
    <b:Pages>33-50</b:Pages>
    <b:Volume>41</b:Volume>
    <b:Year>1991</b:Year>
    <b:RefOrder>1</b:RefOrder>
  </b:Source>
  <b:Source>
    <b:Tag>Ant98</b:Tag>
    <b:SourceType>ArticleInAPeriodical</b:SourceType>
    <b:Guid>{2D7B0F82-6BCE-4D57-AFBB-BE1BB3FE4C49}</b:Guid>
    <b:Author>
      <b:Author>
        <b:NameList>
          <b:Person>
            <b:Last>Greenwald</b:Last>
            <b:First>Anthony</b:First>
            <b:Middle>G.</b:Middle>
          </b:Person>
          <b:Person>
            <b:Last>McGhee</b:Last>
            <b:First>Debbie</b:First>
            <b:Middle>E.</b:Middle>
          </b:Person>
          <b:Person>
            <b:Last>Schwartz</b:Last>
            <b:First>Jordan</b:First>
            <b:Middle>L. K.</b:Middle>
          </b:Person>
        </b:NameList>
      </b:Author>
    </b:Author>
    <b:Title>Measuring Individual Differences in Implicit Cognition: The Implicit Association Test</b:Title>
    <b:Year>1998</b:Year>
    <b:Pages>1464-1480</b:Pages>
    <b:PeriodicalTitle>Journal of Personality and Social Psychology</b:PeriodicalTitle>
    <b:Volume>74</b:Volume>
    <b:RefOrder>2</b:RefOrder>
  </b:Source>
  <b:Source>
    <b:Tag>Bar10</b:Tag>
    <b:SourceType>ArticleInAPeriodical</b:SourceType>
    <b:Guid>{AE4A38A6-BCBF-426D-AABE-7F33F9E9DFD0}</b:Guid>
    <b:Author>
      <b:Author>
        <b:NameList>
          <b:Person>
            <b:Last>Barnes-Holmes</b:Last>
            <b:First>D.</b:First>
          </b:Person>
          <b:Person>
            <b:Last>Barnes-Holmes</b:Last>
            <b:First>Y.</b:First>
          </b:Person>
          <b:Person>
            <b:Last>Stewart</b:Last>
            <b:First>I</b:First>
          </b:Person>
          <b:Person>
            <b:Last>Boles</b:Last>
            <b:First>S</b:First>
          </b:Person>
        </b:NameList>
      </b:Author>
    </b:Author>
    <b:Title>A sketch of the Implicit Relational Assessment Procedure (IRAP) and the relational elaboration and coherence (REC) model</b:Title>
    <b:PeriodicalTitle>The Psychological Record</b:PeriodicalTitle>
    <b:Year>2010</b:Year>
    <b:Pages>527-542</b:Pages>
    <b:Volume>60</b:Volume>
    <b:RefOrder>3</b:RefOrder>
  </b:Source>
  <b:Source>
    <b:Tag>Sid97</b:Tag>
    <b:SourceType>ArticleInAPeriodical</b:SourceType>
    <b:Guid>{4796D0A6-615D-4FF8-99A7-AB258AF8EC32}</b:Guid>
    <b:Title>Equivalence relations</b:Title>
    <b:Year>1997</b:Year>
    <b:Author>
      <b:Author>
        <b:NameList>
          <b:Person>
            <b:Last>Sidman</b:Last>
            <b:First>M</b:First>
          </b:Person>
        </b:NameList>
      </b:Author>
    </b:Author>
    <b:PeriodicalTitle>Journal of the Experimental Analysis of Behavior</b:PeriodicalTitle>
    <b:Pages>258-266</b:Pages>
    <b:Volume>68(2)</b:Volume>
    <b:RefOrder>4</b:RefOrder>
  </b:Source>
  <b:Source>
    <b:Tag>Hay01</b:Tag>
    <b:SourceType>Book</b:SourceType>
    <b:Guid>{8103DCD8-F429-4A19-8107-D85D63781D15}</b:Guid>
    <b:Title>Relational frame theory: A post-Skinnerian account of human language and cognition</b:Title>
    <b:Year>2001</b:Year>
    <b:Author>
      <b:Author>
        <b:NameList>
          <b:Person>
            <b:Last>Hayes</b:Last>
            <b:First>S.</b:First>
            <b:Middle>C.</b:Middle>
          </b:Person>
          <b:Person>
            <b:Last>Barnes-Holmes</b:Last>
            <b:First>D.</b:First>
          </b:Person>
          <b:Person>
            <b:Last>Roche</b:Last>
            <b:First>B.</b:First>
          </b:Person>
        </b:NameList>
      </b:Author>
    </b:Author>
    <b:Publisher>Springer Science &amp; Business Media</b:Publisher>
    <b:RefOrder>5</b:RefOrder>
  </b:Source>
  <b:Source>
    <b:Tag>Ski57</b:Tag>
    <b:SourceType>Book</b:SourceType>
    <b:Guid>{41A129AF-DE23-4CD5-8F84-8F7235434CDF}</b:Guid>
    <b:Author>
      <b:Author>
        <b:NameList>
          <b:Person>
            <b:Last>Skinner</b:Last>
            <b:First>B.</b:First>
            <b:Middle>F.</b:Middle>
          </b:Person>
        </b:NameList>
      </b:Author>
    </b:Author>
    <b:Title>Verbal Behavior</b:Title>
    <b:Year>1957</b:Year>
    <b:City>Acton, Massachusetts</b:City>
    <b:Publisher>Copley</b:Publisher>
    <b:RefOrder>6</b:RefOrder>
  </b:Source>
  <b:Source>
    <b:Tag>ORe12</b:Tag>
    <b:SourceType>ArticleInAPeriodical</b:SourceType>
    <b:Guid>{E4BA529F-CE27-4162-BD4C-131E73ADB28E}</b:Guid>
    <b:Author>
      <b:Author>
        <b:NameList>
          <b:Person>
            <b:Last>O’Reilly</b:Last>
            <b:First>A.</b:First>
          </b:Person>
          <b:Person>
            <b:Last>Roche</b:Last>
            <b:First>B.</b:First>
          </b:Person>
          <b:Person>
            <b:Last>Ruiz</b:Last>
            <b:First>M.</b:First>
          </b:Person>
          <b:Person>
            <b:Last>Tyndall</b:Last>
            <b:First>I.</b:First>
          </b:Person>
          <b:Person>
            <b:Last>Gavin</b:Last>
            <b:First>A.</b:First>
          </b:Person>
        </b:NameList>
      </b:Author>
    </b:Author>
    <b:Title>The function acquisition speed test (FAST): a behavior analytic implicit test for assessing stimulus relations</b:Title>
    <b:PeriodicalTitle>The Psychological Record</b:PeriodicalTitle>
    <b:Year>2012</b:Year>
    <b:Pages>507–528</b:Pages>
    <b:Volume>62(3)</b:Volume>
    <b:RefOrder>7</b:RefOrder>
  </b:Source>
  <b:Source>
    <b:Tag>Car16</b:Tag>
    <b:SourceType>ArticleInAPeriodical</b:SourceType>
    <b:Guid>{B63BD0F9-068E-4C2C-87FD-68288E65D784}</b:Guid>
    <b:Author>
      <b:Author>
        <b:NameList>
          <b:Person>
            <b:Last>Cartwright</b:Last>
            <b:First>Aoife</b:First>
          </b:Person>
          <b:Person>
            <b:Last>Roche</b:Last>
            <b:First>Brian</b:First>
          </b:Person>
          <b:Person>
            <b:Last>Gogarty</b:Last>
            <b:First>Michelle</b:First>
          </b:Person>
          <b:Person>
            <b:Last>O'Reilly</b:Last>
            <b:First>Anthony</b:First>
          </b:Person>
          <b:Person>
            <b:Last>Stewart</b:Last>
            <b:First>Ian</b:First>
          </b:Person>
        </b:NameList>
      </b:Author>
    </b:Author>
    <b:Title>Using Modified Function Aquisition Speed Test (FAST) for Assessing Implicit Gender Stereotypes</b:Title>
    <b:PeriodicalTitle>Psychological Record</b:PeriodicalTitle>
    <b:Year>2016</b:Year>
    <b:Pages>223-233</b:Pages>
    <b:Volume>66</b:Volume>
    <b:RefOrder>8</b:RefOrder>
  </b:Source>
  <b:Source>
    <b:Tag>ORe13</b:Tag>
    <b:SourceType>ArticleInAPeriodical</b:SourceType>
    <b:Guid>{F462209F-9D3C-48FF-A50A-32E892FA669B}</b:Guid>
    <b:Author>
      <b:Author>
        <b:NameList>
          <b:Person>
            <b:Last>O’Reilly</b:Last>
            <b:First>A.</b:First>
          </b:Person>
          <b:Person>
            <b:Last>Roche</b:Last>
            <b:First>B.</b:First>
          </b:Person>
          <b:Person>
            <b:Last>Gavin</b:Last>
            <b:First>A.</b:First>
          </b:Person>
          <b:Person>
            <b:Last>Ruiz</b:Last>
            <b:First>M.</b:First>
            <b:Middle>R.</b:Middle>
          </b:Person>
        </b:NameList>
      </b:Author>
    </b:Author>
    <b:Title>A function acquisition speed test for equivalence relations (FASTER)</b:Title>
    <b:PeriodicalTitle>The Psychological Record</b:PeriodicalTitle>
    <b:Year>2013</b:Year>
    <b:Pages>707–724</b:Pages>
    <b:Volume>63</b:Volume>
    <b:RefOrder>9</b:RefOrder>
  </b:Source>
</b:Sources>
</file>

<file path=customXml/itemProps1.xml><?xml version="1.0" encoding="utf-8"?>
<ds:datastoreItem xmlns:ds="http://schemas.openxmlformats.org/officeDocument/2006/customXml" ds:itemID="{555DC01E-D0DD-4D20-93E1-4DF7D2FBE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7894</Words>
  <Characters>42632</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2018-10-02T23:03:00Z</dcterms:created>
  <dcterms:modified xsi:type="dcterms:W3CDTF">2018-10-24T19:57:00Z</dcterms:modified>
</cp:coreProperties>
</file>